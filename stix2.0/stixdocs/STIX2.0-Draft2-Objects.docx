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E4EE22" w14:textId="77777777" w:rsidR="00872F4F" w:rsidRDefault="005A0616">
      <w:pPr>
        <w:pStyle w:val="Title"/>
        <w:contextualSpacing w:val="0"/>
        <w:jc w:val="center"/>
      </w:pPr>
      <w:bookmarkStart w:id="0" w:name="h.t32x0azc539r" w:colFirst="0" w:colLast="0"/>
      <w:bookmarkStart w:id="1" w:name="_GoBack"/>
      <w:bookmarkEnd w:id="0"/>
      <w:bookmarkEnd w:id="1"/>
      <w:r>
        <w:t>STIX 2.0 Specification</w:t>
      </w:r>
    </w:p>
    <w:p w14:paraId="36906E56" w14:textId="77777777" w:rsidR="00872F4F" w:rsidRDefault="005A0616">
      <w:pPr>
        <w:jc w:val="center"/>
      </w:pPr>
      <w:r>
        <w:rPr>
          <w:sz w:val="28"/>
          <w:szCs w:val="28"/>
        </w:rPr>
        <w:t>Objects</w:t>
      </w:r>
    </w:p>
    <w:p w14:paraId="5DE5A6DE" w14:textId="77777777" w:rsidR="00872F4F" w:rsidRDefault="005A0616">
      <w:pPr>
        <w:jc w:val="center"/>
      </w:pPr>
      <w:r>
        <w:rPr>
          <w:sz w:val="28"/>
          <w:szCs w:val="28"/>
        </w:rPr>
        <w:t>Version 2.0-draft-2</w:t>
      </w:r>
    </w:p>
    <w:p w14:paraId="4E3F7361" w14:textId="77777777" w:rsidR="00872F4F" w:rsidRDefault="00872F4F"/>
    <w:p w14:paraId="733A3D2E" w14:textId="77777777" w:rsidR="00872F4F" w:rsidRDefault="00872F4F"/>
    <w:p w14:paraId="1C4A11F6" w14:textId="77777777" w:rsidR="00872F4F" w:rsidRDefault="005A0616">
      <w:r>
        <w:rPr>
          <w:sz w:val="36"/>
          <w:szCs w:val="36"/>
        </w:rPr>
        <w:t>Document Table of Contents</w:t>
      </w:r>
    </w:p>
    <w:p w14:paraId="609FD4C5" w14:textId="77777777" w:rsidR="00872F4F" w:rsidRDefault="00872F4F"/>
    <w:p w14:paraId="6EB27190" w14:textId="77777777" w:rsidR="00872F4F" w:rsidRDefault="005A0616">
      <w:pPr>
        <w:ind w:left="360"/>
      </w:pPr>
      <w:hyperlink w:anchor="h.se145spjcwnt">
        <w:r>
          <w:rPr>
            <w:color w:val="1155CC"/>
            <w:u w:val="single"/>
          </w:rPr>
          <w:t>​</w:t>
        </w:r>
        <w:r>
          <w:rPr>
            <w:color w:val="1155CC"/>
            <w:u w:val="single"/>
          </w:rPr>
          <w:t>1.​ STIX Domain Objects</w:t>
        </w:r>
      </w:hyperlink>
    </w:p>
    <w:p w14:paraId="4EBBA603" w14:textId="77777777" w:rsidR="00872F4F" w:rsidRDefault="005A0616">
      <w:pPr>
        <w:ind w:left="720"/>
      </w:pPr>
      <w:hyperlink w:anchor="h.axjijf603msy">
        <w:r>
          <w:rPr>
            <w:color w:val="1155CC"/>
            <w:u w:val="single"/>
          </w:rPr>
          <w:t>​</w:t>
        </w:r>
        <w:r>
          <w:rPr>
            <w:color w:val="1155CC"/>
            <w:u w:val="single"/>
          </w:rPr>
          <w:t>1.1.​ Attack Pattern</w:t>
        </w:r>
      </w:hyperlink>
    </w:p>
    <w:p w14:paraId="0FDC8EF2" w14:textId="77777777" w:rsidR="00872F4F" w:rsidRDefault="005A0616">
      <w:pPr>
        <w:ind w:left="1080"/>
      </w:pPr>
      <w:hyperlink w:anchor="h.4ohsa4pay4h4">
        <w:r>
          <w:rPr>
            <w:color w:val="1155CC"/>
            <w:u w:val="single"/>
          </w:rPr>
          <w:t>​</w:t>
        </w:r>
        <w:r>
          <w:rPr>
            <w:color w:val="1155CC"/>
            <w:u w:val="single"/>
          </w:rPr>
          <w:t>1.1.1.​ Properties</w:t>
        </w:r>
      </w:hyperlink>
    </w:p>
    <w:p w14:paraId="1B6482D4" w14:textId="77777777" w:rsidR="00872F4F" w:rsidRDefault="005A0616">
      <w:pPr>
        <w:ind w:left="1080"/>
      </w:pPr>
      <w:hyperlink w:anchor="h.e33ahkddw0q1">
        <w:r>
          <w:rPr>
            <w:color w:val="1155CC"/>
            <w:u w:val="single"/>
          </w:rPr>
          <w:t>​</w:t>
        </w:r>
        <w:r>
          <w:rPr>
            <w:color w:val="1155CC"/>
            <w:u w:val="single"/>
          </w:rPr>
          <w:t>1.1.2.​ Relationships</w:t>
        </w:r>
      </w:hyperlink>
    </w:p>
    <w:p w14:paraId="79FBB93B" w14:textId="77777777" w:rsidR="00872F4F" w:rsidRDefault="005A0616">
      <w:pPr>
        <w:ind w:left="1080"/>
      </w:pPr>
      <w:hyperlink w:anchor="h.eifqps95z4u2">
        <w:r>
          <w:rPr>
            <w:color w:val="1155CC"/>
            <w:u w:val="single"/>
          </w:rPr>
          <w:t>​</w:t>
        </w:r>
        <w:r>
          <w:rPr>
            <w:color w:val="1155CC"/>
            <w:u w:val="single"/>
          </w:rPr>
          <w:t>1.1.3.​ Examples</w:t>
        </w:r>
      </w:hyperlink>
    </w:p>
    <w:p w14:paraId="48FE11CE" w14:textId="77777777" w:rsidR="00872F4F" w:rsidRDefault="005A0616">
      <w:pPr>
        <w:ind w:left="720"/>
      </w:pPr>
      <w:hyperlink w:anchor="h.pcpvfz4ik6d6">
        <w:r>
          <w:rPr>
            <w:color w:val="1155CC"/>
            <w:u w:val="single"/>
          </w:rPr>
          <w:t>​</w:t>
        </w:r>
        <w:r>
          <w:rPr>
            <w:color w:val="1155CC"/>
            <w:u w:val="single"/>
          </w:rPr>
          <w:t>1.2.​ Campaign</w:t>
        </w:r>
      </w:hyperlink>
    </w:p>
    <w:p w14:paraId="55FDF1F6" w14:textId="77777777" w:rsidR="00872F4F" w:rsidRDefault="005A0616">
      <w:pPr>
        <w:ind w:left="1080"/>
      </w:pPr>
      <w:hyperlink w:anchor="h.vvysvm8mt434">
        <w:r>
          <w:rPr>
            <w:color w:val="1155CC"/>
            <w:u w:val="single"/>
          </w:rPr>
          <w:t>​</w:t>
        </w:r>
        <w:r>
          <w:rPr>
            <w:color w:val="1155CC"/>
            <w:u w:val="single"/>
          </w:rPr>
          <w:t>1.2.1.​ Properties</w:t>
        </w:r>
      </w:hyperlink>
    </w:p>
    <w:p w14:paraId="0A385A50" w14:textId="77777777" w:rsidR="00872F4F" w:rsidRDefault="005A0616">
      <w:pPr>
        <w:ind w:left="1080"/>
      </w:pPr>
      <w:hyperlink w:anchor="h.q63x7a5uhc8e">
        <w:r>
          <w:rPr>
            <w:color w:val="1155CC"/>
            <w:u w:val="single"/>
          </w:rPr>
          <w:t>​</w:t>
        </w:r>
        <w:r>
          <w:rPr>
            <w:color w:val="1155CC"/>
            <w:u w:val="single"/>
          </w:rPr>
          <w:t>1.2.2.​ Relationships</w:t>
        </w:r>
      </w:hyperlink>
    </w:p>
    <w:p w14:paraId="2EED70C7" w14:textId="77777777" w:rsidR="00872F4F" w:rsidRDefault="005A0616">
      <w:pPr>
        <w:ind w:left="1080"/>
      </w:pPr>
      <w:hyperlink w:anchor="h.7wqmohs96hf3">
        <w:r>
          <w:rPr>
            <w:color w:val="1155CC"/>
            <w:u w:val="single"/>
          </w:rPr>
          <w:t>​</w:t>
        </w:r>
        <w:r>
          <w:rPr>
            <w:color w:val="1155CC"/>
            <w:u w:val="single"/>
          </w:rPr>
          <w:t>1.2.3.​ Examples</w:t>
        </w:r>
      </w:hyperlink>
    </w:p>
    <w:p w14:paraId="660C413B" w14:textId="77777777" w:rsidR="00872F4F" w:rsidRDefault="005A0616">
      <w:pPr>
        <w:ind w:left="720"/>
      </w:pPr>
      <w:hyperlink w:anchor="h.uilqxp59env4">
        <w:r>
          <w:rPr>
            <w:color w:val="1155CC"/>
            <w:u w:val="single"/>
          </w:rPr>
          <w:t>​</w:t>
        </w:r>
        <w:r>
          <w:rPr>
            <w:color w:val="1155CC"/>
            <w:u w:val="single"/>
          </w:rPr>
          <w:t>1.3.​ Course of Action</w:t>
        </w:r>
      </w:hyperlink>
    </w:p>
    <w:p w14:paraId="7F2F6473" w14:textId="77777777" w:rsidR="00872F4F" w:rsidRDefault="005A0616">
      <w:pPr>
        <w:ind w:left="1080"/>
      </w:pPr>
      <w:hyperlink w:anchor="h.d5yf99f0a230">
        <w:r>
          <w:rPr>
            <w:color w:val="1155CC"/>
            <w:u w:val="single"/>
          </w:rPr>
          <w:t>​</w:t>
        </w:r>
        <w:r>
          <w:rPr>
            <w:color w:val="1155CC"/>
            <w:u w:val="single"/>
          </w:rPr>
          <w:t>1.3.1.​ Properties</w:t>
        </w:r>
      </w:hyperlink>
    </w:p>
    <w:p w14:paraId="582D7ED2" w14:textId="77777777" w:rsidR="00872F4F" w:rsidRDefault="005A0616">
      <w:pPr>
        <w:ind w:left="1080"/>
      </w:pPr>
      <w:hyperlink w:anchor="h.bokr6guil91f">
        <w:r>
          <w:rPr>
            <w:color w:val="1155CC"/>
            <w:u w:val="single"/>
          </w:rPr>
          <w:t>​</w:t>
        </w:r>
        <w:r>
          <w:rPr>
            <w:color w:val="1155CC"/>
            <w:u w:val="single"/>
          </w:rPr>
          <w:t>1.3.2.​ Relationships</w:t>
        </w:r>
      </w:hyperlink>
    </w:p>
    <w:p w14:paraId="64671F9E" w14:textId="77777777" w:rsidR="00872F4F" w:rsidRDefault="005A0616">
      <w:pPr>
        <w:ind w:left="1080"/>
      </w:pPr>
      <w:hyperlink w:anchor="h.aebevw4ns9hb">
        <w:r>
          <w:rPr>
            <w:color w:val="1155CC"/>
            <w:u w:val="single"/>
          </w:rPr>
          <w:t>​</w:t>
        </w:r>
        <w:r>
          <w:rPr>
            <w:color w:val="1155CC"/>
            <w:u w:val="single"/>
          </w:rPr>
          <w:t>1.3.3.​ Examples</w:t>
        </w:r>
      </w:hyperlink>
    </w:p>
    <w:p w14:paraId="6334EEBA" w14:textId="77777777" w:rsidR="00872F4F" w:rsidRDefault="005A0616">
      <w:pPr>
        <w:ind w:left="720"/>
      </w:pPr>
      <w:hyperlink w:anchor="h.6cgc3vm9y3gp">
        <w:r>
          <w:rPr>
            <w:color w:val="1155CC"/>
            <w:u w:val="single"/>
          </w:rPr>
          <w:t>​</w:t>
        </w:r>
        <w:r>
          <w:rPr>
            <w:color w:val="1155CC"/>
            <w:u w:val="single"/>
          </w:rPr>
          <w:t>1.4.​ Incident</w:t>
        </w:r>
      </w:hyperlink>
    </w:p>
    <w:p w14:paraId="00B738DB" w14:textId="77777777" w:rsidR="00872F4F" w:rsidRDefault="005A0616">
      <w:pPr>
        <w:ind w:left="1080"/>
      </w:pPr>
      <w:hyperlink w:anchor="h.8etbi9afk5u9">
        <w:r>
          <w:rPr>
            <w:color w:val="1155CC"/>
            <w:u w:val="single"/>
          </w:rPr>
          <w:t>​</w:t>
        </w:r>
        <w:r>
          <w:rPr>
            <w:color w:val="1155CC"/>
            <w:u w:val="single"/>
          </w:rPr>
          <w:t>1.4.1.​ Properties</w:t>
        </w:r>
      </w:hyperlink>
    </w:p>
    <w:p w14:paraId="100CD086" w14:textId="77777777" w:rsidR="00872F4F" w:rsidRDefault="005A0616">
      <w:pPr>
        <w:ind w:left="1080"/>
      </w:pPr>
      <w:hyperlink w:anchor="h.dtmaowxsidg2">
        <w:r>
          <w:rPr>
            <w:color w:val="1155CC"/>
            <w:u w:val="single"/>
          </w:rPr>
          <w:t>​</w:t>
        </w:r>
        <w:r>
          <w:rPr>
            <w:color w:val="1155CC"/>
            <w:u w:val="single"/>
          </w:rPr>
          <w:t>1.4.2.​ Relationships</w:t>
        </w:r>
      </w:hyperlink>
    </w:p>
    <w:p w14:paraId="56A8698A" w14:textId="77777777" w:rsidR="00872F4F" w:rsidRDefault="005A0616">
      <w:pPr>
        <w:ind w:left="1080"/>
      </w:pPr>
      <w:hyperlink w:anchor="h.d7pawar6vnds">
        <w:r>
          <w:rPr>
            <w:color w:val="1155CC"/>
            <w:u w:val="single"/>
          </w:rPr>
          <w:t>​</w:t>
        </w:r>
        <w:r>
          <w:rPr>
            <w:color w:val="1155CC"/>
            <w:u w:val="single"/>
          </w:rPr>
          <w:t>1.4.3.​ Examples</w:t>
        </w:r>
      </w:hyperlink>
    </w:p>
    <w:p w14:paraId="15E5B5B4" w14:textId="77777777" w:rsidR="00872F4F" w:rsidRDefault="005A0616">
      <w:pPr>
        <w:ind w:left="720"/>
      </w:pPr>
      <w:hyperlink w:anchor="h.muftrcpnf89v">
        <w:r>
          <w:rPr>
            <w:color w:val="1155CC"/>
            <w:u w:val="single"/>
          </w:rPr>
          <w:t>​</w:t>
        </w:r>
        <w:r>
          <w:rPr>
            <w:color w:val="1155CC"/>
            <w:u w:val="single"/>
          </w:rPr>
          <w:t>1.5.​ Indicator</w:t>
        </w:r>
      </w:hyperlink>
    </w:p>
    <w:p w14:paraId="28787F07" w14:textId="77777777" w:rsidR="00872F4F" w:rsidRDefault="005A0616">
      <w:pPr>
        <w:ind w:left="1080"/>
      </w:pPr>
      <w:hyperlink w:anchor="h.wfiae74706sw">
        <w:r>
          <w:rPr>
            <w:color w:val="1155CC"/>
            <w:u w:val="single"/>
          </w:rPr>
          <w:t>1.5.1.​ Properties</w:t>
        </w:r>
      </w:hyperlink>
    </w:p>
    <w:p w14:paraId="31ADF1B5" w14:textId="77777777" w:rsidR="00872F4F" w:rsidRDefault="005A0616">
      <w:pPr>
        <w:ind w:left="1080"/>
      </w:pPr>
      <w:hyperlink w:anchor="h.oaq5jdro8yfr">
        <w:r>
          <w:rPr>
            <w:color w:val="1155CC"/>
            <w:u w:val="single"/>
          </w:rPr>
          <w:t>​</w:t>
        </w:r>
        <w:r>
          <w:rPr>
            <w:color w:val="1155CC"/>
            <w:u w:val="single"/>
          </w:rPr>
          <w:t>1.5.2.​ Relationships</w:t>
        </w:r>
      </w:hyperlink>
    </w:p>
    <w:p w14:paraId="791E6F23" w14:textId="77777777" w:rsidR="00872F4F" w:rsidRDefault="005A0616">
      <w:pPr>
        <w:ind w:left="1080"/>
      </w:pPr>
      <w:hyperlink w:anchor="h.9q4qw2gyp6dk">
        <w:r>
          <w:rPr>
            <w:color w:val="1155CC"/>
            <w:u w:val="single"/>
          </w:rPr>
          <w:t>​</w:t>
        </w:r>
        <w:r>
          <w:rPr>
            <w:color w:val="1155CC"/>
            <w:u w:val="single"/>
          </w:rPr>
          <w:t>1.5.3.​ Examples</w:t>
        </w:r>
      </w:hyperlink>
    </w:p>
    <w:p w14:paraId="1F9A8F5F" w14:textId="77777777" w:rsidR="00872F4F" w:rsidRDefault="005A0616">
      <w:pPr>
        <w:ind w:left="720"/>
      </w:pPr>
      <w:hyperlink w:anchor="h.5ol9xlbbnrdn">
        <w:r>
          <w:rPr>
            <w:color w:val="1155CC"/>
            <w:u w:val="single"/>
          </w:rPr>
          <w:t>​</w:t>
        </w:r>
        <w:r>
          <w:rPr>
            <w:color w:val="1155CC"/>
            <w:u w:val="single"/>
          </w:rPr>
          <w:t>1.6.​ Intrusion Set</w:t>
        </w:r>
      </w:hyperlink>
    </w:p>
    <w:p w14:paraId="077AFA85" w14:textId="77777777" w:rsidR="00872F4F" w:rsidRDefault="005A0616">
      <w:pPr>
        <w:ind w:left="1080"/>
      </w:pPr>
      <w:hyperlink w:anchor="h.ticprjb32bc4">
        <w:r>
          <w:rPr>
            <w:color w:val="1155CC"/>
            <w:u w:val="single"/>
          </w:rPr>
          <w:t>​</w:t>
        </w:r>
        <w:r>
          <w:rPr>
            <w:color w:val="1155CC"/>
            <w:u w:val="single"/>
          </w:rPr>
          <w:t>1.6.1.​ Properties</w:t>
        </w:r>
      </w:hyperlink>
    </w:p>
    <w:p w14:paraId="13E96CFA" w14:textId="77777777" w:rsidR="00872F4F" w:rsidRDefault="005A0616">
      <w:pPr>
        <w:ind w:left="1080"/>
      </w:pPr>
      <w:hyperlink w:anchor="h.ld519r8v3oie">
        <w:r>
          <w:rPr>
            <w:color w:val="1155CC"/>
            <w:u w:val="single"/>
          </w:rPr>
          <w:t>​</w:t>
        </w:r>
        <w:r>
          <w:rPr>
            <w:color w:val="1155CC"/>
            <w:u w:val="single"/>
          </w:rPr>
          <w:t>1.6.2.​ Relationships</w:t>
        </w:r>
      </w:hyperlink>
    </w:p>
    <w:p w14:paraId="7D06702F" w14:textId="77777777" w:rsidR="00872F4F" w:rsidRDefault="005A0616">
      <w:pPr>
        <w:ind w:left="1080"/>
      </w:pPr>
      <w:hyperlink w:anchor="h.v96kivialg35">
        <w:r>
          <w:rPr>
            <w:color w:val="1155CC"/>
            <w:u w:val="single"/>
          </w:rPr>
          <w:t>​</w:t>
        </w:r>
        <w:r>
          <w:rPr>
            <w:color w:val="1155CC"/>
            <w:u w:val="single"/>
          </w:rPr>
          <w:t>1.6.3.​ Example</w:t>
        </w:r>
      </w:hyperlink>
    </w:p>
    <w:p w14:paraId="7B0AB235" w14:textId="77777777" w:rsidR="00872F4F" w:rsidRDefault="005A0616">
      <w:pPr>
        <w:ind w:left="720"/>
      </w:pPr>
      <w:hyperlink w:anchor="h.s5l7katgbp09">
        <w:r>
          <w:rPr>
            <w:color w:val="1155CC"/>
            <w:u w:val="single"/>
          </w:rPr>
          <w:t>​</w:t>
        </w:r>
        <w:r>
          <w:rPr>
            <w:color w:val="1155CC"/>
            <w:u w:val="single"/>
          </w:rPr>
          <w:t>1.7.​ Malware</w:t>
        </w:r>
      </w:hyperlink>
    </w:p>
    <w:p w14:paraId="64639443" w14:textId="77777777" w:rsidR="00872F4F" w:rsidRDefault="005A0616">
      <w:pPr>
        <w:ind w:left="1080"/>
      </w:pPr>
      <w:hyperlink w:anchor="h.gc4ooz6oaz7y">
        <w:r>
          <w:rPr>
            <w:color w:val="1155CC"/>
            <w:u w:val="single"/>
          </w:rPr>
          <w:t>​</w:t>
        </w:r>
        <w:r>
          <w:rPr>
            <w:color w:val="1155CC"/>
            <w:u w:val="single"/>
          </w:rPr>
          <w:t>1.7.1.​ Properties</w:t>
        </w:r>
      </w:hyperlink>
    </w:p>
    <w:p w14:paraId="5B3BB5AA" w14:textId="77777777" w:rsidR="00872F4F" w:rsidRDefault="005A0616">
      <w:pPr>
        <w:ind w:left="1080"/>
      </w:pPr>
      <w:hyperlink w:anchor="h.wete2ohmtz4y">
        <w:r>
          <w:rPr>
            <w:color w:val="1155CC"/>
            <w:u w:val="single"/>
          </w:rPr>
          <w:t>​</w:t>
        </w:r>
        <w:r>
          <w:rPr>
            <w:color w:val="1155CC"/>
            <w:u w:val="single"/>
          </w:rPr>
          <w:t>1.7.2.​ Relationships</w:t>
        </w:r>
      </w:hyperlink>
    </w:p>
    <w:p w14:paraId="1CB5271B" w14:textId="77777777" w:rsidR="00872F4F" w:rsidRDefault="005A0616">
      <w:pPr>
        <w:ind w:left="1080"/>
      </w:pPr>
      <w:hyperlink w:anchor="h.bnz4nljdxw5b">
        <w:r>
          <w:rPr>
            <w:color w:val="1155CC"/>
            <w:u w:val="single"/>
          </w:rPr>
          <w:t>​</w:t>
        </w:r>
        <w:r>
          <w:rPr>
            <w:color w:val="1155CC"/>
            <w:u w:val="single"/>
          </w:rPr>
          <w:t>1.7.3.​ Examples</w:t>
        </w:r>
      </w:hyperlink>
    </w:p>
    <w:p w14:paraId="6CAA034F" w14:textId="77777777" w:rsidR="00872F4F" w:rsidRDefault="005A0616">
      <w:pPr>
        <w:ind w:left="720"/>
      </w:pPr>
      <w:hyperlink w:anchor="h.k5fndj2c7c1k">
        <w:r>
          <w:rPr>
            <w:color w:val="1155CC"/>
            <w:u w:val="single"/>
          </w:rPr>
          <w:t>​</w:t>
        </w:r>
        <w:r>
          <w:rPr>
            <w:color w:val="1155CC"/>
            <w:u w:val="single"/>
          </w:rPr>
          <w:t>1.8.​ Observed Data</w:t>
        </w:r>
      </w:hyperlink>
    </w:p>
    <w:p w14:paraId="514DD8FF" w14:textId="77777777" w:rsidR="00872F4F" w:rsidRDefault="005A0616">
      <w:pPr>
        <w:ind w:left="1080"/>
      </w:pPr>
      <w:hyperlink w:anchor="h.h1590esrzg5f">
        <w:r>
          <w:rPr>
            <w:color w:val="1155CC"/>
            <w:u w:val="single"/>
          </w:rPr>
          <w:t>​</w:t>
        </w:r>
        <w:r>
          <w:rPr>
            <w:color w:val="1155CC"/>
            <w:u w:val="single"/>
          </w:rPr>
          <w:t>1.8.1.​ Properties</w:t>
        </w:r>
      </w:hyperlink>
    </w:p>
    <w:p w14:paraId="328A8CAC" w14:textId="77777777" w:rsidR="00872F4F" w:rsidRDefault="005A0616">
      <w:pPr>
        <w:ind w:left="1080"/>
      </w:pPr>
      <w:hyperlink w:anchor="h.oohyqxufcj2b">
        <w:r>
          <w:rPr>
            <w:color w:val="1155CC"/>
            <w:u w:val="single"/>
          </w:rPr>
          <w:t>​</w:t>
        </w:r>
        <w:r>
          <w:rPr>
            <w:color w:val="1155CC"/>
            <w:u w:val="single"/>
          </w:rPr>
          <w:t>1.8.2.​ Relationships</w:t>
        </w:r>
      </w:hyperlink>
    </w:p>
    <w:p w14:paraId="08437AC1" w14:textId="77777777" w:rsidR="00872F4F" w:rsidRDefault="005A0616">
      <w:pPr>
        <w:ind w:left="1080"/>
      </w:pPr>
      <w:hyperlink w:anchor="h.606ggomo2933">
        <w:r>
          <w:rPr>
            <w:color w:val="1155CC"/>
            <w:u w:val="single"/>
          </w:rPr>
          <w:t>​</w:t>
        </w:r>
        <w:r>
          <w:rPr>
            <w:color w:val="1155CC"/>
            <w:u w:val="single"/>
          </w:rPr>
          <w:t>1.8.3.​ Examples</w:t>
        </w:r>
      </w:hyperlink>
    </w:p>
    <w:p w14:paraId="1FC8F08B" w14:textId="77777777" w:rsidR="00872F4F" w:rsidRDefault="005A0616">
      <w:pPr>
        <w:ind w:left="720"/>
      </w:pPr>
      <w:hyperlink w:anchor="h.n8bjzg1ysgdq">
        <w:r>
          <w:rPr>
            <w:color w:val="1155CC"/>
            <w:u w:val="single"/>
          </w:rPr>
          <w:t>​</w:t>
        </w:r>
        <w:r>
          <w:rPr>
            <w:color w:val="1155CC"/>
            <w:u w:val="single"/>
          </w:rPr>
          <w:t>1.9.​ Report</w:t>
        </w:r>
      </w:hyperlink>
    </w:p>
    <w:p w14:paraId="7AC0C156" w14:textId="77777777" w:rsidR="00872F4F" w:rsidRDefault="005A0616">
      <w:pPr>
        <w:ind w:left="1080"/>
      </w:pPr>
      <w:hyperlink w:anchor="h.ha4fpad0r9pf">
        <w:r>
          <w:rPr>
            <w:color w:val="1155CC"/>
            <w:u w:val="single"/>
          </w:rPr>
          <w:t>​</w:t>
        </w:r>
        <w:r>
          <w:rPr>
            <w:color w:val="1155CC"/>
            <w:u w:val="single"/>
          </w:rPr>
          <w:t>1.9.1.​ Properties</w:t>
        </w:r>
      </w:hyperlink>
    </w:p>
    <w:p w14:paraId="4FC5ECF6" w14:textId="77777777" w:rsidR="00872F4F" w:rsidRDefault="005A0616">
      <w:pPr>
        <w:ind w:left="1080"/>
      </w:pPr>
      <w:hyperlink w:anchor="h.u1alc2ppehw4">
        <w:r>
          <w:rPr>
            <w:color w:val="1155CC"/>
            <w:u w:val="single"/>
          </w:rPr>
          <w:t>​</w:t>
        </w:r>
        <w:r>
          <w:rPr>
            <w:color w:val="1155CC"/>
            <w:u w:val="single"/>
          </w:rPr>
          <w:t>1.9.2.​ Relationships</w:t>
        </w:r>
      </w:hyperlink>
    </w:p>
    <w:p w14:paraId="772088C8" w14:textId="77777777" w:rsidR="00872F4F" w:rsidRDefault="005A0616">
      <w:pPr>
        <w:ind w:left="1080"/>
      </w:pPr>
      <w:hyperlink w:anchor="h.sqjujznqckyn">
        <w:r>
          <w:rPr>
            <w:color w:val="1155CC"/>
            <w:u w:val="single"/>
          </w:rPr>
          <w:t>​</w:t>
        </w:r>
        <w:r>
          <w:rPr>
            <w:color w:val="1155CC"/>
            <w:u w:val="single"/>
          </w:rPr>
          <w:t>1.9.3.​ Examples</w:t>
        </w:r>
      </w:hyperlink>
    </w:p>
    <w:p w14:paraId="362C64AE" w14:textId="77777777" w:rsidR="00872F4F" w:rsidRDefault="005A0616">
      <w:pPr>
        <w:ind w:left="720"/>
      </w:pPr>
      <w:hyperlink w:anchor="h.wh296fiwpklp">
        <w:r>
          <w:rPr>
            <w:color w:val="1155CC"/>
            <w:u w:val="single"/>
          </w:rPr>
          <w:t>​</w:t>
        </w:r>
        <w:r>
          <w:rPr>
            <w:color w:val="1155CC"/>
            <w:u w:val="single"/>
          </w:rPr>
          <w:t>1.10.​ Source</w:t>
        </w:r>
      </w:hyperlink>
    </w:p>
    <w:p w14:paraId="601F4325" w14:textId="77777777" w:rsidR="00872F4F" w:rsidRDefault="005A0616">
      <w:pPr>
        <w:ind w:left="1080"/>
      </w:pPr>
      <w:hyperlink w:anchor="h.ru8fmldl2p6w">
        <w:r>
          <w:rPr>
            <w:color w:val="1155CC"/>
            <w:u w:val="single"/>
          </w:rPr>
          <w:t>​</w:t>
        </w:r>
        <w:r>
          <w:rPr>
            <w:color w:val="1155CC"/>
            <w:u w:val="single"/>
          </w:rPr>
          <w:t>1.10.1.​ Properties</w:t>
        </w:r>
      </w:hyperlink>
    </w:p>
    <w:p w14:paraId="2A5FDDC6" w14:textId="77777777" w:rsidR="00872F4F" w:rsidRDefault="005A0616">
      <w:pPr>
        <w:ind w:left="1080"/>
      </w:pPr>
      <w:hyperlink w:anchor="h.l0fpkltzfsa0">
        <w:r>
          <w:rPr>
            <w:color w:val="1155CC"/>
            <w:u w:val="single"/>
          </w:rPr>
          <w:t>​</w:t>
        </w:r>
        <w:r>
          <w:rPr>
            <w:color w:val="1155CC"/>
            <w:u w:val="single"/>
          </w:rPr>
          <w:t>1.10.2.​ Relationships</w:t>
        </w:r>
      </w:hyperlink>
    </w:p>
    <w:p w14:paraId="3ACBCE05" w14:textId="77777777" w:rsidR="00872F4F" w:rsidRDefault="005A0616">
      <w:pPr>
        <w:ind w:left="1080"/>
      </w:pPr>
      <w:hyperlink w:anchor="h.9gjfk0cyi2vw">
        <w:r>
          <w:rPr>
            <w:color w:val="1155CC"/>
            <w:u w:val="single"/>
          </w:rPr>
          <w:t>​</w:t>
        </w:r>
        <w:r>
          <w:rPr>
            <w:color w:val="1155CC"/>
            <w:u w:val="single"/>
          </w:rPr>
          <w:t>1.10.3.​ Examples</w:t>
        </w:r>
      </w:hyperlink>
    </w:p>
    <w:p w14:paraId="37AB6E88" w14:textId="77777777" w:rsidR="00872F4F" w:rsidRDefault="005A0616">
      <w:pPr>
        <w:ind w:left="720"/>
      </w:pPr>
      <w:hyperlink w:anchor="h.k017w16zutw">
        <w:r>
          <w:rPr>
            <w:color w:val="1155CC"/>
            <w:u w:val="single"/>
          </w:rPr>
          <w:t>​</w:t>
        </w:r>
        <w:r>
          <w:rPr>
            <w:color w:val="1155CC"/>
            <w:u w:val="single"/>
          </w:rPr>
          <w:t>1.11.​ Threat Actor</w:t>
        </w:r>
      </w:hyperlink>
    </w:p>
    <w:p w14:paraId="46BC33A5" w14:textId="77777777" w:rsidR="00872F4F" w:rsidRDefault="005A0616">
      <w:pPr>
        <w:ind w:left="1080"/>
      </w:pPr>
      <w:hyperlink w:anchor="h.2wowmlcbkqst">
        <w:r>
          <w:rPr>
            <w:color w:val="1155CC"/>
            <w:u w:val="single"/>
          </w:rPr>
          <w:t>​</w:t>
        </w:r>
        <w:r>
          <w:rPr>
            <w:color w:val="1155CC"/>
            <w:u w:val="single"/>
          </w:rPr>
          <w:t>1.11.1.​ Properties</w:t>
        </w:r>
      </w:hyperlink>
    </w:p>
    <w:p w14:paraId="3D160B6C" w14:textId="77777777" w:rsidR="00872F4F" w:rsidRDefault="005A0616">
      <w:pPr>
        <w:ind w:left="1080"/>
      </w:pPr>
      <w:hyperlink w:anchor="h.rddgtiv420uc">
        <w:r>
          <w:rPr>
            <w:color w:val="1155CC"/>
            <w:u w:val="single"/>
          </w:rPr>
          <w:t>​</w:t>
        </w:r>
        <w:r>
          <w:rPr>
            <w:color w:val="1155CC"/>
            <w:u w:val="single"/>
          </w:rPr>
          <w:t>1.11.2.​ Relationships</w:t>
        </w:r>
      </w:hyperlink>
    </w:p>
    <w:p w14:paraId="11C0F6D8" w14:textId="77777777" w:rsidR="00872F4F" w:rsidRDefault="005A0616">
      <w:pPr>
        <w:ind w:left="1080"/>
      </w:pPr>
      <w:hyperlink w:anchor="h.slv7cz7xqkpd">
        <w:r>
          <w:rPr>
            <w:color w:val="1155CC"/>
            <w:u w:val="single"/>
          </w:rPr>
          <w:t>​</w:t>
        </w:r>
        <w:r>
          <w:rPr>
            <w:color w:val="1155CC"/>
            <w:u w:val="single"/>
          </w:rPr>
          <w:t>1.11.3.​ Examples</w:t>
        </w:r>
      </w:hyperlink>
    </w:p>
    <w:p w14:paraId="32CA7052" w14:textId="77777777" w:rsidR="00872F4F" w:rsidRDefault="005A0616">
      <w:pPr>
        <w:ind w:left="720"/>
      </w:pPr>
      <w:hyperlink w:anchor="h.z4voa9ndw8v">
        <w:r>
          <w:rPr>
            <w:color w:val="1155CC"/>
            <w:u w:val="single"/>
          </w:rPr>
          <w:t>​</w:t>
        </w:r>
        <w:r>
          <w:rPr>
            <w:color w:val="1155CC"/>
            <w:u w:val="single"/>
          </w:rPr>
          <w:t>1.12.​ Tool</w:t>
        </w:r>
      </w:hyperlink>
    </w:p>
    <w:p w14:paraId="1B43C7F1" w14:textId="77777777" w:rsidR="00872F4F" w:rsidRDefault="005A0616">
      <w:pPr>
        <w:ind w:left="1080"/>
      </w:pPr>
      <w:hyperlink w:anchor="h.m21z3a1f3lou">
        <w:r>
          <w:rPr>
            <w:color w:val="1155CC"/>
            <w:u w:val="single"/>
          </w:rPr>
          <w:t>​</w:t>
        </w:r>
        <w:r>
          <w:rPr>
            <w:color w:val="1155CC"/>
            <w:u w:val="single"/>
          </w:rPr>
          <w:t>1.12.1.​ Properties</w:t>
        </w:r>
      </w:hyperlink>
    </w:p>
    <w:p w14:paraId="125A2D57" w14:textId="77777777" w:rsidR="00872F4F" w:rsidRDefault="005A0616">
      <w:pPr>
        <w:ind w:left="1080"/>
      </w:pPr>
      <w:hyperlink w:anchor="h.d8kskhd6k7bd">
        <w:r>
          <w:rPr>
            <w:color w:val="1155CC"/>
            <w:u w:val="single"/>
          </w:rPr>
          <w:t>​</w:t>
        </w:r>
        <w:r>
          <w:rPr>
            <w:color w:val="1155CC"/>
            <w:u w:val="single"/>
          </w:rPr>
          <w:t>1.12.2.​ Relationships</w:t>
        </w:r>
      </w:hyperlink>
    </w:p>
    <w:p w14:paraId="288A0C58" w14:textId="77777777" w:rsidR="00872F4F" w:rsidRDefault="005A0616">
      <w:pPr>
        <w:ind w:left="1080"/>
      </w:pPr>
      <w:hyperlink w:anchor="h.z4t7b9qvdfz0">
        <w:r>
          <w:rPr>
            <w:color w:val="1155CC"/>
            <w:u w:val="single"/>
          </w:rPr>
          <w:t>​</w:t>
        </w:r>
        <w:r>
          <w:rPr>
            <w:color w:val="1155CC"/>
            <w:u w:val="single"/>
          </w:rPr>
          <w:t>1.12.3.​ Examples</w:t>
        </w:r>
      </w:hyperlink>
    </w:p>
    <w:p w14:paraId="5308461D" w14:textId="77777777" w:rsidR="00872F4F" w:rsidRDefault="005A0616">
      <w:pPr>
        <w:ind w:left="720"/>
      </w:pPr>
      <w:hyperlink w:anchor="h.15hpblqi5u59">
        <w:r>
          <w:rPr>
            <w:color w:val="1155CC"/>
            <w:u w:val="single"/>
          </w:rPr>
          <w:t>​</w:t>
        </w:r>
        <w:r>
          <w:rPr>
            <w:color w:val="1155CC"/>
            <w:u w:val="single"/>
          </w:rPr>
          <w:t>1.13.​ Victim Target</w:t>
        </w:r>
      </w:hyperlink>
    </w:p>
    <w:p w14:paraId="7F769E93" w14:textId="77777777" w:rsidR="00872F4F" w:rsidRDefault="005A0616">
      <w:pPr>
        <w:ind w:left="1080"/>
      </w:pPr>
      <w:hyperlink w:anchor="h.t2la72srl3hl">
        <w:r>
          <w:rPr>
            <w:color w:val="1155CC"/>
            <w:u w:val="single"/>
          </w:rPr>
          <w:t>​</w:t>
        </w:r>
        <w:r>
          <w:rPr>
            <w:color w:val="1155CC"/>
            <w:u w:val="single"/>
          </w:rPr>
          <w:t>1.13.1.​ Properties</w:t>
        </w:r>
      </w:hyperlink>
    </w:p>
    <w:p w14:paraId="04AE57A8" w14:textId="77777777" w:rsidR="00872F4F" w:rsidRDefault="005A0616">
      <w:pPr>
        <w:ind w:left="1080"/>
      </w:pPr>
      <w:hyperlink w:anchor="h.cmilsm4qh54x">
        <w:r>
          <w:rPr>
            <w:color w:val="1155CC"/>
            <w:u w:val="single"/>
          </w:rPr>
          <w:t>​</w:t>
        </w:r>
        <w:r>
          <w:rPr>
            <w:color w:val="1155CC"/>
            <w:u w:val="single"/>
          </w:rPr>
          <w:t>1.13.2.​ Relationships</w:t>
        </w:r>
      </w:hyperlink>
    </w:p>
    <w:p w14:paraId="2F656B06" w14:textId="77777777" w:rsidR="00872F4F" w:rsidRDefault="005A0616">
      <w:pPr>
        <w:ind w:left="1080"/>
      </w:pPr>
      <w:hyperlink w:anchor="h.7ben8xacjnf1">
        <w:r>
          <w:rPr>
            <w:color w:val="1155CC"/>
            <w:u w:val="single"/>
          </w:rPr>
          <w:t>​</w:t>
        </w:r>
        <w:r>
          <w:rPr>
            <w:color w:val="1155CC"/>
            <w:u w:val="single"/>
          </w:rPr>
          <w:t>1.13.3.​ Examples</w:t>
        </w:r>
      </w:hyperlink>
    </w:p>
    <w:p w14:paraId="60C79859" w14:textId="77777777" w:rsidR="00872F4F" w:rsidRDefault="005A0616">
      <w:pPr>
        <w:ind w:left="720"/>
      </w:pPr>
      <w:hyperlink w:anchor="h.q5ytzmajn6re">
        <w:r>
          <w:rPr>
            <w:color w:val="1155CC"/>
            <w:u w:val="single"/>
          </w:rPr>
          <w:t>​</w:t>
        </w:r>
        <w:r>
          <w:rPr>
            <w:color w:val="1155CC"/>
            <w:u w:val="single"/>
          </w:rPr>
          <w:t>1.14.​ Vulnerability</w:t>
        </w:r>
      </w:hyperlink>
    </w:p>
    <w:p w14:paraId="642C7FFF" w14:textId="77777777" w:rsidR="00872F4F" w:rsidRDefault="005A0616">
      <w:pPr>
        <w:ind w:left="1080"/>
      </w:pPr>
      <w:hyperlink w:anchor="h.d9f0iay06wtx">
        <w:r>
          <w:rPr>
            <w:color w:val="1155CC"/>
            <w:u w:val="single"/>
          </w:rPr>
          <w:t>​</w:t>
        </w:r>
        <w:r>
          <w:rPr>
            <w:color w:val="1155CC"/>
            <w:u w:val="single"/>
          </w:rPr>
          <w:t>1.14.1.​ Properties</w:t>
        </w:r>
      </w:hyperlink>
    </w:p>
    <w:p w14:paraId="1A374889" w14:textId="77777777" w:rsidR="00872F4F" w:rsidRDefault="005A0616">
      <w:pPr>
        <w:ind w:left="1080"/>
      </w:pPr>
      <w:hyperlink w:anchor="h.ibz8ltydjosa">
        <w:r>
          <w:rPr>
            <w:color w:val="1155CC"/>
            <w:u w:val="single"/>
          </w:rPr>
          <w:t>​</w:t>
        </w:r>
        <w:r>
          <w:rPr>
            <w:color w:val="1155CC"/>
            <w:u w:val="single"/>
          </w:rPr>
          <w:t>1.14.2.​ Relationships</w:t>
        </w:r>
      </w:hyperlink>
    </w:p>
    <w:p w14:paraId="55E65CA7" w14:textId="77777777" w:rsidR="00872F4F" w:rsidRDefault="005A0616">
      <w:pPr>
        <w:ind w:left="1080"/>
      </w:pPr>
      <w:hyperlink w:anchor="h.qw1ravdvh8p8">
        <w:r>
          <w:rPr>
            <w:color w:val="1155CC"/>
            <w:u w:val="single"/>
          </w:rPr>
          <w:t>​</w:t>
        </w:r>
        <w:r>
          <w:rPr>
            <w:color w:val="1155CC"/>
            <w:u w:val="single"/>
          </w:rPr>
          <w:t>1.14.3.​ Examples</w:t>
        </w:r>
      </w:hyperlink>
    </w:p>
    <w:p w14:paraId="017D44F2" w14:textId="77777777" w:rsidR="00872F4F" w:rsidRDefault="005A0616">
      <w:pPr>
        <w:ind w:left="360"/>
      </w:pPr>
      <w:hyperlink w:anchor="h.u701z1g7mkm9">
        <w:r>
          <w:rPr>
            <w:color w:val="1155CC"/>
            <w:u w:val="single"/>
          </w:rPr>
          <w:t>​</w:t>
        </w:r>
        <w:r>
          <w:rPr>
            <w:color w:val="1155CC"/>
            <w:u w:val="single"/>
          </w:rPr>
          <w:t>2.​ Relationship Objects</w:t>
        </w:r>
      </w:hyperlink>
    </w:p>
    <w:p w14:paraId="3DCA95F6" w14:textId="77777777" w:rsidR="00872F4F" w:rsidRDefault="005A0616">
      <w:pPr>
        <w:ind w:left="720"/>
      </w:pPr>
      <w:hyperlink w:anchor="h.e2e1szrqfoan">
        <w:r>
          <w:rPr>
            <w:color w:val="1155CC"/>
            <w:u w:val="single"/>
          </w:rPr>
          <w:t>​</w:t>
        </w:r>
        <w:r>
          <w:rPr>
            <w:color w:val="1155CC"/>
            <w:u w:val="single"/>
          </w:rPr>
          <w:t>2.1.​ Relationship</w:t>
        </w:r>
      </w:hyperlink>
    </w:p>
    <w:p w14:paraId="1FE7D1FE" w14:textId="77777777" w:rsidR="00872F4F" w:rsidRDefault="005A0616">
      <w:pPr>
        <w:ind w:left="1080"/>
      </w:pPr>
      <w:hyperlink w:anchor="h.sypzg7rvdvc1">
        <w:r>
          <w:rPr>
            <w:color w:val="1155CC"/>
            <w:u w:val="single"/>
          </w:rPr>
          <w:t>​</w:t>
        </w:r>
        <w:r>
          <w:rPr>
            <w:color w:val="1155CC"/>
            <w:u w:val="single"/>
          </w:rPr>
          <w:t>2.1.1.​ Named Rela</w:t>
        </w:r>
        <w:r>
          <w:rPr>
            <w:color w:val="1155CC"/>
            <w:u w:val="single"/>
          </w:rPr>
          <w:t>tionships Summary</w:t>
        </w:r>
      </w:hyperlink>
    </w:p>
    <w:p w14:paraId="1B6FB120" w14:textId="77777777" w:rsidR="00872F4F" w:rsidRDefault="005A0616">
      <w:pPr>
        <w:ind w:left="1080"/>
      </w:pPr>
      <w:hyperlink w:anchor="h.2y6ddegzfg0">
        <w:r>
          <w:rPr>
            <w:color w:val="1155CC"/>
            <w:u w:val="single"/>
          </w:rPr>
          <w:t>​</w:t>
        </w:r>
        <w:r>
          <w:rPr>
            <w:color w:val="1155CC"/>
            <w:u w:val="single"/>
          </w:rPr>
          <w:t>2.1.2.​ Properties</w:t>
        </w:r>
      </w:hyperlink>
    </w:p>
    <w:p w14:paraId="26EAE6C7" w14:textId="77777777" w:rsidR="00872F4F" w:rsidRDefault="005A0616">
      <w:pPr>
        <w:ind w:left="1080"/>
      </w:pPr>
      <w:hyperlink w:anchor="h.pw1glqtz6mh2">
        <w:r>
          <w:rPr>
            <w:color w:val="1155CC"/>
            <w:u w:val="single"/>
          </w:rPr>
          <w:t>​</w:t>
        </w:r>
        <w:r>
          <w:rPr>
            <w:color w:val="1155CC"/>
            <w:u w:val="single"/>
          </w:rPr>
          <w:t>2.1.3.​ Relationships</w:t>
        </w:r>
      </w:hyperlink>
    </w:p>
    <w:p w14:paraId="1CA42514" w14:textId="77777777" w:rsidR="00872F4F" w:rsidRDefault="005A0616">
      <w:pPr>
        <w:ind w:left="720"/>
      </w:pPr>
      <w:hyperlink w:anchor="h.a795guqsap3r">
        <w:r>
          <w:rPr>
            <w:color w:val="1155CC"/>
            <w:u w:val="single"/>
          </w:rPr>
          <w:t>​</w:t>
        </w:r>
        <w:r>
          <w:rPr>
            <w:color w:val="1155CC"/>
            <w:u w:val="single"/>
          </w:rPr>
          <w:t>2.2.​ Sighting</w:t>
        </w:r>
      </w:hyperlink>
    </w:p>
    <w:p w14:paraId="602F405D" w14:textId="77777777" w:rsidR="00872F4F" w:rsidRDefault="005A0616">
      <w:pPr>
        <w:ind w:left="1080"/>
      </w:pPr>
      <w:hyperlink w:anchor="h.7p0n81ikux8f">
        <w:r>
          <w:rPr>
            <w:color w:val="1155CC"/>
            <w:u w:val="single"/>
          </w:rPr>
          <w:t>​</w:t>
        </w:r>
        <w:r>
          <w:rPr>
            <w:color w:val="1155CC"/>
            <w:u w:val="single"/>
          </w:rPr>
          <w:t>2.2.1.​ Properties</w:t>
        </w:r>
      </w:hyperlink>
    </w:p>
    <w:p w14:paraId="0FC5104C" w14:textId="77777777" w:rsidR="00872F4F" w:rsidRDefault="005A0616">
      <w:pPr>
        <w:ind w:left="1080"/>
      </w:pPr>
      <w:hyperlink w:anchor="h.jwntpfv8ddt4">
        <w:r>
          <w:rPr>
            <w:color w:val="1155CC"/>
            <w:u w:val="single"/>
          </w:rPr>
          <w:t>​</w:t>
        </w:r>
        <w:r>
          <w:rPr>
            <w:color w:val="1155CC"/>
            <w:u w:val="single"/>
          </w:rPr>
          <w:t>2.2.2.​ Relationships</w:t>
        </w:r>
      </w:hyperlink>
    </w:p>
    <w:p w14:paraId="160EE54A" w14:textId="77777777" w:rsidR="00872F4F" w:rsidRDefault="005A0616">
      <w:pPr>
        <w:ind w:left="1080"/>
      </w:pPr>
      <w:hyperlink w:anchor="h.evh1nihwcokv">
        <w:r>
          <w:rPr>
            <w:color w:val="1155CC"/>
            <w:u w:val="single"/>
          </w:rPr>
          <w:t>​</w:t>
        </w:r>
        <w:r>
          <w:rPr>
            <w:color w:val="1155CC"/>
            <w:u w:val="single"/>
          </w:rPr>
          <w:t>2.2.3.​ Examples</w:t>
        </w:r>
      </w:hyperlink>
    </w:p>
    <w:p w14:paraId="547F0BC4" w14:textId="77777777" w:rsidR="00872F4F" w:rsidRDefault="005A0616">
      <w:pPr>
        <w:ind w:left="360"/>
      </w:pPr>
      <w:hyperlink w:anchor="h.anyynaiz47ix">
        <w:r>
          <w:rPr>
            <w:color w:val="1155CC"/>
            <w:u w:val="single"/>
          </w:rPr>
          <w:t>​</w:t>
        </w:r>
        <w:r>
          <w:rPr>
            <w:color w:val="1155CC"/>
            <w:u w:val="single"/>
          </w:rPr>
          <w:t>3.Transporting STIX​ Metadata Objects</w:t>
        </w:r>
      </w:hyperlink>
    </w:p>
    <w:p w14:paraId="28F34DC6" w14:textId="77777777" w:rsidR="00872F4F" w:rsidRDefault="005A0616">
      <w:pPr>
        <w:ind w:left="720"/>
      </w:pPr>
      <w:hyperlink w:anchor="h.hx0ow7me1bdl">
        <w:r>
          <w:rPr>
            <w:color w:val="1155CC"/>
            <w:u w:val="single"/>
          </w:rPr>
          <w:t>​</w:t>
        </w:r>
        <w:r>
          <w:rPr>
            <w:color w:val="1155CC"/>
            <w:u w:val="single"/>
          </w:rPr>
          <w:t>3.1. Using TAXII to transport STIX​</w:t>
        </w:r>
      </w:hyperlink>
    </w:p>
    <w:p w14:paraId="18FB6A2B" w14:textId="77777777" w:rsidR="00872F4F" w:rsidRDefault="005A0616">
      <w:pPr>
        <w:ind w:left="720"/>
      </w:pPr>
      <w:hyperlink w:anchor="h.6zghk3evovcs">
        <w:r>
          <w:rPr>
            <w:color w:val="1155CC"/>
            <w:u w:val="single"/>
          </w:rPr>
          <w:t>3.2. Using STIX Bundle to transport STIX</w:t>
        </w:r>
      </w:hyperlink>
    </w:p>
    <w:p w14:paraId="0024A0CF" w14:textId="77777777" w:rsidR="00872F4F" w:rsidRDefault="005A0616">
      <w:pPr>
        <w:ind w:left="1080"/>
      </w:pPr>
      <w:hyperlink w:anchor="h.nuwp4rox8c7r">
        <w:r>
          <w:rPr>
            <w:color w:val="1155CC"/>
            <w:u w:val="single"/>
          </w:rPr>
          <w:t>​</w:t>
        </w:r>
        <w:r>
          <w:rPr>
            <w:color w:val="1155CC"/>
            <w:u w:val="single"/>
          </w:rPr>
          <w:t>3.1.1.​ Properties</w:t>
        </w:r>
      </w:hyperlink>
    </w:p>
    <w:p w14:paraId="1839C69F" w14:textId="77777777" w:rsidR="00872F4F" w:rsidRDefault="005A0616">
      <w:pPr>
        <w:ind w:left="1080"/>
      </w:pPr>
      <w:hyperlink w:anchor="h.p23hxnekt294">
        <w:r>
          <w:rPr>
            <w:color w:val="1155CC"/>
            <w:u w:val="single"/>
          </w:rPr>
          <w:t>​</w:t>
        </w:r>
        <w:r>
          <w:rPr>
            <w:color w:val="1155CC"/>
            <w:u w:val="single"/>
          </w:rPr>
          <w:t>3.1.2.​ Relationships</w:t>
        </w:r>
      </w:hyperlink>
    </w:p>
    <w:p w14:paraId="7B8575AF" w14:textId="77777777" w:rsidR="00872F4F" w:rsidRDefault="005A0616">
      <w:pPr>
        <w:ind w:left="1080"/>
      </w:pPr>
      <w:hyperlink w:anchor="h.36vl4li2t9eo">
        <w:r>
          <w:rPr>
            <w:color w:val="1155CC"/>
            <w:u w:val="single"/>
          </w:rPr>
          <w:t>​</w:t>
        </w:r>
        <w:r>
          <w:rPr>
            <w:color w:val="1155CC"/>
            <w:u w:val="single"/>
          </w:rPr>
          <w:t>3.1.3.​ Examples</w:t>
        </w:r>
      </w:hyperlink>
    </w:p>
    <w:p w14:paraId="4A00C46C" w14:textId="77777777" w:rsidR="00872F4F" w:rsidRDefault="005A0616">
      <w:r>
        <w:br w:type="page"/>
      </w:r>
    </w:p>
    <w:p w14:paraId="1A7C4D69" w14:textId="77777777" w:rsidR="00872F4F" w:rsidRDefault="00872F4F"/>
    <w:p w14:paraId="2DB27762" w14:textId="77777777" w:rsidR="00872F4F" w:rsidRDefault="005A0616">
      <w:pPr>
        <w:pStyle w:val="Heading1"/>
        <w:contextualSpacing w:val="0"/>
      </w:pPr>
      <w:bookmarkStart w:id="2" w:name="h.se145spjcwnt" w:colFirst="0" w:colLast="0"/>
      <w:bookmarkEnd w:id="2"/>
      <w:r>
        <w:t>​</w:t>
      </w:r>
      <w:r>
        <w:t>1.​ STIX Domain Objects</w:t>
      </w:r>
    </w:p>
    <w:p w14:paraId="329AB3F5" w14:textId="77777777" w:rsidR="00872F4F" w:rsidRDefault="005A0616">
      <w:r>
        <w:t>STIX Domain Objects (SDOs) each correspond to a concept commonly represented in cyber threat intelligence. Using the relationships, they can then be used as building blocks and composed into broader intelligence pictures.</w:t>
      </w:r>
    </w:p>
    <w:p w14:paraId="73F6912C" w14:textId="77777777" w:rsidR="00872F4F" w:rsidRDefault="00872F4F"/>
    <w:p w14:paraId="552C36A6" w14:textId="77777777" w:rsidR="00872F4F" w:rsidRDefault="005A0616">
      <w:r>
        <w:t>P</w:t>
      </w:r>
      <w:r>
        <w:t>roperty information, relationship information, and examples are provided for each SDO defined below. Property information includes common properties as well as properties that are specific to each SDO. Relationship information includes embedded relationshi</w:t>
      </w:r>
      <w:r>
        <w:t xml:space="preserve">ps (e.g., </w:t>
      </w:r>
      <w:r>
        <w:rPr>
          <w:rFonts w:ascii="Consolas" w:eastAsia="Consolas" w:hAnsi="Consolas" w:cs="Consolas"/>
          <w:b/>
        </w:rPr>
        <w:t>created_by_ref</w:t>
      </w:r>
      <w:r>
        <w:t xml:space="preserve">), common relationships (e.g., </w:t>
      </w:r>
      <w:r>
        <w:rPr>
          <w:rFonts w:ascii="Consolas" w:eastAsia="Consolas" w:hAnsi="Consolas" w:cs="Consolas"/>
          <w:color w:val="38761D"/>
          <w:shd w:val="clear" w:color="auto" w:fill="D9EAD3"/>
        </w:rPr>
        <w:t>related</w:t>
      </w:r>
      <w:r>
        <w:rPr>
          <w:rFonts w:ascii="Consolas" w:eastAsia="Consolas" w:hAnsi="Consolas" w:cs="Consolas"/>
          <w:color w:val="38761D"/>
          <w:shd w:val="clear" w:color="auto" w:fill="D9EAD3"/>
        </w:rPr>
        <w:t>-</w:t>
      </w:r>
      <w:r>
        <w:rPr>
          <w:rFonts w:ascii="Consolas" w:eastAsia="Consolas" w:hAnsi="Consolas" w:cs="Consolas"/>
          <w:color w:val="38761D"/>
          <w:shd w:val="clear" w:color="auto" w:fill="D9EAD3"/>
        </w:rPr>
        <w:t>to</w:t>
      </w:r>
      <w:r>
        <w:t xml:space="preserve">), and SDO-specific relationships. Forward relationships (i.e., relationships </w:t>
      </w:r>
      <w:r>
        <w:rPr>
          <w:i/>
        </w:rPr>
        <w:t xml:space="preserve">from </w:t>
      </w:r>
      <w:r>
        <w:t xml:space="preserve">the SDO to other SDOs) are fully defined, while reverse relationships (i.e., relationships </w:t>
      </w:r>
      <w:r>
        <w:rPr>
          <w:i/>
        </w:rPr>
        <w:t xml:space="preserve">to </w:t>
      </w:r>
      <w:r>
        <w:t>the SDO from o</w:t>
      </w:r>
      <w:r>
        <w:t>ther SDOs) are duplicated for convenience.</w:t>
      </w:r>
    </w:p>
    <w:p w14:paraId="1C396D47" w14:textId="77777777" w:rsidR="00872F4F" w:rsidRDefault="005A0616">
      <w:pPr>
        <w:pStyle w:val="Heading2"/>
        <w:contextualSpacing w:val="0"/>
      </w:pPr>
      <w:bookmarkStart w:id="3" w:name="h.axjijf603msy" w:colFirst="0" w:colLast="0"/>
      <w:bookmarkEnd w:id="3"/>
      <w:r>
        <w:t>​</w:t>
      </w:r>
      <w:r>
        <w:t>1.1.​ Attack Pattern</w:t>
      </w:r>
    </w:p>
    <w:p w14:paraId="6221F0A4"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attack-pattern</w:t>
      </w:r>
    </w:p>
    <w:p w14:paraId="4B19B817" w14:textId="77777777" w:rsidR="00872F4F" w:rsidRDefault="00872F4F"/>
    <w:p w14:paraId="34B83581" w14:textId="77777777" w:rsidR="00872F4F" w:rsidRDefault="005A0616">
      <w:r>
        <w:t>Attack Patterns describe ways that adversaries attempt to compromise targets. Attack Patterns are used to help categorize attacks, generalize specific attacks to th</w:t>
      </w:r>
      <w:r>
        <w:t>e patterns that they follow, and provide detailed information about how attacks are performed. An example of an attack pattern is "spear phishing": a common type of attack where an attacker sends a carefully crafted e-mail message to a party with the inten</w:t>
      </w:r>
      <w:r>
        <w:t>t of getting them to click a link or open an attachment to deliver malware. Attack Patterns can also be more specific: spear phishing as practiced by a particular threat actor (i.e. they might generally say that the target won a contest) can also be an Att</w:t>
      </w:r>
      <w:r>
        <w:t>ack Pattern.</w:t>
      </w:r>
    </w:p>
    <w:p w14:paraId="19E965F7" w14:textId="77777777" w:rsidR="00872F4F" w:rsidRDefault="00872F4F"/>
    <w:p w14:paraId="29F96EE0" w14:textId="77777777" w:rsidR="00872F4F" w:rsidRDefault="005A0616">
      <w:r>
        <w:t xml:space="preserve">The Attack Pattern SDO contains textual descriptions of the pattern along with references to externally-defined taxonomies of attacks such as CAPEC &lt;TODO: need reference&gt;. Relationships from Attack Pattern can be used to relate it to what it </w:t>
      </w:r>
      <w:r>
        <w:t>targets (Vulnerabilities and Victim Targets) and which tools and malware use it (Tool and Malware).</w:t>
      </w:r>
    </w:p>
    <w:p w14:paraId="611F5F6A" w14:textId="77777777" w:rsidR="00872F4F" w:rsidRDefault="005A0616">
      <w:pPr>
        <w:pStyle w:val="Heading3"/>
        <w:contextualSpacing w:val="0"/>
      </w:pPr>
      <w:bookmarkStart w:id="4" w:name="h.4ohsa4pay4h4" w:colFirst="0" w:colLast="0"/>
      <w:bookmarkEnd w:id="4"/>
      <w:r>
        <w:t>​</w:t>
      </w:r>
      <w:r>
        <w:t>1.1.1.​ Properties</w:t>
      </w:r>
    </w:p>
    <w:tbl>
      <w:tblPr>
        <w:tblStyle w:val="a"/>
        <w:tblW w:w="9195" w:type="dxa"/>
        <w:tblLayout w:type="fixed"/>
        <w:tblLook w:val="0600" w:firstRow="0" w:lastRow="0" w:firstColumn="0" w:lastColumn="0" w:noHBand="1" w:noVBand="1"/>
      </w:tblPr>
      <w:tblGrid>
        <w:gridCol w:w="2595"/>
        <w:gridCol w:w="2505"/>
        <w:gridCol w:w="4095"/>
      </w:tblGrid>
      <w:tr w:rsidR="00872F4F" w14:paraId="06AC8EAF" w14:textId="77777777">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B9C4FC2" w14:textId="77777777" w:rsidR="00872F4F" w:rsidRDefault="005A0616">
            <w:pPr>
              <w:spacing w:line="240" w:lineRule="auto"/>
            </w:pPr>
            <w:r>
              <w:rPr>
                <w:b/>
                <w:color w:val="FFFFFF"/>
              </w:rPr>
              <w:t>Common Properties</w:t>
            </w:r>
          </w:p>
        </w:tc>
      </w:tr>
      <w:tr w:rsidR="00872F4F" w14:paraId="565B9CBE" w14:textId="77777777">
        <w:tc>
          <w:tcPr>
            <w:tcW w:w="919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24EA94CF"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w:t>
            </w:r>
            <w:r>
              <w:rPr>
                <w:rFonts w:ascii="Consolas" w:eastAsia="Consolas" w:hAnsi="Consolas" w:cs="Consolas"/>
                <w:b/>
              </w:rPr>
              <w:t>arkings_refs, granular_markings</w:t>
            </w:r>
          </w:p>
        </w:tc>
      </w:tr>
      <w:tr w:rsidR="00872F4F" w14:paraId="728132E8" w14:textId="77777777">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99132C" w14:textId="77777777" w:rsidR="00872F4F" w:rsidRDefault="005A0616">
            <w:pPr>
              <w:spacing w:line="288" w:lineRule="auto"/>
            </w:pPr>
            <w:r>
              <w:rPr>
                <w:b/>
                <w:color w:val="FFFFFF"/>
              </w:rPr>
              <w:t>Attack Pattern Specific Properties</w:t>
            </w:r>
          </w:p>
        </w:tc>
      </w:tr>
      <w:tr w:rsidR="00872F4F" w14:paraId="2936C4DE" w14:textId="77777777">
        <w:tc>
          <w:tcPr>
            <w:tcW w:w="919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18AE9C3" w14:textId="77777777" w:rsidR="00872F4F" w:rsidRDefault="005A0616">
            <w:pPr>
              <w:spacing w:line="288" w:lineRule="auto"/>
            </w:pPr>
            <w:r>
              <w:rPr>
                <w:rFonts w:ascii="Consolas" w:eastAsia="Consolas" w:hAnsi="Consolas" w:cs="Consolas"/>
                <w:b/>
              </w:rPr>
              <w:lastRenderedPageBreak/>
              <w:t>name, description, kill_chain_phases</w:t>
            </w:r>
          </w:p>
        </w:tc>
      </w:tr>
      <w:tr w:rsidR="00872F4F" w14:paraId="753B56B1" w14:textId="77777777">
        <w:tc>
          <w:tcPr>
            <w:tcW w:w="25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52B491F" w14:textId="77777777" w:rsidR="00872F4F" w:rsidRDefault="005A0616">
            <w:pPr>
              <w:spacing w:line="345" w:lineRule="auto"/>
            </w:pPr>
            <w:r>
              <w:rPr>
                <w:b/>
                <w:color w:val="FFFFFF"/>
                <w:shd w:val="clear" w:color="auto" w:fill="073763"/>
              </w:rPr>
              <w:t>Property Name</w:t>
            </w:r>
          </w:p>
        </w:tc>
        <w:tc>
          <w:tcPr>
            <w:tcW w:w="25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8A1073F" w14:textId="77777777" w:rsidR="00872F4F" w:rsidRDefault="005A0616">
            <w:pPr>
              <w:spacing w:line="345" w:lineRule="auto"/>
            </w:pPr>
            <w:r>
              <w:rPr>
                <w:b/>
                <w:color w:val="FFFFFF"/>
                <w:shd w:val="clear" w:color="auto" w:fill="073763"/>
              </w:rPr>
              <w:t>Type</w:t>
            </w:r>
          </w:p>
        </w:tc>
        <w:tc>
          <w:tcPr>
            <w:tcW w:w="40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49FE5B0" w14:textId="77777777" w:rsidR="00872F4F" w:rsidRDefault="005A0616">
            <w:pPr>
              <w:spacing w:line="345" w:lineRule="auto"/>
            </w:pPr>
            <w:r>
              <w:rPr>
                <w:b/>
                <w:color w:val="FFFFFF"/>
                <w:shd w:val="clear" w:color="auto" w:fill="073763"/>
              </w:rPr>
              <w:t>Description</w:t>
            </w:r>
          </w:p>
        </w:tc>
      </w:tr>
      <w:tr w:rsidR="00872F4F" w14:paraId="0E57F485" w14:textId="77777777">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079C8A1" w14:textId="77777777" w:rsidR="00872F4F" w:rsidRDefault="005A0616">
            <w:pPr>
              <w:spacing w:line="288" w:lineRule="auto"/>
            </w:pPr>
            <w:r>
              <w:rPr>
                <w:rFonts w:ascii="Consolas" w:eastAsia="Consolas" w:hAnsi="Consolas" w:cs="Consolas"/>
                <w:b/>
              </w:rPr>
              <w:t>type</w:t>
            </w:r>
            <w:r>
              <w:rPr>
                <w:shd w:val="clear" w:color="auto" w:fill="D9D9D9"/>
              </w:rPr>
              <w:t xml:space="preserve"> (required)</w:t>
            </w:r>
          </w:p>
        </w:tc>
        <w:tc>
          <w:tcPr>
            <w:tcW w:w="25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B127392" w14:textId="77777777" w:rsidR="00872F4F" w:rsidRDefault="005A0616">
            <w:pPr>
              <w:spacing w:line="331" w:lineRule="auto"/>
            </w:pPr>
            <w:r>
              <w:rPr>
                <w:rFonts w:ascii="Consolas" w:eastAsia="Consolas" w:hAnsi="Consolas" w:cs="Consolas"/>
                <w:color w:val="C7254E"/>
                <w:shd w:val="clear" w:color="auto" w:fill="F9F2F4"/>
              </w:rPr>
              <w:t>string</w:t>
            </w:r>
          </w:p>
        </w:tc>
        <w:tc>
          <w:tcPr>
            <w:tcW w:w="40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DE892E3" w14:textId="77777777" w:rsidR="00872F4F" w:rsidRDefault="005A0616">
            <w:pPr>
              <w:spacing w:line="288" w:lineRule="auto"/>
            </w:pPr>
            <w:r>
              <w:rPr>
                <w:shd w:val="clear" w:color="auto" w:fill="D9D9D9"/>
              </w:rPr>
              <w:t xml:space="preserve">The value of this field </w:t>
            </w:r>
            <w:r>
              <w:rPr>
                <w:b/>
                <w:shd w:val="clear" w:color="auto" w:fill="D9D9D9"/>
              </w:rPr>
              <w:t>MUST</w:t>
            </w:r>
            <w:r>
              <w:rPr>
                <w:shd w:val="clear" w:color="auto" w:fill="D9D9D9"/>
              </w:rPr>
              <w:t xml:space="preserve"> be </w:t>
            </w:r>
            <w:r>
              <w:rPr>
                <w:rFonts w:ascii="Consolas" w:eastAsia="Consolas" w:hAnsi="Consolas" w:cs="Consolas"/>
                <w:color w:val="38761D"/>
                <w:shd w:val="clear" w:color="auto" w:fill="D9EAD3"/>
              </w:rPr>
              <w:t>attack-pattern</w:t>
            </w:r>
          </w:p>
        </w:tc>
      </w:tr>
      <w:tr w:rsidR="00872F4F" w14:paraId="0CB995B5" w14:textId="77777777">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F4C5513" w14:textId="77777777" w:rsidR="00872F4F" w:rsidRDefault="005A0616">
            <w:pPr>
              <w:spacing w:line="240" w:lineRule="auto"/>
            </w:pPr>
            <w:r>
              <w:rPr>
                <w:rFonts w:ascii="Consolas" w:eastAsia="Consolas" w:hAnsi="Consolas" w:cs="Consolas"/>
                <w:b/>
              </w:rPr>
              <w:t xml:space="preserve">external_references </w:t>
            </w:r>
          </w:p>
          <w:p w14:paraId="0E68B40A" w14:textId="77777777" w:rsidR="00872F4F" w:rsidRDefault="005A0616">
            <w:pPr>
              <w:spacing w:line="240" w:lineRule="auto"/>
            </w:pPr>
            <w:r>
              <w:rPr>
                <w:rFonts w:ascii="Consolas" w:eastAsia="Consolas" w:hAnsi="Consolas" w:cs="Consolas"/>
              </w:rPr>
              <w:t>(optional)</w:t>
            </w:r>
          </w:p>
        </w:tc>
        <w:tc>
          <w:tcPr>
            <w:tcW w:w="25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1CF99F4"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w:t>
            </w:r>
            <w:r>
              <w:rPr>
                <w:rFonts w:ascii="Consolas" w:eastAsia="Consolas" w:hAnsi="Consolas" w:cs="Consolas"/>
                <w:color w:val="C7254E"/>
                <w:shd w:val="clear" w:color="auto" w:fill="F9F2F4"/>
              </w:rPr>
              <w:t xml:space="preserve"> external-reference</w:t>
            </w:r>
          </w:p>
        </w:tc>
        <w:tc>
          <w:tcPr>
            <w:tcW w:w="40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45219ED" w14:textId="77777777" w:rsidR="00872F4F" w:rsidRDefault="005A0616">
            <w:pPr>
              <w:spacing w:line="240" w:lineRule="auto"/>
            </w:pPr>
            <w:r>
              <w:t xml:space="preserve">A list of external references which refer to non-STIX information. This field </w:t>
            </w:r>
            <w:r>
              <w:rPr>
                <w:b/>
              </w:rPr>
              <w:t xml:space="preserve">MAY </w:t>
            </w:r>
            <w:r>
              <w:t xml:space="preserve">be used to provide one or more Attack Pattern identifiers, such as a CAPEC ID. When specifying a CAPEC ID, the </w:t>
            </w:r>
            <w:r>
              <w:rPr>
                <w:rFonts w:ascii="Consolas" w:eastAsia="Consolas" w:hAnsi="Consolas" w:cs="Consolas"/>
                <w:b/>
              </w:rPr>
              <w:t>source</w:t>
            </w:r>
            <w:r>
              <w:t xml:space="preserve"> field of the external reference </w:t>
            </w:r>
            <w:r>
              <w:rPr>
                <w:b/>
              </w:rPr>
              <w:t>MUST</w:t>
            </w:r>
            <w:r>
              <w:rPr>
                <w:b/>
              </w:rPr>
              <w:t xml:space="preserve"> </w:t>
            </w:r>
            <w:r>
              <w:t xml:space="preserve">be set to </w:t>
            </w:r>
            <w:r>
              <w:rPr>
                <w:rFonts w:ascii="Consolas" w:eastAsia="Consolas" w:hAnsi="Consolas" w:cs="Consolas"/>
                <w:color w:val="38761D"/>
                <w:shd w:val="clear" w:color="auto" w:fill="D9EAD3"/>
              </w:rPr>
              <w:t>capec</w:t>
            </w:r>
            <w:r>
              <w:t xml:space="preserve"> and the </w:t>
            </w:r>
            <w:r>
              <w:rPr>
                <w:rFonts w:ascii="Consolas" w:eastAsia="Consolas" w:hAnsi="Consolas" w:cs="Consolas"/>
                <w:b/>
              </w:rPr>
              <w:t>external_id</w:t>
            </w:r>
            <w:r>
              <w:t xml:space="preserve"> field </w:t>
            </w:r>
            <w:r>
              <w:rPr>
                <w:b/>
              </w:rPr>
              <w:t>MUST</w:t>
            </w:r>
            <w:r>
              <w:t xml:space="preserve"> be formatted as </w:t>
            </w:r>
            <w:r>
              <w:rPr>
                <w:rFonts w:ascii="Consolas" w:eastAsia="Consolas" w:hAnsi="Consolas" w:cs="Consolas"/>
                <w:color w:val="38761D"/>
                <w:shd w:val="clear" w:color="auto" w:fill="D9EAD3"/>
              </w:rPr>
              <w:t>CAPEC-[id]</w:t>
            </w:r>
            <w:r>
              <w:t>.</w:t>
            </w:r>
          </w:p>
        </w:tc>
      </w:tr>
      <w:tr w:rsidR="00872F4F" w14:paraId="7DCC600C" w14:textId="77777777">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6B0F6ED" w14:textId="77777777" w:rsidR="00872F4F" w:rsidRDefault="005A0616">
            <w:pPr>
              <w:spacing w:line="288" w:lineRule="auto"/>
            </w:pPr>
            <w:r>
              <w:rPr>
                <w:rFonts w:ascii="Consolas" w:eastAsia="Consolas" w:hAnsi="Consolas" w:cs="Consolas"/>
                <w:b/>
              </w:rPr>
              <w:t>name</w:t>
            </w:r>
            <w:r>
              <w:rPr>
                <w:highlight w:val="white"/>
              </w:rPr>
              <w:t xml:space="preserve"> (required)</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DFDC874" w14:textId="77777777" w:rsidR="00872F4F" w:rsidRDefault="005A0616">
            <w:pPr>
              <w:spacing w:line="331" w:lineRule="auto"/>
            </w:pPr>
            <w:r>
              <w:rPr>
                <w:rFonts w:ascii="Consolas" w:eastAsia="Consolas" w:hAnsi="Consolas" w:cs="Consolas"/>
                <w:color w:val="C7254E"/>
                <w:shd w:val="clear" w:color="auto" w:fill="F9F2F4"/>
              </w:rPr>
              <w:t>string</w:t>
            </w:r>
          </w:p>
        </w:tc>
        <w:tc>
          <w:tcPr>
            <w:tcW w:w="4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BFFC243" w14:textId="77777777" w:rsidR="00872F4F" w:rsidRDefault="005A0616">
            <w:pPr>
              <w:spacing w:line="240" w:lineRule="auto"/>
            </w:pPr>
            <w:r>
              <w:t>A name used to identify the Attack Pattern.</w:t>
            </w:r>
          </w:p>
        </w:tc>
      </w:tr>
      <w:tr w:rsidR="00872F4F" w14:paraId="4ECD2684" w14:textId="77777777">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8DB927" w14:textId="77777777" w:rsidR="00872F4F" w:rsidRDefault="005A0616">
            <w:pPr>
              <w:spacing w:line="288" w:lineRule="auto"/>
            </w:pPr>
            <w:r>
              <w:rPr>
                <w:rFonts w:ascii="Consolas" w:eastAsia="Consolas" w:hAnsi="Consolas" w:cs="Consolas"/>
                <w:b/>
              </w:rPr>
              <w:t>description</w:t>
            </w:r>
            <w:r>
              <w:rPr>
                <w:highlight w:val="white"/>
              </w:rPr>
              <w:t xml:space="preserve"> (optional)</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C04CC55" w14:textId="77777777" w:rsidR="00872F4F" w:rsidRDefault="005A0616">
            <w:pPr>
              <w:spacing w:line="331" w:lineRule="auto"/>
            </w:pPr>
            <w:r>
              <w:rPr>
                <w:rFonts w:ascii="Consolas" w:eastAsia="Consolas" w:hAnsi="Consolas" w:cs="Consolas"/>
                <w:color w:val="C7254E"/>
                <w:shd w:val="clear" w:color="auto" w:fill="F9F2F4"/>
              </w:rPr>
              <w:t>string</w:t>
            </w:r>
          </w:p>
        </w:tc>
        <w:tc>
          <w:tcPr>
            <w:tcW w:w="4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F1FB771" w14:textId="77777777" w:rsidR="00872F4F" w:rsidRDefault="005A0616">
            <w:pPr>
              <w:spacing w:line="240" w:lineRule="auto"/>
            </w:pPr>
            <w:r>
              <w:t>A description that provides more details and context about the Attack Pattern</w:t>
            </w:r>
            <w:r>
              <w:t>, potentially including its purpose and its key characteristics.</w:t>
            </w:r>
          </w:p>
        </w:tc>
      </w:tr>
      <w:tr w:rsidR="00872F4F" w14:paraId="346FAF31" w14:textId="77777777">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F4B8632" w14:textId="77777777" w:rsidR="00872F4F" w:rsidRDefault="005A0616">
            <w:pPr>
              <w:spacing w:line="288" w:lineRule="auto"/>
            </w:pPr>
            <w:r>
              <w:rPr>
                <w:rFonts w:ascii="Consolas" w:eastAsia="Consolas" w:hAnsi="Consolas" w:cs="Consolas"/>
                <w:b/>
              </w:rPr>
              <w:t>kill_chain_phases</w:t>
            </w:r>
            <w:r>
              <w:rPr>
                <w:highlight w:val="white"/>
              </w:rPr>
              <w:t xml:space="preserve"> (optional)</w:t>
            </w:r>
          </w:p>
        </w:tc>
        <w:tc>
          <w:tcPr>
            <w:tcW w:w="25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F6809BF" w14:textId="77777777" w:rsidR="00872F4F" w:rsidRDefault="005A0616">
            <w:pPr>
              <w:spacing w:line="331" w:lineRule="auto"/>
            </w:pPr>
            <w:r>
              <w:rPr>
                <w:rFonts w:ascii="Consolas" w:eastAsia="Consolas" w:hAnsi="Consolas" w:cs="Consolas"/>
                <w:color w:val="C7254E"/>
                <w:shd w:val="clear" w:color="auto" w:fill="F9F2F4"/>
              </w:rPr>
              <w:t>list</w:t>
            </w:r>
            <w:r>
              <w:rPr>
                <w:color w:val="C7254E"/>
                <w:shd w:val="clear" w:color="auto" w:fill="F9F2F4"/>
              </w:rPr>
              <w:t xml:space="preserve"> </w:t>
            </w:r>
            <w:r>
              <w:t>of type</w:t>
            </w:r>
            <w:r>
              <w:rPr>
                <w:color w:val="C7254E"/>
                <w:shd w:val="clear" w:color="auto" w:fill="F9F2F4"/>
              </w:rPr>
              <w:t xml:space="preserve"> </w:t>
            </w:r>
            <w:r>
              <w:rPr>
                <w:rFonts w:ascii="Consolas" w:eastAsia="Consolas" w:hAnsi="Consolas" w:cs="Consolas"/>
                <w:color w:val="C7254E"/>
                <w:shd w:val="clear" w:color="auto" w:fill="F9F2F4"/>
              </w:rPr>
              <w:t>kill-chain-phase</w:t>
            </w:r>
          </w:p>
        </w:tc>
        <w:tc>
          <w:tcPr>
            <w:tcW w:w="40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54ADF91" w14:textId="77777777" w:rsidR="00872F4F" w:rsidRDefault="005A0616">
            <w:pPr>
              <w:spacing w:line="240" w:lineRule="auto"/>
            </w:pPr>
            <w:r>
              <w:t>The list of Kill Chain phases for which this Attack Pattern is used.</w:t>
            </w:r>
          </w:p>
        </w:tc>
      </w:tr>
    </w:tbl>
    <w:p w14:paraId="3BA0CBC2" w14:textId="77777777" w:rsidR="00872F4F" w:rsidRDefault="00872F4F"/>
    <w:p w14:paraId="22B5ACF7" w14:textId="77777777" w:rsidR="00872F4F" w:rsidRDefault="005A0616">
      <w:pPr>
        <w:pStyle w:val="Heading3"/>
        <w:contextualSpacing w:val="0"/>
      </w:pPr>
      <w:bookmarkStart w:id="5" w:name="h.e33ahkddw0q1" w:colFirst="0" w:colLast="0"/>
      <w:bookmarkEnd w:id="5"/>
      <w:r>
        <w:t>​</w:t>
      </w:r>
      <w:r>
        <w:t>1.1.2.​ Relationships</w:t>
      </w:r>
    </w:p>
    <w:p w14:paraId="2EB95141" w14:textId="77777777" w:rsidR="00872F4F" w:rsidRDefault="005A0616">
      <w:r>
        <w:t xml:space="preserve">These are the relationships </w:t>
      </w:r>
      <w:r>
        <w:rPr>
          <w:rFonts w:ascii="Consolas" w:eastAsia="Consolas" w:hAnsi="Consolas" w:cs="Consolas"/>
        </w:rPr>
        <w:t>explicitl</w:t>
      </w:r>
      <w:r>
        <w:rPr>
          <w:rFonts w:ascii="Consolas" w:eastAsia="Consolas" w:hAnsi="Consolas" w:cs="Consolas"/>
        </w:rPr>
        <w:t xml:space="preserve">y </w:t>
      </w:r>
      <w:r>
        <w:t>defined between the Attack Pattern object and other objects. The first section lists the embedded relationships by property name along with their corresponding target. The rest of the table identifies the relationships that can be made from this object b</w:t>
      </w:r>
      <w:r>
        <w:t>y way of the Relationship Object. The reverse relationships (relationships "to" this object) are included as a convenience. For their definitions, please see the objects for which they represent a "from" relationship.</w:t>
      </w:r>
    </w:p>
    <w:p w14:paraId="166EF612" w14:textId="77777777" w:rsidR="00872F4F" w:rsidRDefault="00872F4F"/>
    <w:p w14:paraId="39E2C0A5" w14:textId="77777777" w:rsidR="00872F4F" w:rsidRDefault="005A0616">
      <w:r>
        <w:rPr>
          <w:rFonts w:ascii="Consolas" w:eastAsia="Consolas" w:hAnsi="Consolas" w:cs="Consolas"/>
        </w:rP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4B0544F2" w14:textId="77777777" w:rsidR="00872F4F" w:rsidRDefault="00872F4F"/>
    <w:tbl>
      <w:tblPr>
        <w:tblStyle w:val="a0"/>
        <w:tblW w:w="9975" w:type="dxa"/>
        <w:tblInd w:w="-420" w:type="dxa"/>
        <w:tblLayout w:type="fixed"/>
        <w:tblLook w:val="0600" w:firstRow="0" w:lastRow="0" w:firstColumn="0" w:lastColumn="0" w:noHBand="1" w:noVBand="1"/>
      </w:tblPr>
      <w:tblGrid>
        <w:gridCol w:w="2250"/>
        <w:gridCol w:w="1800"/>
        <w:gridCol w:w="1965"/>
        <w:gridCol w:w="3960"/>
      </w:tblGrid>
      <w:tr w:rsidR="00872F4F" w14:paraId="4BA0168E" w14:textId="77777777">
        <w:trPr>
          <w:trHeight w:val="420"/>
        </w:trPr>
        <w:tc>
          <w:tcPr>
            <w:tcW w:w="997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432CAF0" w14:textId="77777777" w:rsidR="00872F4F" w:rsidRDefault="005A0616">
            <w:pPr>
              <w:spacing w:line="288" w:lineRule="auto"/>
            </w:pPr>
            <w:r>
              <w:rPr>
                <w:b/>
                <w:color w:val="FFFFFF"/>
              </w:rPr>
              <w:t>Embedded Relationships</w:t>
            </w:r>
          </w:p>
        </w:tc>
      </w:tr>
      <w:tr w:rsidR="00872F4F" w14:paraId="75A9A5AF" w14:textId="77777777">
        <w:trPr>
          <w:trHeight w:val="420"/>
        </w:trPr>
        <w:tc>
          <w:tcPr>
            <w:tcW w:w="40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8E165C" w14:textId="77777777" w:rsidR="00872F4F" w:rsidRDefault="005A0616">
            <w:pPr>
              <w:spacing w:line="288" w:lineRule="auto"/>
            </w:pPr>
            <w:r>
              <w:rPr>
                <w:rFonts w:ascii="Consolas" w:eastAsia="Consolas" w:hAnsi="Consolas" w:cs="Consolas"/>
                <w:b/>
              </w:rPr>
              <w:lastRenderedPageBreak/>
              <w:t>created_by_ref</w:t>
            </w:r>
          </w:p>
        </w:tc>
        <w:tc>
          <w:tcPr>
            <w:tcW w:w="5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FC99EC"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1D810531" w14:textId="77777777">
        <w:trPr>
          <w:trHeight w:val="420"/>
        </w:trPr>
        <w:tc>
          <w:tcPr>
            <w:tcW w:w="405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461833" w14:textId="77777777" w:rsidR="00872F4F" w:rsidRDefault="005A0616">
            <w:pPr>
              <w:spacing w:line="288" w:lineRule="auto"/>
            </w:pPr>
            <w:r>
              <w:rPr>
                <w:rFonts w:ascii="Consolas" w:eastAsia="Consolas" w:hAnsi="Consolas" w:cs="Consolas"/>
                <w:b/>
              </w:rPr>
              <w:t>object_markin</w:t>
            </w:r>
            <w:r>
              <w:rPr>
                <w:rFonts w:ascii="Consolas" w:eastAsia="Consolas" w:hAnsi="Consolas" w:cs="Consolas"/>
                <w:b/>
              </w:rPr>
              <w:t>gs_refs</w:t>
            </w:r>
          </w:p>
        </w:tc>
        <w:tc>
          <w:tcPr>
            <w:tcW w:w="5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1B11A8"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14973815" w14:textId="77777777">
        <w:trPr>
          <w:trHeight w:val="500"/>
        </w:trPr>
        <w:tc>
          <w:tcPr>
            <w:tcW w:w="997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9B0F440" w14:textId="77777777" w:rsidR="00872F4F" w:rsidRDefault="005A0616">
            <w:pPr>
              <w:spacing w:line="288" w:lineRule="auto"/>
            </w:pPr>
            <w:r>
              <w:rPr>
                <w:b/>
                <w:color w:val="FFFFFF"/>
              </w:rPr>
              <w:t>Common Relationships</w:t>
            </w:r>
          </w:p>
        </w:tc>
      </w:tr>
      <w:tr w:rsidR="00872F4F" w14:paraId="64A8019D" w14:textId="77777777">
        <w:trPr>
          <w:trHeight w:val="420"/>
        </w:trPr>
        <w:tc>
          <w:tcPr>
            <w:tcW w:w="997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4F48C9"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r w:rsidR="00872F4F" w14:paraId="4818F4B1" w14:textId="77777777">
        <w:tc>
          <w:tcPr>
            <w:tcW w:w="225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C52BF86" w14:textId="77777777" w:rsidR="00872F4F" w:rsidRDefault="005A0616">
            <w:pPr>
              <w:spacing w:line="240" w:lineRule="auto"/>
            </w:pPr>
            <w:r>
              <w:rPr>
                <w:b/>
                <w:color w:val="FFFFFF"/>
              </w:rPr>
              <w:t>Source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8A4934" w14:textId="77777777" w:rsidR="00872F4F" w:rsidRDefault="005A0616">
            <w:pPr>
              <w:spacing w:line="240" w:lineRule="auto"/>
            </w:pPr>
            <w:r>
              <w:rPr>
                <w:b/>
                <w:color w:val="FFFFFF"/>
              </w:rPr>
              <w:t>Name</w:t>
            </w:r>
          </w:p>
        </w:tc>
        <w:tc>
          <w:tcPr>
            <w:tcW w:w="196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271B58" w14:textId="77777777" w:rsidR="00872F4F" w:rsidRDefault="005A0616">
            <w:pPr>
              <w:spacing w:line="288" w:lineRule="auto"/>
            </w:pPr>
            <w:r>
              <w:rPr>
                <w:b/>
                <w:color w:val="FFFFFF"/>
              </w:rPr>
              <w:t xml:space="preserve">Target </w:t>
            </w:r>
          </w:p>
        </w:tc>
        <w:tc>
          <w:tcPr>
            <w:tcW w:w="396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050D56F" w14:textId="77777777" w:rsidR="00872F4F" w:rsidRDefault="005A0616">
            <w:pPr>
              <w:spacing w:line="288" w:lineRule="auto"/>
            </w:pPr>
            <w:r>
              <w:rPr>
                <w:b/>
                <w:color w:val="FFFFFF"/>
              </w:rPr>
              <w:t>Description</w:t>
            </w:r>
          </w:p>
        </w:tc>
      </w:tr>
      <w:tr w:rsidR="00872F4F" w14:paraId="259D2483"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6FFD53" w14:textId="77777777" w:rsidR="00872F4F" w:rsidRDefault="005A0616">
            <w:pPr>
              <w:spacing w:line="240" w:lineRule="auto"/>
            </w:pPr>
            <w:r>
              <w:rPr>
                <w:rFonts w:ascii="Consolas" w:eastAsia="Consolas" w:hAnsi="Consolas" w:cs="Consolas"/>
                <w:color w:val="C7254E"/>
                <w:shd w:val="clear" w:color="auto" w:fill="F9F2F4"/>
              </w:rPr>
              <w:t>attack-pattern</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561684" w14:textId="77777777" w:rsidR="00872F4F" w:rsidRDefault="005A0616">
            <w:pPr>
              <w:spacing w:line="240" w:lineRule="auto"/>
            </w:pPr>
            <w:r>
              <w:rPr>
                <w:rFonts w:ascii="Consolas" w:eastAsia="Consolas" w:hAnsi="Consolas" w:cs="Consolas"/>
                <w:color w:val="38761D"/>
                <w:shd w:val="clear" w:color="auto" w:fill="D9EAD3"/>
              </w:rPr>
              <w:t>exploits</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AABD16" w14:textId="77777777" w:rsidR="00872F4F" w:rsidRDefault="005A0616">
            <w:pPr>
              <w:spacing w:line="240" w:lineRule="auto"/>
            </w:pPr>
            <w:r>
              <w:rPr>
                <w:rFonts w:ascii="Consolas" w:eastAsia="Consolas" w:hAnsi="Consolas" w:cs="Consolas"/>
                <w:color w:val="C7254E"/>
                <w:shd w:val="clear" w:color="auto" w:fill="F9F2F4"/>
              </w:rPr>
              <w:t>vulnerability</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24F951" w14:textId="77777777" w:rsidR="00872F4F" w:rsidRDefault="005A0616">
            <w:pPr>
              <w:spacing w:line="240" w:lineRule="auto"/>
            </w:pPr>
            <w:r>
              <w:rPr>
                <w:rFonts w:ascii="Consolas" w:eastAsia="Consolas" w:hAnsi="Consolas" w:cs="Consolas"/>
              </w:rPr>
              <w:t>This Relationship describes that the Attack Pattern exploits the related Vulnerability.</w:t>
            </w:r>
          </w:p>
          <w:p w14:paraId="2A7D69E0" w14:textId="77777777" w:rsidR="00872F4F" w:rsidRDefault="00872F4F">
            <w:pPr>
              <w:spacing w:line="240" w:lineRule="auto"/>
            </w:pPr>
          </w:p>
          <w:p w14:paraId="28537ADC" w14:textId="77777777" w:rsidR="00872F4F" w:rsidRDefault="005A0616">
            <w:pPr>
              <w:spacing w:line="240" w:lineRule="auto"/>
            </w:pPr>
            <w:r>
              <w:rPr>
                <w:rFonts w:ascii="Consolas" w:eastAsia="Consolas" w:hAnsi="Consolas" w:cs="Consolas"/>
              </w:rPr>
              <w:t xml:space="preserve">For example, an </w:t>
            </w:r>
            <w:r>
              <w:rPr>
                <w:rFonts w:ascii="Consolas" w:eastAsia="Consolas" w:hAnsi="Consolas" w:cs="Consolas"/>
                <w:color w:val="38761D"/>
                <w:shd w:val="clear" w:color="auto" w:fill="D9EAD3"/>
              </w:rPr>
              <w:t>exploits</w:t>
            </w:r>
            <w:r>
              <w:t xml:space="preserve"> Relationship linking an Attack Pattern for SQL injection to a Vulnerability in blogging software means that the particular SQL injection attack exploits that vulnerability.</w:t>
            </w:r>
          </w:p>
        </w:tc>
      </w:tr>
      <w:tr w:rsidR="00872F4F" w14:paraId="78FA0AA1"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8E8039" w14:textId="77777777" w:rsidR="00872F4F" w:rsidRDefault="005A0616">
            <w:pPr>
              <w:spacing w:line="240" w:lineRule="auto"/>
            </w:pPr>
            <w:r>
              <w:rPr>
                <w:rFonts w:ascii="Consolas" w:eastAsia="Consolas" w:hAnsi="Consolas" w:cs="Consolas"/>
                <w:color w:val="C7254E"/>
                <w:shd w:val="clear" w:color="auto" w:fill="F9F2F4"/>
              </w:rPr>
              <w:t>attack-pattern</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DD9BAE3" w14:textId="77777777" w:rsidR="00872F4F" w:rsidRDefault="005A0616">
            <w:pPr>
              <w:spacing w:line="240" w:lineRule="auto"/>
            </w:pPr>
            <w:r>
              <w:rPr>
                <w:rFonts w:ascii="Consolas" w:eastAsia="Consolas" w:hAnsi="Consolas" w:cs="Consolas"/>
                <w:color w:val="38761D"/>
                <w:shd w:val="clear" w:color="auto" w:fill="D9EAD3"/>
              </w:rPr>
              <w:t>targets</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E36870" w14:textId="77777777" w:rsidR="00872F4F" w:rsidRDefault="005A0616">
            <w:pPr>
              <w:spacing w:line="240" w:lineRule="auto"/>
            </w:pPr>
            <w:r>
              <w:rPr>
                <w:rFonts w:ascii="Consolas" w:eastAsia="Consolas" w:hAnsi="Consolas" w:cs="Consolas"/>
                <w:color w:val="C7254E"/>
                <w:shd w:val="clear" w:color="auto" w:fill="F9F2F4"/>
              </w:rPr>
              <w:t>victim-target</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2A5F96" w14:textId="77777777" w:rsidR="00872F4F" w:rsidRDefault="005A0616">
            <w:pPr>
              <w:spacing w:line="240" w:lineRule="auto"/>
            </w:pPr>
            <w:r>
              <w:rPr>
                <w:rFonts w:ascii="Consolas" w:eastAsia="Consolas" w:hAnsi="Consolas" w:cs="Consolas"/>
              </w:rPr>
              <w:t>This Relationship de</w:t>
            </w:r>
            <w:r>
              <w:rPr>
                <w:rFonts w:ascii="Consolas" w:eastAsia="Consolas" w:hAnsi="Consolas" w:cs="Consolas"/>
              </w:rPr>
              <w:t>scribes that Attack Pattern typically targets the type of victims represented by the related Victim Target.</w:t>
            </w:r>
          </w:p>
          <w:p w14:paraId="3BA1E199" w14:textId="77777777" w:rsidR="00872F4F" w:rsidRDefault="00872F4F">
            <w:pPr>
              <w:spacing w:line="240" w:lineRule="auto"/>
            </w:pPr>
          </w:p>
          <w:p w14:paraId="4C5877D5" w14:textId="77777777" w:rsidR="00872F4F" w:rsidRDefault="005A0616">
            <w:pPr>
              <w:spacing w:line="240" w:lineRule="auto"/>
            </w:pPr>
            <w:r>
              <w:t xml:space="preserve">For example, a </w:t>
            </w:r>
            <w:r>
              <w:rPr>
                <w:rFonts w:ascii="Consolas" w:eastAsia="Consolas" w:hAnsi="Consolas" w:cs="Consolas"/>
                <w:color w:val="38761D"/>
                <w:shd w:val="clear" w:color="auto" w:fill="D9EAD3"/>
              </w:rPr>
              <w:t>targets</w:t>
            </w:r>
            <w:r>
              <w:t xml:space="preserve"> Relationship linking an Attack Pattern for SQL injection to a Victim Target representing domain administrators means that the form of SQL Injection characterized by the Attack Pattern targets domain administrators in order to achieve its objectives.</w:t>
            </w:r>
          </w:p>
        </w:tc>
      </w:tr>
      <w:tr w:rsidR="00872F4F" w14:paraId="0A6CA139"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76C40A" w14:textId="77777777" w:rsidR="00872F4F" w:rsidRDefault="005A0616">
            <w:pPr>
              <w:spacing w:line="240" w:lineRule="auto"/>
            </w:pPr>
            <w:r>
              <w:rPr>
                <w:rFonts w:ascii="Consolas" w:eastAsia="Consolas" w:hAnsi="Consolas" w:cs="Consolas"/>
                <w:color w:val="C7254E"/>
                <w:shd w:val="clear" w:color="auto" w:fill="F9F2F4"/>
              </w:rPr>
              <w:t>atta</w:t>
            </w:r>
            <w:r>
              <w:rPr>
                <w:rFonts w:ascii="Consolas" w:eastAsia="Consolas" w:hAnsi="Consolas" w:cs="Consolas"/>
                <w:color w:val="C7254E"/>
                <w:shd w:val="clear" w:color="auto" w:fill="F9F2F4"/>
              </w:rPr>
              <w:t>ck-pattern</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4B8FB9" w14:textId="77777777" w:rsidR="00872F4F" w:rsidRDefault="005A0616">
            <w:pPr>
              <w:spacing w:line="240" w:lineRule="auto"/>
            </w:pPr>
            <w:r>
              <w:rPr>
                <w:rFonts w:ascii="Consolas" w:eastAsia="Consolas" w:hAnsi="Consolas" w:cs="Consolas"/>
                <w:color w:val="38761D"/>
                <w:shd w:val="clear" w:color="auto" w:fill="D9EAD3"/>
              </w:rPr>
              <w:t>uses</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D568C0" w14:textId="77777777" w:rsidR="00872F4F" w:rsidRDefault="005A0616">
            <w:pPr>
              <w:spacing w:line="240" w:lineRule="auto"/>
            </w:pP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205E98" w14:textId="77777777" w:rsidR="00872F4F" w:rsidRDefault="005A0616">
            <w:pPr>
              <w:spacing w:line="240" w:lineRule="auto"/>
            </w:pPr>
            <w:r>
              <w:rPr>
                <w:rFonts w:ascii="Consolas" w:eastAsia="Consolas" w:hAnsi="Consolas" w:cs="Consolas"/>
              </w:rPr>
              <w:t>This Relationship describes that the related Malware or Tool is used to perform the behavior identified in the Attack Pattern.</w:t>
            </w:r>
          </w:p>
          <w:p w14:paraId="25D9ED0C" w14:textId="77777777" w:rsidR="00872F4F" w:rsidRDefault="00872F4F">
            <w:pPr>
              <w:spacing w:line="240" w:lineRule="auto"/>
            </w:pPr>
          </w:p>
          <w:p w14:paraId="3467BA8E" w14:textId="77777777" w:rsidR="00872F4F" w:rsidRDefault="005A0616">
            <w:pPr>
              <w:spacing w:line="240" w:lineRule="auto"/>
            </w:pPr>
            <w:r>
              <w:t xml:space="preserve">For example, a </w:t>
            </w:r>
            <w:r>
              <w:rPr>
                <w:rFonts w:ascii="Consolas" w:eastAsia="Consolas" w:hAnsi="Consolas" w:cs="Consolas"/>
                <w:color w:val="38761D"/>
                <w:shd w:val="clear" w:color="auto" w:fill="D9EAD3"/>
              </w:rPr>
              <w:t>uses</w:t>
            </w:r>
            <w:r>
              <w:t xml:space="preserve"> Relationship linking an Attack Pattern for DDoS to a Tool for LOIC indicates t</w:t>
            </w:r>
            <w:r>
              <w:t xml:space="preserve">hat the tool can be used to perform those DDoS </w:t>
            </w:r>
            <w:r>
              <w:lastRenderedPageBreak/>
              <w:t>attacks.</w:t>
            </w:r>
          </w:p>
        </w:tc>
      </w:tr>
      <w:tr w:rsidR="00872F4F" w14:paraId="18216307" w14:textId="77777777">
        <w:trPr>
          <w:trHeight w:val="420"/>
        </w:trPr>
        <w:tc>
          <w:tcPr>
            <w:tcW w:w="9975"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471ADB3" w14:textId="77777777" w:rsidR="00872F4F" w:rsidRDefault="005A0616">
            <w:pPr>
              <w:spacing w:line="240" w:lineRule="auto"/>
            </w:pPr>
            <w:r>
              <w:rPr>
                <w:rFonts w:ascii="Consolas" w:eastAsia="Consolas" w:hAnsi="Consolas" w:cs="Consolas"/>
                <w:b/>
              </w:rPr>
              <w:lastRenderedPageBreak/>
              <w:t>Reverse Relationships</w:t>
            </w:r>
          </w:p>
        </w:tc>
      </w:tr>
      <w:tr w:rsidR="00872F4F" w14:paraId="2BDB43E8"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3E0C375" w14:textId="77777777" w:rsidR="00872F4F" w:rsidRDefault="005A0616">
            <w:pPr>
              <w:spacing w:line="240" w:lineRule="auto"/>
            </w:pPr>
            <w:r>
              <w:rPr>
                <w:rFonts w:ascii="Consolas" w:eastAsia="Consolas" w:hAnsi="Consolas" w:cs="Consolas"/>
                <w:color w:val="C7254E"/>
                <w:shd w:val="clear" w:color="auto" w:fill="F9F2F4"/>
              </w:rPr>
              <w:t>incident</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B73704" w14:textId="77777777" w:rsidR="00872F4F" w:rsidRDefault="005A0616">
            <w:pPr>
              <w:spacing w:line="240" w:lineRule="auto"/>
            </w:pPr>
            <w:r>
              <w:rPr>
                <w:rFonts w:ascii="Consolas" w:eastAsia="Consolas" w:hAnsi="Consolas" w:cs="Consolas"/>
                <w:color w:val="38761D"/>
                <w:shd w:val="clear" w:color="auto" w:fill="D9EAD3"/>
              </w:rPr>
              <w:t>attributed-to</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C69AA6" w14:textId="77777777" w:rsidR="00872F4F" w:rsidRDefault="005A0616">
            <w:pPr>
              <w:spacing w:line="240" w:lineRule="auto"/>
            </w:pPr>
            <w:r>
              <w:rPr>
                <w:rFonts w:ascii="Consolas" w:eastAsia="Consolas" w:hAnsi="Consolas" w:cs="Consolas"/>
                <w:color w:val="C7254E"/>
                <w:shd w:val="clear" w:color="auto" w:fill="F9F2F4"/>
              </w:rPr>
              <w:t>attack-pattern</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127B86F" w14:textId="77777777" w:rsidR="00872F4F" w:rsidRDefault="005A0616">
            <w:pPr>
              <w:spacing w:line="240" w:lineRule="auto"/>
            </w:pPr>
            <w:r>
              <w:t>See forward relationship for definition.</w:t>
            </w:r>
          </w:p>
        </w:tc>
      </w:tr>
      <w:tr w:rsidR="00872F4F" w14:paraId="09150132"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8DCFF" w14:textId="77777777" w:rsidR="00872F4F" w:rsidRDefault="005A0616">
            <w:pPr>
              <w:spacing w:line="240" w:lineRule="auto"/>
            </w:pPr>
            <w:r>
              <w:rPr>
                <w:rFonts w:ascii="Consolas" w:eastAsia="Consolas" w:hAnsi="Consolas" w:cs="Consolas"/>
                <w:color w:val="C7254E"/>
                <w:shd w:val="clear" w:color="auto" w:fill="F9F2F4"/>
              </w:rPr>
              <w:t>indicator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5D2E193" w14:textId="77777777" w:rsidR="00872F4F" w:rsidRDefault="005A0616">
            <w:pPr>
              <w:spacing w:line="240" w:lineRule="auto"/>
            </w:pPr>
            <w:r>
              <w:rPr>
                <w:rFonts w:ascii="Consolas" w:eastAsia="Consolas" w:hAnsi="Consolas" w:cs="Consolas"/>
                <w:color w:val="38761D"/>
                <w:shd w:val="clear" w:color="auto" w:fill="D9EAD3"/>
              </w:rPr>
              <w:t>detects</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24B46C" w14:textId="77777777" w:rsidR="00872F4F" w:rsidRDefault="005A0616">
            <w:pPr>
              <w:spacing w:line="240" w:lineRule="auto"/>
            </w:pPr>
            <w:r>
              <w:rPr>
                <w:rFonts w:ascii="Consolas" w:eastAsia="Consolas" w:hAnsi="Consolas" w:cs="Consolas"/>
                <w:color w:val="C7254E"/>
                <w:shd w:val="clear" w:color="auto" w:fill="F9F2F4"/>
              </w:rPr>
              <w:t>attack-pattern</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2A5BEB" w14:textId="77777777" w:rsidR="00872F4F" w:rsidRDefault="005A0616">
            <w:pPr>
              <w:spacing w:line="240" w:lineRule="auto"/>
            </w:pPr>
            <w:r>
              <w:t>See forward relationship for definition.</w:t>
            </w:r>
          </w:p>
        </w:tc>
      </w:tr>
      <w:tr w:rsidR="00872F4F" w14:paraId="4EE63BBB"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DB7ED5" w14:textId="77777777" w:rsidR="00872F4F" w:rsidRDefault="005A0616">
            <w:pPr>
              <w:spacing w:line="240" w:lineRule="auto"/>
            </w:pPr>
            <w:r>
              <w:rPr>
                <w:rFonts w:ascii="Consolas" w:eastAsia="Consolas" w:hAnsi="Consolas" w:cs="Consolas"/>
                <w:color w:val="C7254E"/>
                <w:shd w:val="clear" w:color="auto" w:fill="F9F2F4"/>
              </w:rPr>
              <w:t>course-of-action</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9D7689" w14:textId="77777777" w:rsidR="00872F4F" w:rsidRDefault="005A0616">
            <w:pPr>
              <w:spacing w:line="240" w:lineRule="auto"/>
            </w:pPr>
            <w:r>
              <w:rPr>
                <w:rFonts w:ascii="Consolas" w:eastAsia="Consolas" w:hAnsi="Consolas" w:cs="Consolas"/>
                <w:color w:val="38761D"/>
                <w:shd w:val="clear" w:color="auto" w:fill="D9EAD3"/>
              </w:rPr>
              <w:t>mitigates</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D958B6" w14:textId="77777777" w:rsidR="00872F4F" w:rsidRDefault="005A0616">
            <w:pPr>
              <w:spacing w:line="240" w:lineRule="auto"/>
            </w:pPr>
            <w:r>
              <w:rPr>
                <w:rFonts w:ascii="Consolas" w:eastAsia="Consolas" w:hAnsi="Consolas" w:cs="Consolas"/>
                <w:color w:val="C7254E"/>
                <w:shd w:val="clear" w:color="auto" w:fill="F9F2F4"/>
              </w:rPr>
              <w:t>attack-pattern</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2D0A06" w14:textId="77777777" w:rsidR="00872F4F" w:rsidRDefault="005A0616">
            <w:pPr>
              <w:spacing w:line="240" w:lineRule="auto"/>
            </w:pPr>
            <w:r>
              <w:t>See forward relationship for definition.</w:t>
            </w:r>
          </w:p>
        </w:tc>
      </w:tr>
      <w:tr w:rsidR="00872F4F" w14:paraId="55768618" w14:textId="77777777">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8E4D92" w14:textId="77777777" w:rsidR="00872F4F" w:rsidRDefault="005A0616">
            <w:pPr>
              <w:spacing w:line="240" w:lineRule="auto"/>
            </w:pP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rPr>
                <w:rFonts w:ascii="Consolas" w:eastAsia="Consolas" w:hAnsi="Consolas" w:cs="Consolas"/>
              </w:rPr>
              <w:t xml:space="preserve">, </w:t>
            </w:r>
            <w:r>
              <w:rPr>
                <w:rFonts w:ascii="Consolas" w:eastAsia="Consolas" w:hAnsi="Consolas" w:cs="Consolas"/>
                <w:color w:val="C7254E"/>
                <w:shd w:val="clear" w:color="auto" w:fill="F9F2F4"/>
              </w:rPr>
              <w:t>threat-actor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42D5AB" w14:textId="77777777" w:rsidR="00872F4F" w:rsidRDefault="005A0616">
            <w:pPr>
              <w:spacing w:line="240" w:lineRule="auto"/>
            </w:pPr>
            <w:r>
              <w:rPr>
                <w:rFonts w:ascii="Consolas" w:eastAsia="Consolas" w:hAnsi="Consolas" w:cs="Consolas"/>
                <w:color w:val="38761D"/>
                <w:shd w:val="clear" w:color="auto" w:fill="D9EAD3"/>
              </w:rPr>
              <w:t>uses</w:t>
            </w:r>
          </w:p>
        </w:tc>
        <w:tc>
          <w:tcPr>
            <w:tcW w:w="19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0BF63C" w14:textId="77777777" w:rsidR="00872F4F" w:rsidRDefault="005A0616">
            <w:pPr>
              <w:spacing w:line="240" w:lineRule="auto"/>
            </w:pPr>
            <w:r>
              <w:rPr>
                <w:rFonts w:ascii="Consolas" w:eastAsia="Consolas" w:hAnsi="Consolas" w:cs="Consolas"/>
                <w:color w:val="C7254E"/>
                <w:shd w:val="clear" w:color="auto" w:fill="F9F2F4"/>
              </w:rPr>
              <w:t>attack-pattern</w:t>
            </w:r>
          </w:p>
        </w:tc>
        <w:tc>
          <w:tcPr>
            <w:tcW w:w="3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F2320A" w14:textId="77777777" w:rsidR="00872F4F" w:rsidRDefault="005A0616">
            <w:pPr>
              <w:spacing w:line="240" w:lineRule="auto"/>
            </w:pPr>
            <w:r>
              <w:t>See forward relationship for definition.</w:t>
            </w:r>
          </w:p>
        </w:tc>
      </w:tr>
    </w:tbl>
    <w:p w14:paraId="3F03261A" w14:textId="77777777" w:rsidR="00872F4F" w:rsidRDefault="00872F4F"/>
    <w:p w14:paraId="76D9960C" w14:textId="77777777" w:rsidR="00872F4F" w:rsidRDefault="005A0616">
      <w:pPr>
        <w:pStyle w:val="Heading3"/>
        <w:contextualSpacing w:val="0"/>
      </w:pPr>
      <w:bookmarkStart w:id="6" w:name="h.eifqps95z4u2" w:colFirst="0" w:colLast="0"/>
      <w:bookmarkEnd w:id="6"/>
      <w:r>
        <w:t>​</w:t>
      </w:r>
      <w:r>
        <w:t>1.1.3.​ Examples</w:t>
      </w:r>
    </w:p>
    <w:p w14:paraId="145E4C10" w14:textId="77777777" w:rsidR="00872F4F" w:rsidRDefault="005A0616">
      <w:r>
        <w:rPr>
          <w:b/>
        </w:rPr>
        <w:t>A generic attack pattern for spear phishing, referencing CAPEC</w:t>
      </w:r>
    </w:p>
    <w:p w14:paraId="0098C57A" w14:textId="77777777" w:rsidR="00872F4F" w:rsidRDefault="005A0616">
      <w:r>
        <w:rPr>
          <w:rFonts w:ascii="Consolas" w:eastAsia="Consolas" w:hAnsi="Consolas" w:cs="Consolas"/>
          <w:sz w:val="18"/>
          <w:szCs w:val="18"/>
          <w:shd w:val="clear" w:color="auto" w:fill="CFE2F3"/>
        </w:rPr>
        <w:t>{</w:t>
      </w:r>
    </w:p>
    <w:p w14:paraId="7FDC8D9E" w14:textId="77777777" w:rsidR="00872F4F" w:rsidRDefault="005A0616">
      <w:r>
        <w:rPr>
          <w:rFonts w:ascii="Consolas" w:eastAsia="Consolas" w:hAnsi="Consolas" w:cs="Consolas"/>
          <w:sz w:val="18"/>
          <w:szCs w:val="18"/>
          <w:shd w:val="clear" w:color="auto" w:fill="CFE2F3"/>
        </w:rPr>
        <w:t xml:space="preserve">  "ty</w:t>
      </w:r>
      <w:r>
        <w:rPr>
          <w:rFonts w:ascii="Consolas" w:eastAsia="Consolas" w:hAnsi="Consolas" w:cs="Consolas"/>
          <w:sz w:val="18"/>
          <w:szCs w:val="18"/>
          <w:shd w:val="clear" w:color="auto" w:fill="CFE2F3"/>
        </w:rPr>
        <w:t>pe": "attack-pattern",</w:t>
      </w:r>
    </w:p>
    <w:p w14:paraId="4B31DE5C" w14:textId="77777777" w:rsidR="00872F4F" w:rsidRDefault="005A0616">
      <w:r>
        <w:rPr>
          <w:rFonts w:ascii="Consolas" w:eastAsia="Consolas" w:hAnsi="Consolas" w:cs="Consolas"/>
          <w:sz w:val="18"/>
          <w:szCs w:val="18"/>
          <w:shd w:val="clear" w:color="auto" w:fill="CFE2F3"/>
        </w:rPr>
        <w:t xml:space="preserve">  "id": "attack-pattern--0c7b5b88-8ff7-4a4d-aa9d-feb398cd0061",</w:t>
      </w:r>
    </w:p>
    <w:p w14:paraId="532C4D75" w14:textId="77777777" w:rsidR="00872F4F" w:rsidRDefault="005A0616">
      <w:r>
        <w:rPr>
          <w:rFonts w:ascii="Consolas" w:eastAsia="Consolas" w:hAnsi="Consolas" w:cs="Consolas"/>
          <w:sz w:val="18"/>
          <w:szCs w:val="18"/>
          <w:shd w:val="clear" w:color="auto" w:fill="CFE2F3"/>
        </w:rPr>
        <w:t xml:space="preserve">  "created": "2016-05-12T08:17:27.000000Z",</w:t>
      </w:r>
    </w:p>
    <w:p w14:paraId="65A459C4" w14:textId="77777777" w:rsidR="00872F4F" w:rsidRDefault="005A0616">
      <w:r>
        <w:rPr>
          <w:rFonts w:ascii="Consolas" w:eastAsia="Consolas" w:hAnsi="Consolas" w:cs="Consolas"/>
          <w:sz w:val="18"/>
          <w:szCs w:val="18"/>
          <w:shd w:val="clear" w:color="auto" w:fill="CFE2F3"/>
        </w:rPr>
        <w:t xml:space="preserve">  "modified": "2016-05-12T08:17:27.000000Z",</w:t>
      </w:r>
    </w:p>
    <w:p w14:paraId="6D14B35B" w14:textId="77777777" w:rsidR="00872F4F" w:rsidRDefault="005A0616">
      <w:r>
        <w:rPr>
          <w:rFonts w:ascii="Consolas" w:eastAsia="Consolas" w:hAnsi="Consolas" w:cs="Consolas"/>
          <w:sz w:val="18"/>
          <w:szCs w:val="18"/>
          <w:shd w:val="clear" w:color="auto" w:fill="CFE2F3"/>
        </w:rPr>
        <w:t xml:space="preserve">  "version": 1,</w:t>
      </w:r>
    </w:p>
    <w:p w14:paraId="4E318D43" w14:textId="77777777" w:rsidR="00872F4F" w:rsidRDefault="005A0616">
      <w:r>
        <w:rPr>
          <w:rFonts w:ascii="Consolas" w:eastAsia="Consolas" w:hAnsi="Consolas" w:cs="Consolas"/>
          <w:sz w:val="18"/>
          <w:szCs w:val="18"/>
          <w:shd w:val="clear" w:color="auto" w:fill="CFE2F3"/>
        </w:rPr>
        <w:t xml:space="preserve">  "name": "Spear Phishing",</w:t>
      </w:r>
    </w:p>
    <w:p w14:paraId="5E05300F" w14:textId="77777777" w:rsidR="00872F4F" w:rsidRDefault="005A0616">
      <w:r>
        <w:rPr>
          <w:rFonts w:ascii="Consolas" w:eastAsia="Consolas" w:hAnsi="Consolas" w:cs="Consolas"/>
          <w:sz w:val="18"/>
          <w:szCs w:val="18"/>
          <w:shd w:val="clear" w:color="auto" w:fill="CFE2F3"/>
        </w:rPr>
        <w:t xml:space="preserve">  "description": "...",</w:t>
      </w:r>
    </w:p>
    <w:p w14:paraId="08119ECC" w14:textId="77777777" w:rsidR="00872F4F" w:rsidRDefault="005A0616">
      <w:r>
        <w:rPr>
          <w:rFonts w:ascii="Consolas" w:eastAsia="Consolas" w:hAnsi="Consolas" w:cs="Consolas"/>
          <w:sz w:val="18"/>
          <w:szCs w:val="18"/>
          <w:shd w:val="clear" w:color="auto" w:fill="CFE2F3"/>
        </w:rPr>
        <w:t xml:space="preserve">  "external_references": [</w:t>
      </w:r>
    </w:p>
    <w:p w14:paraId="2705A871" w14:textId="77777777" w:rsidR="00872F4F" w:rsidRDefault="005A0616">
      <w:r>
        <w:rPr>
          <w:rFonts w:ascii="Consolas" w:eastAsia="Consolas" w:hAnsi="Consolas" w:cs="Consolas"/>
          <w:sz w:val="18"/>
          <w:szCs w:val="18"/>
          <w:shd w:val="clear" w:color="auto" w:fill="CFE2F3"/>
        </w:rPr>
        <w:t xml:space="preserve">    {</w:t>
      </w:r>
    </w:p>
    <w:p w14:paraId="1F1BB099" w14:textId="77777777" w:rsidR="00872F4F" w:rsidRDefault="005A0616">
      <w:r>
        <w:rPr>
          <w:rFonts w:ascii="Consolas" w:eastAsia="Consolas" w:hAnsi="Consolas" w:cs="Consolas"/>
          <w:sz w:val="18"/>
          <w:szCs w:val="18"/>
          <w:shd w:val="clear" w:color="auto" w:fill="CFE2F3"/>
        </w:rPr>
        <w:t xml:space="preserve">      "source": "capec",</w:t>
      </w:r>
    </w:p>
    <w:p w14:paraId="0452A43E" w14:textId="77777777" w:rsidR="00872F4F" w:rsidRDefault="005A0616">
      <w:r>
        <w:rPr>
          <w:rFonts w:ascii="Consolas" w:eastAsia="Consolas" w:hAnsi="Consolas" w:cs="Consolas"/>
          <w:sz w:val="18"/>
          <w:szCs w:val="18"/>
          <w:shd w:val="clear" w:color="auto" w:fill="CFE2F3"/>
        </w:rPr>
        <w:t xml:space="preserve">      "id": "CAPEC-49"</w:t>
      </w:r>
    </w:p>
    <w:p w14:paraId="71739D03" w14:textId="77777777" w:rsidR="00872F4F" w:rsidRDefault="005A0616">
      <w:r>
        <w:rPr>
          <w:rFonts w:ascii="Consolas" w:eastAsia="Consolas" w:hAnsi="Consolas" w:cs="Consolas"/>
          <w:sz w:val="18"/>
          <w:szCs w:val="18"/>
          <w:shd w:val="clear" w:color="auto" w:fill="CFE2F3"/>
        </w:rPr>
        <w:t xml:space="preserve">    }</w:t>
      </w:r>
    </w:p>
    <w:p w14:paraId="7B5B68A8" w14:textId="77777777" w:rsidR="00872F4F" w:rsidRDefault="005A0616">
      <w:r>
        <w:rPr>
          <w:rFonts w:ascii="Consolas" w:eastAsia="Consolas" w:hAnsi="Consolas" w:cs="Consolas"/>
          <w:sz w:val="18"/>
          <w:szCs w:val="18"/>
          <w:shd w:val="clear" w:color="auto" w:fill="CFE2F3"/>
        </w:rPr>
        <w:t xml:space="preserve">  ]</w:t>
      </w:r>
    </w:p>
    <w:p w14:paraId="7CCAFCDF" w14:textId="77777777" w:rsidR="00872F4F" w:rsidRDefault="005A0616">
      <w:r>
        <w:rPr>
          <w:rFonts w:ascii="Consolas" w:eastAsia="Consolas" w:hAnsi="Consolas" w:cs="Consolas"/>
          <w:sz w:val="18"/>
          <w:szCs w:val="18"/>
          <w:shd w:val="clear" w:color="auto" w:fill="CFE2F3"/>
        </w:rPr>
        <w:t>}</w:t>
      </w:r>
    </w:p>
    <w:p w14:paraId="1254035B" w14:textId="77777777" w:rsidR="00872F4F" w:rsidRDefault="00872F4F"/>
    <w:p w14:paraId="3C1175C7" w14:textId="77777777" w:rsidR="00872F4F" w:rsidRDefault="005A0616">
      <w:commentRangeStart w:id="7"/>
      <w:r>
        <w:rPr>
          <w:rFonts w:ascii="Consolas" w:eastAsia="Consolas" w:hAnsi="Consolas" w:cs="Consolas"/>
          <w:b/>
        </w:rPr>
        <w:t>A specific attack pattern for a particular form of spear phishing, referencing CAPEC</w:t>
      </w:r>
      <w:commentRangeEnd w:id="7"/>
      <w:r>
        <w:commentReference w:id="7"/>
      </w:r>
    </w:p>
    <w:p w14:paraId="04E02438" w14:textId="77777777" w:rsidR="00872F4F" w:rsidRDefault="005A0616">
      <w:r>
        <w:rPr>
          <w:rFonts w:ascii="Consolas" w:eastAsia="Consolas" w:hAnsi="Consolas" w:cs="Consolas"/>
          <w:sz w:val="18"/>
          <w:szCs w:val="18"/>
          <w:shd w:val="clear" w:color="auto" w:fill="CFE2F3"/>
        </w:rPr>
        <w:t>{</w:t>
      </w:r>
    </w:p>
    <w:p w14:paraId="25DA326A" w14:textId="77777777" w:rsidR="00872F4F" w:rsidRDefault="005A0616">
      <w:r>
        <w:rPr>
          <w:rFonts w:ascii="Consolas" w:eastAsia="Consolas" w:hAnsi="Consolas" w:cs="Consolas"/>
          <w:sz w:val="18"/>
          <w:szCs w:val="18"/>
          <w:shd w:val="clear" w:color="auto" w:fill="CFE2F3"/>
        </w:rPr>
        <w:t xml:space="preserve">  "type": "attack-pattern",</w:t>
      </w:r>
    </w:p>
    <w:p w14:paraId="3ECCDD95" w14:textId="77777777" w:rsidR="00872F4F" w:rsidRDefault="005A0616">
      <w:r>
        <w:rPr>
          <w:rFonts w:ascii="Consolas" w:eastAsia="Consolas" w:hAnsi="Consolas" w:cs="Consolas"/>
          <w:sz w:val="18"/>
          <w:szCs w:val="18"/>
          <w:shd w:val="clear" w:color="auto" w:fill="CFE2F3"/>
        </w:rPr>
        <w:t xml:space="preserve">  "id": "attack-pattern--7e33a43e-e34b-40ec-89da-36c9bb2cacd5",</w:t>
      </w:r>
    </w:p>
    <w:p w14:paraId="545D6522" w14:textId="77777777" w:rsidR="00872F4F" w:rsidRDefault="005A0616">
      <w:r>
        <w:rPr>
          <w:rFonts w:ascii="Consolas" w:eastAsia="Consolas" w:hAnsi="Consolas" w:cs="Consolas"/>
          <w:sz w:val="18"/>
          <w:szCs w:val="18"/>
          <w:shd w:val="clear" w:color="auto" w:fill="CFE2F3"/>
        </w:rPr>
        <w:t xml:space="preserve">  "created": "2016-05-12T08:17:27.000000Z",</w:t>
      </w:r>
    </w:p>
    <w:p w14:paraId="1DFDB88C" w14:textId="77777777" w:rsidR="00872F4F" w:rsidRDefault="005A0616">
      <w:r>
        <w:rPr>
          <w:rFonts w:ascii="Consolas" w:eastAsia="Consolas" w:hAnsi="Consolas" w:cs="Consolas"/>
          <w:sz w:val="18"/>
          <w:szCs w:val="18"/>
          <w:shd w:val="clear" w:color="auto" w:fill="CFE2F3"/>
        </w:rPr>
        <w:t xml:space="preserve">  "modified": "2016-05-12T08:17:27.000000Z",</w:t>
      </w:r>
    </w:p>
    <w:p w14:paraId="299D9B9E" w14:textId="77777777" w:rsidR="00872F4F" w:rsidRDefault="005A0616">
      <w:r>
        <w:rPr>
          <w:rFonts w:ascii="Consolas" w:eastAsia="Consolas" w:hAnsi="Consolas" w:cs="Consolas"/>
          <w:sz w:val="18"/>
          <w:szCs w:val="18"/>
          <w:shd w:val="clear" w:color="auto" w:fill="CFE2F3"/>
        </w:rPr>
        <w:t xml:space="preserve">  "version": 1,</w:t>
      </w:r>
    </w:p>
    <w:p w14:paraId="1E67BE30" w14:textId="77777777" w:rsidR="00872F4F" w:rsidRDefault="005A0616">
      <w:r>
        <w:rPr>
          <w:rFonts w:ascii="Consolas" w:eastAsia="Consolas" w:hAnsi="Consolas" w:cs="Consolas"/>
          <w:sz w:val="18"/>
          <w:szCs w:val="18"/>
          <w:shd w:val="clear" w:color="auto" w:fill="CFE2F3"/>
        </w:rPr>
        <w:t xml:space="preserve">  "name": "Spear Phishing as Practiced by Adversary X",</w:t>
      </w:r>
    </w:p>
    <w:p w14:paraId="0CF7FD59" w14:textId="77777777" w:rsidR="00872F4F" w:rsidRDefault="005A0616">
      <w:r>
        <w:rPr>
          <w:rFonts w:ascii="Consolas" w:eastAsia="Consolas" w:hAnsi="Consolas" w:cs="Consolas"/>
          <w:sz w:val="18"/>
          <w:szCs w:val="18"/>
          <w:shd w:val="clear" w:color="auto" w:fill="CFE2F3"/>
        </w:rPr>
        <w:t xml:space="preserve">  "description": "A particular </w:t>
      </w:r>
      <w:r>
        <w:rPr>
          <w:rFonts w:ascii="Consolas" w:eastAsia="Consolas" w:hAnsi="Consolas" w:cs="Consolas"/>
          <w:sz w:val="18"/>
          <w:szCs w:val="18"/>
          <w:shd w:val="clear" w:color="auto" w:fill="CFE2F3"/>
        </w:rPr>
        <w:t>form of spear phishing where the attacker claims that the target had won a contest, including personal details, to get them to click on a link.",</w:t>
      </w:r>
    </w:p>
    <w:p w14:paraId="20BF04DE" w14:textId="77777777" w:rsidR="00872F4F" w:rsidRDefault="005A0616">
      <w:r>
        <w:rPr>
          <w:rFonts w:ascii="Consolas" w:eastAsia="Consolas" w:hAnsi="Consolas" w:cs="Consolas"/>
          <w:sz w:val="18"/>
          <w:szCs w:val="18"/>
          <w:shd w:val="clear" w:color="auto" w:fill="CFE2F3"/>
        </w:rPr>
        <w:t xml:space="preserve">  "external_references": [</w:t>
      </w:r>
    </w:p>
    <w:p w14:paraId="5B2A81B4" w14:textId="77777777" w:rsidR="00872F4F" w:rsidRDefault="005A0616">
      <w:r>
        <w:rPr>
          <w:rFonts w:ascii="Consolas" w:eastAsia="Consolas" w:hAnsi="Consolas" w:cs="Consolas"/>
          <w:sz w:val="18"/>
          <w:szCs w:val="18"/>
          <w:shd w:val="clear" w:color="auto" w:fill="CFE2F3"/>
        </w:rPr>
        <w:t xml:space="preserve">    {</w:t>
      </w:r>
    </w:p>
    <w:p w14:paraId="08BEB40E" w14:textId="77777777" w:rsidR="00872F4F" w:rsidRDefault="005A0616">
      <w:r>
        <w:rPr>
          <w:rFonts w:ascii="Consolas" w:eastAsia="Consolas" w:hAnsi="Consolas" w:cs="Consolas"/>
          <w:sz w:val="18"/>
          <w:szCs w:val="18"/>
          <w:shd w:val="clear" w:color="auto" w:fill="CFE2F3"/>
        </w:rPr>
        <w:t xml:space="preserve">      "source": "capec",</w:t>
      </w:r>
    </w:p>
    <w:p w14:paraId="170E3283" w14:textId="77777777" w:rsidR="00872F4F" w:rsidRDefault="005A0616">
      <w:r>
        <w:rPr>
          <w:rFonts w:ascii="Consolas" w:eastAsia="Consolas" w:hAnsi="Consolas" w:cs="Consolas"/>
          <w:sz w:val="18"/>
          <w:szCs w:val="18"/>
          <w:shd w:val="clear" w:color="auto" w:fill="CFE2F3"/>
        </w:rPr>
        <w:t xml:space="preserve">      "id": "CAPEC-49"</w:t>
      </w:r>
    </w:p>
    <w:p w14:paraId="16B492A0" w14:textId="77777777" w:rsidR="00872F4F" w:rsidRDefault="005A0616">
      <w:r>
        <w:rPr>
          <w:rFonts w:ascii="Consolas" w:eastAsia="Consolas" w:hAnsi="Consolas" w:cs="Consolas"/>
          <w:sz w:val="18"/>
          <w:szCs w:val="18"/>
          <w:shd w:val="clear" w:color="auto" w:fill="CFE2F3"/>
        </w:rPr>
        <w:t xml:space="preserve">    }</w:t>
      </w:r>
    </w:p>
    <w:p w14:paraId="2869BF18" w14:textId="77777777" w:rsidR="00872F4F" w:rsidRDefault="005A0616">
      <w:r>
        <w:rPr>
          <w:rFonts w:ascii="Consolas" w:eastAsia="Consolas" w:hAnsi="Consolas" w:cs="Consolas"/>
          <w:sz w:val="18"/>
          <w:szCs w:val="18"/>
          <w:shd w:val="clear" w:color="auto" w:fill="CFE2F3"/>
        </w:rPr>
        <w:lastRenderedPageBreak/>
        <w:t xml:space="preserve">  ]</w:t>
      </w:r>
    </w:p>
    <w:p w14:paraId="7BD4D3AE" w14:textId="77777777" w:rsidR="00872F4F" w:rsidRDefault="005A0616">
      <w:r>
        <w:rPr>
          <w:rFonts w:ascii="Consolas" w:eastAsia="Consolas" w:hAnsi="Consolas" w:cs="Consolas"/>
          <w:sz w:val="18"/>
          <w:szCs w:val="18"/>
          <w:shd w:val="clear" w:color="auto" w:fill="CFE2F3"/>
        </w:rPr>
        <w:t>}</w:t>
      </w:r>
    </w:p>
    <w:p w14:paraId="2EC9C3DB" w14:textId="77777777" w:rsidR="00872F4F" w:rsidRDefault="00872F4F"/>
    <w:p w14:paraId="0D6B75F7" w14:textId="77777777" w:rsidR="00872F4F" w:rsidRDefault="005A0616">
      <w:pPr>
        <w:pStyle w:val="Heading2"/>
        <w:keepNext w:val="0"/>
        <w:keepLines w:val="0"/>
        <w:spacing w:line="331" w:lineRule="auto"/>
        <w:contextualSpacing w:val="0"/>
      </w:pPr>
      <w:bookmarkStart w:id="8" w:name="h.pcpvfz4ik6d6" w:colFirst="0" w:colLast="0"/>
      <w:bookmarkEnd w:id="8"/>
      <w:r>
        <w:t>​</w:t>
      </w:r>
      <w:r>
        <w:t>1.2.​ Campaign</w:t>
      </w:r>
    </w:p>
    <w:p w14:paraId="6E992A31"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campaign</w:t>
      </w:r>
    </w:p>
    <w:p w14:paraId="04F4931D" w14:textId="77777777" w:rsidR="00872F4F" w:rsidRDefault="00872F4F"/>
    <w:p w14:paraId="35BC7602" w14:textId="77777777" w:rsidR="00872F4F" w:rsidRDefault="005A0616">
      <w:r>
        <w:t xml:space="preserve">Campaigns describe and document a </w:t>
      </w:r>
      <w:r>
        <w:rPr>
          <w:rFonts w:ascii="Consolas" w:eastAsia="Consolas" w:hAnsi="Consolas" w:cs="Consolas"/>
        </w:rPr>
        <w:t>set</w:t>
      </w:r>
      <w:r>
        <w:t xml:space="preserve"> of malicious activit</w:t>
      </w:r>
      <w:r>
        <w:rPr>
          <w:rFonts w:ascii="Consolas" w:eastAsia="Consolas" w:hAnsi="Consolas" w:cs="Consolas"/>
        </w:rPr>
        <w:t>ies</w:t>
      </w:r>
      <w:r>
        <w:t xml:space="preserve"> over a period of time. Campaigns can be used to characterize the nature of the activity, its objectives, and the resources and sophistication of the individuals and/or organ</w:t>
      </w:r>
      <w:r>
        <w:t>izations responsible for the activity. For example, a Campaign could be used to describe a crime syndicate's attack against the customers of ACME Bank in a specific country during the summer of 2016.</w:t>
      </w:r>
    </w:p>
    <w:p w14:paraId="1A080697" w14:textId="77777777" w:rsidR="00872F4F" w:rsidRDefault="00872F4F"/>
    <w:p w14:paraId="40F19CDB" w14:textId="77777777" w:rsidR="00872F4F" w:rsidRDefault="005A0616">
      <w:r>
        <w:t>The Campaign SDO contains textual descriptions of the c</w:t>
      </w:r>
      <w:r>
        <w:t>ampaign, its aliases, its objectives, when it was first seen, motivations, and the resource level to which it has access. Relationships from Campaign can be used to relate it to what it targets (Vulnerabilities and Victim Targets), who it might be attribut</w:t>
      </w:r>
      <w:r>
        <w:t>ed to (Intrusion Sets and Threat Actors), and the types of tools and techniques it uses (Malware, Tool, and Attack Pattern).</w:t>
      </w:r>
    </w:p>
    <w:p w14:paraId="101B5AC6" w14:textId="77777777" w:rsidR="00872F4F" w:rsidRDefault="00872F4F"/>
    <w:p w14:paraId="04760FE9" w14:textId="77777777" w:rsidR="00872F4F" w:rsidRDefault="005A0616">
      <w:pPr>
        <w:pStyle w:val="Heading3"/>
        <w:contextualSpacing w:val="0"/>
      </w:pPr>
      <w:bookmarkStart w:id="9" w:name="h.vvysvm8mt434" w:colFirst="0" w:colLast="0"/>
      <w:bookmarkEnd w:id="9"/>
      <w:r>
        <w:t>​</w:t>
      </w:r>
      <w:r>
        <w:t>1.2.1.​ Properties</w:t>
      </w:r>
    </w:p>
    <w:tbl>
      <w:tblPr>
        <w:tblStyle w:val="a1"/>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75"/>
        <w:gridCol w:w="2580"/>
        <w:gridCol w:w="3750"/>
      </w:tblGrid>
      <w:tr w:rsidR="00872F4F" w14:paraId="6879B9B7" w14:textId="77777777">
        <w:trPr>
          <w:trHeight w:val="420"/>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04D170A" w14:textId="77777777" w:rsidR="00872F4F" w:rsidRDefault="005A0616">
            <w:pPr>
              <w:spacing w:line="240" w:lineRule="auto"/>
            </w:pPr>
            <w:r>
              <w:rPr>
                <w:b/>
                <w:color w:val="FFFFFF"/>
              </w:rPr>
              <w:t>Common Properties</w:t>
            </w:r>
          </w:p>
        </w:tc>
      </w:tr>
      <w:tr w:rsidR="00872F4F" w14:paraId="62288939" w14:textId="77777777">
        <w:trPr>
          <w:trHeight w:val="420"/>
        </w:trPr>
        <w:tc>
          <w:tcPr>
            <w:tcW w:w="910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20D68E94" w14:textId="77777777" w:rsidR="00872F4F" w:rsidRDefault="005A0616">
            <w:pPr>
              <w:spacing w:line="288" w:lineRule="auto"/>
            </w:pPr>
            <w:r>
              <w:rPr>
                <w:rFonts w:ascii="Consolas" w:eastAsia="Consolas" w:hAnsi="Consolas" w:cs="Consolas"/>
                <w:b/>
              </w:rPr>
              <w:t>type, id, created_by_ref, created, modified, version, revoked, version_comment, labels, ext</w:t>
            </w:r>
            <w:r>
              <w:rPr>
                <w:rFonts w:ascii="Consolas" w:eastAsia="Consolas" w:hAnsi="Consolas" w:cs="Consolas"/>
                <w:b/>
              </w:rPr>
              <w:t>ernal_references, object_markings_refs, granular_markings</w:t>
            </w:r>
          </w:p>
        </w:tc>
      </w:tr>
      <w:tr w:rsidR="00872F4F" w14:paraId="56E83850" w14:textId="77777777">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8253828" w14:textId="77777777" w:rsidR="00872F4F" w:rsidRDefault="005A0616">
            <w:pPr>
              <w:spacing w:line="288" w:lineRule="auto"/>
            </w:pPr>
            <w:r>
              <w:rPr>
                <w:b/>
                <w:color w:val="FFFFFF"/>
              </w:rPr>
              <w:t>Campaign Specific Properties</w:t>
            </w:r>
          </w:p>
        </w:tc>
      </w:tr>
      <w:tr w:rsidR="00872F4F" w14:paraId="18E182E0" w14:textId="77777777">
        <w:tc>
          <w:tcPr>
            <w:tcW w:w="910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C5307A" w14:textId="77777777" w:rsidR="00872F4F" w:rsidRDefault="005A0616">
            <w:pPr>
              <w:spacing w:line="288" w:lineRule="auto"/>
            </w:pPr>
            <w:r>
              <w:rPr>
                <w:rFonts w:ascii="Consolas" w:eastAsia="Consolas" w:hAnsi="Consolas" w:cs="Consolas"/>
                <w:b/>
              </w:rPr>
              <w:t>name, description, aliases, first_seen, first_seen_precision, objectives, resource_level, primary_motivation, secondary_motivations, origin</w:t>
            </w:r>
          </w:p>
        </w:tc>
      </w:tr>
      <w:tr w:rsidR="00872F4F" w14:paraId="1BBF81E6" w14:textId="77777777">
        <w:tc>
          <w:tcPr>
            <w:tcW w:w="277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1E669AF4" w14:textId="77777777" w:rsidR="00872F4F" w:rsidRDefault="005A0616">
            <w:pPr>
              <w:spacing w:line="288" w:lineRule="auto"/>
            </w:pPr>
            <w:r>
              <w:rPr>
                <w:b/>
                <w:color w:val="FFFFFF"/>
              </w:rPr>
              <w:t>Property Name</w:t>
            </w:r>
          </w:p>
        </w:tc>
        <w:tc>
          <w:tcPr>
            <w:tcW w:w="2580"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6153325E" w14:textId="77777777" w:rsidR="00872F4F" w:rsidRDefault="005A0616">
            <w:pPr>
              <w:spacing w:line="288" w:lineRule="auto"/>
            </w:pPr>
            <w:r>
              <w:rPr>
                <w:b/>
                <w:color w:val="FFFFFF"/>
              </w:rPr>
              <w:t>Type</w:t>
            </w:r>
          </w:p>
        </w:tc>
        <w:tc>
          <w:tcPr>
            <w:tcW w:w="3750"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4FC03509" w14:textId="77777777" w:rsidR="00872F4F" w:rsidRDefault="005A0616">
            <w:pPr>
              <w:spacing w:line="288" w:lineRule="auto"/>
            </w:pPr>
            <w:r>
              <w:rPr>
                <w:b/>
                <w:color w:val="FFFFFF"/>
              </w:rPr>
              <w:t>Description</w:t>
            </w:r>
          </w:p>
        </w:tc>
      </w:tr>
      <w:tr w:rsidR="00872F4F" w14:paraId="44742974" w14:textId="77777777">
        <w:tc>
          <w:tcPr>
            <w:tcW w:w="2775" w:type="dxa"/>
            <w:shd w:val="clear" w:color="auto" w:fill="D9D9D9"/>
            <w:tcMar>
              <w:top w:w="100" w:type="dxa"/>
              <w:left w:w="100" w:type="dxa"/>
              <w:bottom w:w="100" w:type="dxa"/>
              <w:right w:w="100" w:type="dxa"/>
            </w:tcMar>
          </w:tcPr>
          <w:p w14:paraId="1CE7100D" w14:textId="77777777" w:rsidR="00872F4F" w:rsidRDefault="005A0616">
            <w:pPr>
              <w:spacing w:line="240" w:lineRule="auto"/>
            </w:pPr>
            <w:r>
              <w:rPr>
                <w:rFonts w:ascii="Consolas" w:eastAsia="Consolas" w:hAnsi="Consolas" w:cs="Consolas"/>
                <w:b/>
              </w:rPr>
              <w:t>type</w:t>
            </w:r>
            <w:r>
              <w:t xml:space="preserve"> (required)</w:t>
            </w:r>
          </w:p>
        </w:tc>
        <w:tc>
          <w:tcPr>
            <w:tcW w:w="2580" w:type="dxa"/>
            <w:shd w:val="clear" w:color="auto" w:fill="D9D9D9"/>
            <w:tcMar>
              <w:top w:w="100" w:type="dxa"/>
              <w:left w:w="100" w:type="dxa"/>
              <w:bottom w:w="100" w:type="dxa"/>
              <w:right w:w="100" w:type="dxa"/>
            </w:tcMar>
          </w:tcPr>
          <w:p w14:paraId="675F7EBD" w14:textId="77777777" w:rsidR="00872F4F" w:rsidRDefault="005A0616">
            <w:r>
              <w:rPr>
                <w:rFonts w:ascii="Consolas" w:eastAsia="Consolas" w:hAnsi="Consolas" w:cs="Consolas"/>
                <w:color w:val="C7254E"/>
                <w:shd w:val="clear" w:color="auto" w:fill="F9F2F4"/>
              </w:rPr>
              <w:t>string</w:t>
            </w:r>
          </w:p>
        </w:tc>
        <w:tc>
          <w:tcPr>
            <w:tcW w:w="3750" w:type="dxa"/>
            <w:shd w:val="clear" w:color="auto" w:fill="D9D9D9"/>
            <w:tcMar>
              <w:top w:w="100" w:type="dxa"/>
              <w:left w:w="100" w:type="dxa"/>
              <w:bottom w:w="100" w:type="dxa"/>
              <w:right w:w="100" w:type="dxa"/>
            </w:tcMar>
          </w:tcPr>
          <w:p w14:paraId="558E0574" w14:textId="77777777" w:rsidR="00872F4F" w:rsidRDefault="005A0616">
            <w:pPr>
              <w:spacing w:line="240" w:lineRule="auto"/>
            </w:pPr>
            <w:r>
              <w:t xml:space="preserve">The value of this field </w:t>
            </w:r>
            <w:r>
              <w:rPr>
                <w:b/>
              </w:rPr>
              <w:t>MUST</w:t>
            </w:r>
            <w:r>
              <w:t xml:space="preserve"> be </w:t>
            </w:r>
            <w:r>
              <w:rPr>
                <w:rFonts w:ascii="Consolas" w:eastAsia="Consolas" w:hAnsi="Consolas" w:cs="Consolas"/>
                <w:shd w:val="clear" w:color="auto" w:fill="D9EAD3"/>
              </w:rPr>
              <w:t>campaign</w:t>
            </w:r>
          </w:p>
        </w:tc>
      </w:tr>
      <w:tr w:rsidR="00872F4F" w14:paraId="2FEB94D6" w14:textId="77777777">
        <w:tc>
          <w:tcPr>
            <w:tcW w:w="2775" w:type="dxa"/>
            <w:shd w:val="clear" w:color="auto" w:fill="FFFFFF"/>
            <w:tcMar>
              <w:top w:w="100" w:type="dxa"/>
              <w:left w:w="100" w:type="dxa"/>
              <w:bottom w:w="100" w:type="dxa"/>
              <w:right w:w="100" w:type="dxa"/>
            </w:tcMar>
          </w:tcPr>
          <w:p w14:paraId="376719B6" w14:textId="77777777" w:rsidR="00872F4F" w:rsidRDefault="005A0616">
            <w:pPr>
              <w:widowControl w:val="0"/>
              <w:spacing w:line="240" w:lineRule="auto"/>
            </w:pPr>
            <w:r>
              <w:rPr>
                <w:rFonts w:ascii="Consolas" w:eastAsia="Consolas" w:hAnsi="Consolas" w:cs="Consolas"/>
                <w:b/>
              </w:rPr>
              <w:t>name</w:t>
            </w:r>
            <w:r>
              <w:rPr>
                <w:rFonts w:ascii="Consolas" w:eastAsia="Consolas" w:hAnsi="Consolas" w:cs="Consolas"/>
              </w:rPr>
              <w:t xml:space="preserve"> (required)</w:t>
            </w:r>
          </w:p>
        </w:tc>
        <w:tc>
          <w:tcPr>
            <w:tcW w:w="2580" w:type="dxa"/>
            <w:shd w:val="clear" w:color="auto" w:fill="FFFFFF"/>
            <w:tcMar>
              <w:top w:w="100" w:type="dxa"/>
              <w:left w:w="100" w:type="dxa"/>
              <w:bottom w:w="100" w:type="dxa"/>
              <w:right w:w="100" w:type="dxa"/>
            </w:tcMar>
          </w:tcPr>
          <w:p w14:paraId="09523B67" w14:textId="77777777" w:rsidR="00872F4F" w:rsidRDefault="005A0616">
            <w:r>
              <w:rPr>
                <w:rFonts w:ascii="Consolas" w:eastAsia="Consolas" w:hAnsi="Consolas" w:cs="Consolas"/>
                <w:color w:val="C7254E"/>
                <w:shd w:val="clear" w:color="auto" w:fill="F9F2F4"/>
              </w:rPr>
              <w:t>string</w:t>
            </w:r>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BDA18E" w14:textId="77777777" w:rsidR="00872F4F" w:rsidRDefault="005A0616">
            <w:pPr>
              <w:spacing w:line="240" w:lineRule="auto"/>
            </w:pPr>
            <w:r>
              <w:t>A name used to identify the Campaign.</w:t>
            </w:r>
          </w:p>
        </w:tc>
      </w:tr>
      <w:tr w:rsidR="00872F4F" w14:paraId="7825B152" w14:textId="77777777">
        <w:tc>
          <w:tcPr>
            <w:tcW w:w="2775" w:type="dxa"/>
            <w:shd w:val="clear" w:color="auto" w:fill="FFFFFF"/>
            <w:tcMar>
              <w:top w:w="100" w:type="dxa"/>
              <w:left w:w="100" w:type="dxa"/>
              <w:bottom w:w="100" w:type="dxa"/>
              <w:right w:w="100" w:type="dxa"/>
            </w:tcMar>
          </w:tcPr>
          <w:p w14:paraId="7BB99DD2" w14:textId="77777777" w:rsidR="00872F4F" w:rsidRDefault="005A0616">
            <w:pPr>
              <w:widowControl w:val="0"/>
              <w:spacing w:line="240" w:lineRule="auto"/>
            </w:pPr>
            <w:r>
              <w:rPr>
                <w:rFonts w:ascii="Consolas" w:eastAsia="Consolas" w:hAnsi="Consolas" w:cs="Consolas"/>
                <w:b/>
              </w:rPr>
              <w:t>description</w:t>
            </w:r>
            <w:r>
              <w:rPr>
                <w:rFonts w:ascii="Consolas" w:eastAsia="Consolas" w:hAnsi="Consolas" w:cs="Consolas"/>
              </w:rPr>
              <w:t xml:space="preserve"> (optional)</w:t>
            </w:r>
          </w:p>
        </w:tc>
        <w:tc>
          <w:tcPr>
            <w:tcW w:w="2580" w:type="dxa"/>
            <w:shd w:val="clear" w:color="auto" w:fill="FFFFFF"/>
            <w:tcMar>
              <w:top w:w="100" w:type="dxa"/>
              <w:left w:w="100" w:type="dxa"/>
              <w:bottom w:w="100" w:type="dxa"/>
              <w:right w:w="100" w:type="dxa"/>
            </w:tcMar>
          </w:tcPr>
          <w:p w14:paraId="1AE87774" w14:textId="77777777" w:rsidR="00872F4F" w:rsidRDefault="005A0616">
            <w:r>
              <w:rPr>
                <w:rFonts w:ascii="Consolas" w:eastAsia="Consolas" w:hAnsi="Consolas" w:cs="Consolas"/>
                <w:color w:val="C7254E"/>
                <w:shd w:val="clear" w:color="auto" w:fill="F9F2F4"/>
              </w:rPr>
              <w:t>string</w:t>
            </w:r>
          </w:p>
        </w:tc>
        <w:tc>
          <w:tcPr>
            <w:tcW w:w="37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3B61D9" w14:textId="77777777" w:rsidR="00872F4F" w:rsidRDefault="005A0616">
            <w:pPr>
              <w:spacing w:line="240" w:lineRule="auto"/>
            </w:pPr>
            <w:r>
              <w:t xml:space="preserve">A description that provides more details and context about </w:t>
            </w:r>
            <w:r>
              <w:rPr>
                <w:rFonts w:ascii="Consolas" w:eastAsia="Consolas" w:hAnsi="Consolas" w:cs="Consolas"/>
              </w:rPr>
              <w:t>the Campaign</w:t>
            </w:r>
            <w:r>
              <w:t xml:space="preserve">, potentially including its </w:t>
            </w:r>
            <w:r>
              <w:lastRenderedPageBreak/>
              <w:t>purpose and its key characteristics.</w:t>
            </w:r>
          </w:p>
        </w:tc>
      </w:tr>
      <w:tr w:rsidR="00872F4F" w14:paraId="2E0425CD" w14:textId="77777777">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10A1C8" w14:textId="77777777" w:rsidR="00872F4F" w:rsidRDefault="005A0616">
            <w:pPr>
              <w:spacing w:line="288" w:lineRule="auto"/>
            </w:pPr>
            <w:r>
              <w:rPr>
                <w:rFonts w:ascii="Consolas" w:eastAsia="Consolas" w:hAnsi="Consolas" w:cs="Consolas"/>
                <w:b/>
              </w:rPr>
              <w:lastRenderedPageBreak/>
              <w:t xml:space="preserve">aliases </w:t>
            </w:r>
            <w:r>
              <w:rPr>
                <w:rFonts w:ascii="Consolas" w:eastAsia="Consolas" w:hAnsi="Consolas" w:cs="Consolas"/>
              </w:rPr>
              <w:t>(optional)</w:t>
            </w:r>
          </w:p>
        </w:tc>
        <w:tc>
          <w:tcPr>
            <w:tcW w:w="25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1B4D65" w14:textId="77777777" w:rsidR="00872F4F" w:rsidRDefault="005A0616">
            <w:pPr>
              <w:spacing w:line="288"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string</w:t>
            </w:r>
          </w:p>
        </w:tc>
        <w:tc>
          <w:tcPr>
            <w:tcW w:w="37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875106E" w14:textId="77777777" w:rsidR="00872F4F" w:rsidRDefault="005A0616">
            <w:pPr>
              <w:spacing w:line="288" w:lineRule="auto"/>
            </w:pPr>
            <w:r>
              <w:t>Alternative names used to identify this Campaign</w:t>
            </w:r>
          </w:p>
        </w:tc>
      </w:tr>
      <w:tr w:rsidR="00872F4F" w14:paraId="350F85EF" w14:textId="77777777">
        <w:tc>
          <w:tcPr>
            <w:tcW w:w="2775" w:type="dxa"/>
            <w:shd w:val="clear" w:color="auto" w:fill="FFFFFF"/>
            <w:tcMar>
              <w:top w:w="100" w:type="dxa"/>
              <w:left w:w="100" w:type="dxa"/>
              <w:bottom w:w="100" w:type="dxa"/>
              <w:right w:w="100" w:type="dxa"/>
            </w:tcMar>
          </w:tcPr>
          <w:p w14:paraId="702AFB24" w14:textId="77777777" w:rsidR="00872F4F" w:rsidRDefault="005A0616">
            <w:pPr>
              <w:widowControl w:val="0"/>
              <w:spacing w:line="240" w:lineRule="auto"/>
            </w:pPr>
            <w:r>
              <w:rPr>
                <w:rFonts w:ascii="Consolas" w:eastAsia="Consolas" w:hAnsi="Consolas" w:cs="Consolas"/>
                <w:b/>
              </w:rPr>
              <w:t>first_seen</w:t>
            </w:r>
            <w:r>
              <w:rPr>
                <w:rFonts w:ascii="Consolas" w:eastAsia="Consolas" w:hAnsi="Consolas" w:cs="Consolas"/>
              </w:rPr>
              <w:t xml:space="preserve"> (optional)</w:t>
            </w:r>
          </w:p>
        </w:tc>
        <w:tc>
          <w:tcPr>
            <w:tcW w:w="2580" w:type="dxa"/>
            <w:shd w:val="clear" w:color="auto" w:fill="FFFFFF"/>
            <w:tcMar>
              <w:top w:w="100" w:type="dxa"/>
              <w:left w:w="100" w:type="dxa"/>
              <w:bottom w:w="100" w:type="dxa"/>
              <w:right w:w="100" w:type="dxa"/>
            </w:tcMar>
          </w:tcPr>
          <w:p w14:paraId="3BF193D5" w14:textId="77777777" w:rsidR="00872F4F" w:rsidRDefault="005A0616">
            <w:pPr>
              <w:spacing w:line="240" w:lineRule="auto"/>
            </w:pPr>
            <w:r>
              <w:rPr>
                <w:rFonts w:ascii="Consolas" w:eastAsia="Consolas" w:hAnsi="Consolas" w:cs="Consolas"/>
                <w:color w:val="C7254E"/>
                <w:shd w:val="clear" w:color="auto" w:fill="F9F2F4"/>
              </w:rPr>
              <w:t>timestamp</w:t>
            </w:r>
          </w:p>
        </w:tc>
        <w:tc>
          <w:tcPr>
            <w:tcW w:w="3750" w:type="dxa"/>
            <w:shd w:val="clear" w:color="auto" w:fill="FFFFFF"/>
            <w:tcMar>
              <w:top w:w="100" w:type="dxa"/>
              <w:left w:w="100" w:type="dxa"/>
              <w:bottom w:w="100" w:type="dxa"/>
              <w:right w:w="100" w:type="dxa"/>
            </w:tcMar>
          </w:tcPr>
          <w:p w14:paraId="3DC120AE" w14:textId="77777777" w:rsidR="00872F4F" w:rsidRDefault="005A0616">
            <w:pPr>
              <w:spacing w:line="240" w:lineRule="auto"/>
            </w:pPr>
            <w:r>
              <w:t>The time that his Campaign was first seen.</w:t>
            </w:r>
          </w:p>
        </w:tc>
      </w:tr>
      <w:tr w:rsidR="00872F4F" w14:paraId="1E36C542" w14:textId="77777777">
        <w:tc>
          <w:tcPr>
            <w:tcW w:w="2775" w:type="dxa"/>
            <w:shd w:val="clear" w:color="auto" w:fill="FFFFFF"/>
            <w:tcMar>
              <w:top w:w="100" w:type="dxa"/>
              <w:left w:w="100" w:type="dxa"/>
              <w:bottom w:w="100" w:type="dxa"/>
              <w:right w:w="100" w:type="dxa"/>
            </w:tcMar>
          </w:tcPr>
          <w:p w14:paraId="2F91E9AF" w14:textId="77777777" w:rsidR="00872F4F" w:rsidRDefault="005A0616">
            <w:pPr>
              <w:widowControl w:val="0"/>
              <w:spacing w:line="240" w:lineRule="auto"/>
            </w:pPr>
            <w:r>
              <w:rPr>
                <w:rFonts w:ascii="Consolas" w:eastAsia="Consolas" w:hAnsi="Consolas" w:cs="Consolas"/>
                <w:b/>
              </w:rPr>
              <w:t>first_seen_precision</w:t>
            </w:r>
            <w:r>
              <w:rPr>
                <w:rFonts w:ascii="Consolas" w:eastAsia="Consolas" w:hAnsi="Consolas" w:cs="Consolas"/>
              </w:rPr>
              <w:t xml:space="preserve"> </w:t>
            </w:r>
            <w:r>
              <w:rPr>
                <w:rFonts w:ascii="Consolas" w:eastAsia="Consolas" w:hAnsi="Consolas" w:cs="Consolas"/>
              </w:rPr>
              <w:t>(optional)</w:t>
            </w:r>
          </w:p>
        </w:tc>
        <w:tc>
          <w:tcPr>
            <w:tcW w:w="2580" w:type="dxa"/>
            <w:shd w:val="clear" w:color="auto" w:fill="FFFFFF"/>
            <w:tcMar>
              <w:top w:w="100" w:type="dxa"/>
              <w:left w:w="100" w:type="dxa"/>
              <w:bottom w:w="100" w:type="dxa"/>
              <w:right w:w="100" w:type="dxa"/>
            </w:tcMar>
          </w:tcPr>
          <w:p w14:paraId="0BBE9979" w14:textId="77777777" w:rsidR="00872F4F" w:rsidRDefault="005A0616">
            <w:pPr>
              <w:spacing w:line="240" w:lineRule="auto"/>
            </w:pPr>
            <w:r>
              <w:rPr>
                <w:rFonts w:ascii="Consolas" w:eastAsia="Consolas" w:hAnsi="Consolas" w:cs="Consolas"/>
                <w:color w:val="C7254E"/>
                <w:shd w:val="clear" w:color="auto" w:fill="F9F2F4"/>
              </w:rPr>
              <w:t>timestamp-precision</w:t>
            </w:r>
          </w:p>
        </w:tc>
        <w:tc>
          <w:tcPr>
            <w:tcW w:w="3750" w:type="dxa"/>
            <w:shd w:val="clear" w:color="auto" w:fill="FFFFFF"/>
            <w:tcMar>
              <w:top w:w="100" w:type="dxa"/>
              <w:left w:w="100" w:type="dxa"/>
              <w:bottom w:w="100" w:type="dxa"/>
              <w:right w:w="100" w:type="dxa"/>
            </w:tcMar>
          </w:tcPr>
          <w:p w14:paraId="2A126198" w14:textId="77777777" w:rsidR="00872F4F" w:rsidRDefault="005A0616">
            <w:pPr>
              <w:spacing w:line="240" w:lineRule="auto"/>
            </w:pPr>
            <w:r>
              <w:rPr>
                <w:rFonts w:ascii="Consolas" w:eastAsia="Consolas" w:hAnsi="Consolas" w:cs="Consolas"/>
              </w:rPr>
              <w:t xml:space="preserve">The precision of the </w:t>
            </w:r>
            <w:r>
              <w:rPr>
                <w:rFonts w:ascii="Consolas" w:eastAsia="Consolas" w:hAnsi="Consolas" w:cs="Consolas"/>
                <w:b/>
              </w:rPr>
              <w:t>first_seen</w:t>
            </w:r>
            <w:r>
              <w:rPr>
                <w:rFonts w:ascii="Consolas" w:eastAsia="Consolas" w:hAnsi="Consolas" w:cs="Consolas"/>
              </w:rPr>
              <w:t xml:space="preserve"> </w:t>
            </w:r>
            <w:r>
              <w:t>timestamp.</w:t>
            </w:r>
          </w:p>
        </w:tc>
      </w:tr>
      <w:tr w:rsidR="00872F4F" w14:paraId="4FD7DE7A" w14:textId="77777777">
        <w:tc>
          <w:tcPr>
            <w:tcW w:w="2775" w:type="dxa"/>
            <w:shd w:val="clear" w:color="auto" w:fill="FFFFFF"/>
            <w:tcMar>
              <w:top w:w="100" w:type="dxa"/>
              <w:left w:w="100" w:type="dxa"/>
              <w:bottom w:w="100" w:type="dxa"/>
              <w:right w:w="100" w:type="dxa"/>
            </w:tcMar>
          </w:tcPr>
          <w:p w14:paraId="363A41EE" w14:textId="77777777" w:rsidR="00872F4F" w:rsidRDefault="005A0616">
            <w:pPr>
              <w:widowControl w:val="0"/>
              <w:spacing w:line="240" w:lineRule="auto"/>
            </w:pPr>
            <w:r>
              <w:rPr>
                <w:rFonts w:ascii="Consolas" w:eastAsia="Consolas" w:hAnsi="Consolas" w:cs="Consolas"/>
                <w:b/>
              </w:rPr>
              <w:t>objectives</w:t>
            </w:r>
            <w:r>
              <w:rPr>
                <w:rFonts w:ascii="Consolas" w:eastAsia="Consolas" w:hAnsi="Consolas" w:cs="Consolas"/>
              </w:rPr>
              <w:t xml:space="preserve"> (optional)</w:t>
            </w:r>
          </w:p>
        </w:tc>
        <w:tc>
          <w:tcPr>
            <w:tcW w:w="2580" w:type="dxa"/>
            <w:shd w:val="clear" w:color="auto" w:fill="FFFFFF"/>
            <w:tcMar>
              <w:top w:w="100" w:type="dxa"/>
              <w:left w:w="100" w:type="dxa"/>
              <w:bottom w:w="100" w:type="dxa"/>
              <w:right w:w="100" w:type="dxa"/>
            </w:tcMar>
          </w:tcPr>
          <w:p w14:paraId="74000FD7"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3750" w:type="dxa"/>
            <w:shd w:val="clear" w:color="auto" w:fill="FFFFFF"/>
            <w:tcMar>
              <w:top w:w="100" w:type="dxa"/>
              <w:left w:w="100" w:type="dxa"/>
              <w:bottom w:w="100" w:type="dxa"/>
              <w:right w:w="100" w:type="dxa"/>
            </w:tcMar>
          </w:tcPr>
          <w:p w14:paraId="416C96C7" w14:textId="77777777" w:rsidR="00872F4F" w:rsidRDefault="005A0616">
            <w:pPr>
              <w:spacing w:line="240" w:lineRule="auto"/>
            </w:pPr>
            <w:r>
              <w:rPr>
                <w:rFonts w:ascii="Consolas" w:eastAsia="Consolas" w:hAnsi="Consolas" w:cs="Consolas"/>
              </w:rPr>
              <w:t xml:space="preserve">This field defines the Campaign’s primary goal, objectives, desired outcomes, or intended effect — what the </w:t>
            </w:r>
            <w:ins w:id="10" w:author="Richard Struse" w:date="2016-07-27T04:45:00Z">
              <w:r>
                <w:rPr>
                  <w:rFonts w:ascii="Consolas" w:eastAsia="Consolas" w:hAnsi="Consolas" w:cs="Consolas"/>
                </w:rPr>
                <w:t xml:space="preserve">entities responsible for the activity </w:t>
              </w:r>
            </w:ins>
            <w:del w:id="11" w:author="Richard Struse" w:date="2016-07-27T04:45:00Z">
              <w:r>
                <w:rPr>
                  <w:rFonts w:ascii="Consolas" w:eastAsia="Consolas" w:hAnsi="Consolas" w:cs="Consolas"/>
                </w:rPr>
                <w:delText>Campaign</w:delText>
              </w:r>
            </w:del>
            <w:r>
              <w:rPr>
                <w:rFonts w:ascii="Consolas" w:eastAsia="Consolas" w:hAnsi="Consolas" w:cs="Consolas"/>
              </w:rPr>
              <w:t xml:space="preserve"> hope</w:t>
            </w:r>
            <w:del w:id="12" w:author="Richard Struse" w:date="2016-07-27T04:44:00Z">
              <w:r>
                <w:rPr>
                  <w:rFonts w:ascii="Consolas" w:eastAsia="Consolas" w:hAnsi="Consolas" w:cs="Consolas"/>
                </w:rPr>
                <w:delText>s</w:delText>
              </w:r>
            </w:del>
            <w:r>
              <w:t xml:space="preserve"> to accomplish with this Campaign. The Campaign may use many methods to achieve this goal, and the primary goal may have secondary or ancillary effects. </w:t>
            </w:r>
          </w:p>
          <w:p w14:paraId="7DE12AE1" w14:textId="77777777" w:rsidR="00872F4F" w:rsidRDefault="00872F4F">
            <w:pPr>
              <w:spacing w:line="240" w:lineRule="auto"/>
            </w:pPr>
          </w:p>
          <w:p w14:paraId="4236EABB"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attack-objectives-ov</w:t>
            </w:r>
            <w:r>
              <w:rPr>
                <w:rFonts w:ascii="Consolas" w:eastAsia="Consolas" w:hAnsi="Consolas" w:cs="Consolas"/>
                <w:highlight w:val="white"/>
              </w:rPr>
              <w:t xml:space="preserve"> vocabulary.</w:t>
            </w:r>
          </w:p>
        </w:tc>
      </w:tr>
      <w:tr w:rsidR="00872F4F" w14:paraId="4BA5EDC9" w14:textId="77777777">
        <w:tc>
          <w:tcPr>
            <w:tcW w:w="2775" w:type="dxa"/>
            <w:shd w:val="clear" w:color="auto" w:fill="FFFFFF"/>
            <w:tcMar>
              <w:top w:w="100" w:type="dxa"/>
              <w:left w:w="100" w:type="dxa"/>
              <w:bottom w:w="100" w:type="dxa"/>
              <w:right w:w="100" w:type="dxa"/>
            </w:tcMar>
          </w:tcPr>
          <w:p w14:paraId="277EC04B" w14:textId="77777777" w:rsidR="00872F4F" w:rsidRDefault="005A0616">
            <w:pPr>
              <w:widowControl w:val="0"/>
              <w:spacing w:line="240" w:lineRule="auto"/>
            </w:pPr>
            <w:r>
              <w:rPr>
                <w:rFonts w:ascii="Consolas" w:eastAsia="Consolas" w:hAnsi="Consolas" w:cs="Consolas"/>
                <w:b/>
              </w:rPr>
              <w:t>resource_level</w:t>
            </w:r>
            <w:r>
              <w:rPr>
                <w:rFonts w:ascii="Consolas" w:eastAsia="Consolas" w:hAnsi="Consolas" w:cs="Consolas"/>
              </w:rPr>
              <w:t xml:space="preserve"> (optional)</w:t>
            </w:r>
          </w:p>
        </w:tc>
        <w:tc>
          <w:tcPr>
            <w:tcW w:w="2580" w:type="dxa"/>
            <w:shd w:val="clear" w:color="auto" w:fill="FFFFFF"/>
            <w:tcMar>
              <w:top w:w="100" w:type="dxa"/>
              <w:left w:w="100" w:type="dxa"/>
              <w:bottom w:w="100" w:type="dxa"/>
              <w:right w:w="100" w:type="dxa"/>
            </w:tcMar>
          </w:tcPr>
          <w:p w14:paraId="44A3CC25" w14:textId="77777777" w:rsidR="00872F4F" w:rsidRDefault="005A0616">
            <w:pPr>
              <w:spacing w:line="240" w:lineRule="auto"/>
            </w:pPr>
            <w:r>
              <w:rPr>
                <w:rFonts w:ascii="Consolas" w:eastAsia="Consolas" w:hAnsi="Consolas" w:cs="Consolas"/>
                <w:color w:val="C7254E"/>
                <w:shd w:val="clear" w:color="auto" w:fill="F9F2F4"/>
              </w:rPr>
              <w:t>open-vocab</w:t>
            </w:r>
          </w:p>
        </w:tc>
        <w:tc>
          <w:tcPr>
            <w:tcW w:w="3750" w:type="dxa"/>
            <w:shd w:val="clear" w:color="auto" w:fill="FFFFFF"/>
            <w:tcMar>
              <w:top w:w="100" w:type="dxa"/>
              <w:left w:w="100" w:type="dxa"/>
              <w:bottom w:w="100" w:type="dxa"/>
              <w:right w:w="100" w:type="dxa"/>
            </w:tcMar>
          </w:tcPr>
          <w:p w14:paraId="5ADB8B8B" w14:textId="77777777" w:rsidR="00872F4F" w:rsidRDefault="005A0616">
            <w:pPr>
              <w:spacing w:line="240" w:lineRule="auto"/>
            </w:pPr>
            <w:r>
              <w:t xml:space="preserve">This defines the organizational level at which this Campaign typically works, which in turn determines the resources available to this Campaign for use in an attack. </w:t>
            </w:r>
          </w:p>
          <w:p w14:paraId="3385471D" w14:textId="77777777" w:rsidR="00872F4F" w:rsidRDefault="00872F4F">
            <w:pPr>
              <w:spacing w:line="240" w:lineRule="auto"/>
            </w:pPr>
          </w:p>
          <w:p w14:paraId="1B05E16E" w14:textId="77777777" w:rsidR="00872F4F" w:rsidRDefault="005A0616">
            <w:pPr>
              <w:spacing w:line="240" w:lineRule="auto"/>
            </w:pPr>
            <w:r>
              <w:rPr>
                <w:rFonts w:ascii="Consolas" w:eastAsia="Consolas" w:hAnsi="Consolas" w:cs="Consolas"/>
                <w:highlight w:val="white"/>
              </w:rPr>
              <w:t>Thi</w:t>
            </w:r>
            <w:r>
              <w:rPr>
                <w:rFonts w:ascii="Consolas" w:eastAsia="Consolas" w:hAnsi="Consolas" w:cs="Consolas"/>
                <w:highlight w:val="white"/>
              </w:rPr>
              <w:t xml:space="preserve">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attack-resource-level-ov</w:t>
            </w:r>
            <w:r>
              <w:rPr>
                <w:rFonts w:ascii="Consolas" w:eastAsia="Consolas" w:hAnsi="Consolas" w:cs="Consolas"/>
                <w:highlight w:val="white"/>
              </w:rPr>
              <w:t xml:space="preserve"> vocabulary.</w:t>
            </w:r>
          </w:p>
        </w:tc>
      </w:tr>
      <w:tr w:rsidR="00872F4F" w14:paraId="7A5DFF17" w14:textId="77777777">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A01408" w14:textId="77777777" w:rsidR="00872F4F" w:rsidRDefault="005A0616">
            <w:r>
              <w:rPr>
                <w:rFonts w:ascii="Consolas" w:eastAsia="Consolas" w:hAnsi="Consolas" w:cs="Consolas"/>
                <w:b/>
              </w:rPr>
              <w:t>primary_motivation</w:t>
            </w:r>
            <w:r>
              <w:rPr>
                <w:rFonts w:ascii="Consolas" w:eastAsia="Consolas" w:hAnsi="Consolas" w:cs="Consolas"/>
              </w:rPr>
              <w:t xml:space="preserve"> (optional)</w:t>
            </w:r>
          </w:p>
        </w:tc>
        <w:tc>
          <w:tcPr>
            <w:tcW w:w="2580" w:type="dxa"/>
            <w:tcBorders>
              <w:bottom w:val="single" w:sz="8" w:space="0" w:color="000000"/>
              <w:right w:val="single" w:sz="8" w:space="0" w:color="000000"/>
            </w:tcBorders>
            <w:tcMar>
              <w:top w:w="100" w:type="dxa"/>
              <w:left w:w="100" w:type="dxa"/>
              <w:bottom w:w="100" w:type="dxa"/>
              <w:right w:w="100" w:type="dxa"/>
            </w:tcMar>
          </w:tcPr>
          <w:p w14:paraId="132D52D9" w14:textId="77777777" w:rsidR="00872F4F" w:rsidRDefault="005A0616">
            <w:pPr>
              <w:spacing w:line="240" w:lineRule="auto"/>
            </w:pPr>
            <w:r>
              <w:rPr>
                <w:rFonts w:ascii="Consolas" w:eastAsia="Consolas" w:hAnsi="Consolas" w:cs="Consolas"/>
                <w:color w:val="C7254E"/>
                <w:shd w:val="clear" w:color="auto" w:fill="F9F2F4"/>
              </w:rPr>
              <w:t>open-vocab</w:t>
            </w:r>
          </w:p>
        </w:tc>
        <w:tc>
          <w:tcPr>
            <w:tcW w:w="3750" w:type="dxa"/>
            <w:tcBorders>
              <w:bottom w:val="single" w:sz="8" w:space="0" w:color="000000"/>
              <w:right w:val="single" w:sz="8" w:space="0" w:color="000000"/>
            </w:tcBorders>
            <w:tcMar>
              <w:top w:w="100" w:type="dxa"/>
              <w:left w:w="100" w:type="dxa"/>
              <w:bottom w:w="100" w:type="dxa"/>
              <w:right w:w="100" w:type="dxa"/>
            </w:tcMar>
          </w:tcPr>
          <w:p w14:paraId="4CCFFD70" w14:textId="77777777" w:rsidR="00872F4F" w:rsidRDefault="005A0616">
            <w:pPr>
              <w:spacing w:line="240" w:lineRule="auto"/>
            </w:pPr>
            <w:r>
              <w:rPr>
                <w:rFonts w:ascii="Consolas" w:eastAsia="Consolas" w:hAnsi="Consolas" w:cs="Consolas"/>
              </w:rPr>
              <w:t>The primary reason, motivation, or purpose behind this Campaign. The motivation is why the Campaign</w:t>
            </w:r>
            <w:r>
              <w:t xml:space="preserve"> wishes to achieve the objective (what they are trying to achieve).</w:t>
            </w:r>
          </w:p>
          <w:p w14:paraId="623A8AC7" w14:textId="77777777" w:rsidR="00872F4F" w:rsidRDefault="00872F4F">
            <w:pPr>
              <w:spacing w:line="240" w:lineRule="auto"/>
            </w:pPr>
          </w:p>
          <w:p w14:paraId="7AEACD01" w14:textId="77777777" w:rsidR="00872F4F" w:rsidRDefault="005A0616">
            <w:pPr>
              <w:spacing w:line="240" w:lineRule="auto"/>
            </w:pPr>
            <w:r>
              <w:t>For example, a Campaign with an objective to disrupt the finance sector in a country might be motivated by ideological hatred of capitalism.</w:t>
            </w:r>
          </w:p>
          <w:p w14:paraId="1CC7A1F7" w14:textId="77777777" w:rsidR="00872F4F" w:rsidRDefault="00872F4F">
            <w:pPr>
              <w:spacing w:line="240" w:lineRule="auto"/>
            </w:pPr>
          </w:p>
          <w:p w14:paraId="319D4B49"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1A65709E" w14:textId="77777777">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1011D1" w14:textId="77777777" w:rsidR="00872F4F" w:rsidRDefault="005A0616">
            <w:r>
              <w:rPr>
                <w:rFonts w:ascii="Consolas" w:eastAsia="Consolas" w:hAnsi="Consolas" w:cs="Consolas"/>
                <w:b/>
              </w:rPr>
              <w:lastRenderedPageBreak/>
              <w:t>secondary_motivations</w:t>
            </w:r>
            <w:r>
              <w:rPr>
                <w:rFonts w:ascii="Consolas" w:eastAsia="Consolas" w:hAnsi="Consolas" w:cs="Consolas"/>
              </w:rPr>
              <w:t xml:space="preserve"> (optional)</w:t>
            </w:r>
          </w:p>
        </w:tc>
        <w:tc>
          <w:tcPr>
            <w:tcW w:w="2580" w:type="dxa"/>
            <w:tcBorders>
              <w:bottom w:val="single" w:sz="8" w:space="0" w:color="000000"/>
              <w:right w:val="single" w:sz="8" w:space="0" w:color="000000"/>
            </w:tcBorders>
            <w:tcMar>
              <w:top w:w="100" w:type="dxa"/>
              <w:left w:w="100" w:type="dxa"/>
              <w:bottom w:w="100" w:type="dxa"/>
              <w:right w:w="100" w:type="dxa"/>
            </w:tcMar>
          </w:tcPr>
          <w:p w14:paraId="1A88272A"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3750" w:type="dxa"/>
            <w:tcBorders>
              <w:bottom w:val="single" w:sz="8" w:space="0" w:color="000000"/>
              <w:right w:val="single" w:sz="8" w:space="0" w:color="000000"/>
            </w:tcBorders>
            <w:tcMar>
              <w:top w:w="100" w:type="dxa"/>
              <w:left w:w="100" w:type="dxa"/>
              <w:bottom w:w="100" w:type="dxa"/>
              <w:right w:w="100" w:type="dxa"/>
            </w:tcMar>
          </w:tcPr>
          <w:p w14:paraId="74533E7D" w14:textId="77777777" w:rsidR="00872F4F" w:rsidRDefault="005A0616">
            <w:pPr>
              <w:spacing w:line="240" w:lineRule="auto"/>
            </w:pPr>
            <w:r>
              <w:t>The secondary reasons, motivations, or purposes behind this Campaign. These motivations can exist as an equal or near-equal cause to the primary motiva</w:t>
            </w:r>
            <w:r>
              <w:t>tion. However, it does not replace or necessarily magnify the primary motivation, but it might indicate additional context.</w:t>
            </w:r>
          </w:p>
          <w:p w14:paraId="38913626" w14:textId="77777777" w:rsidR="00872F4F" w:rsidRDefault="00872F4F">
            <w:pPr>
              <w:spacing w:line="240" w:lineRule="auto"/>
            </w:pPr>
          </w:p>
          <w:p w14:paraId="35D729A5"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6B48AEC2" w14:textId="77777777">
        <w:tc>
          <w:tcPr>
            <w:tcW w:w="27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9E106D" w14:textId="77777777" w:rsidR="00872F4F" w:rsidRDefault="005A0616">
            <w:pPr>
              <w:spacing w:line="288" w:lineRule="auto"/>
            </w:pPr>
            <w:r>
              <w:rPr>
                <w:rFonts w:ascii="Consolas" w:eastAsia="Consolas" w:hAnsi="Consolas" w:cs="Consolas"/>
                <w:b/>
              </w:rPr>
              <w:t>origin</w:t>
            </w:r>
            <w:r>
              <w:rPr>
                <w:rFonts w:ascii="Consolas" w:eastAsia="Consolas" w:hAnsi="Consolas" w:cs="Consolas"/>
              </w:rPr>
              <w:t xml:space="preserve"> (optional)</w:t>
            </w:r>
          </w:p>
        </w:tc>
        <w:tc>
          <w:tcPr>
            <w:tcW w:w="25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E8F3D4" w14:textId="77777777" w:rsidR="00872F4F" w:rsidRDefault="005A0616">
            <w:pPr>
              <w:spacing w:line="288" w:lineRule="auto"/>
            </w:pPr>
            <w:r>
              <w:rPr>
                <w:rFonts w:ascii="Consolas" w:eastAsia="Consolas" w:hAnsi="Consolas" w:cs="Consolas"/>
                <w:color w:val="C7254E"/>
                <w:shd w:val="clear" w:color="auto" w:fill="F9F2F4"/>
              </w:rPr>
              <w:t>string</w:t>
            </w:r>
          </w:p>
        </w:tc>
        <w:tc>
          <w:tcPr>
            <w:tcW w:w="3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DEB168" w14:textId="77777777" w:rsidR="00872F4F" w:rsidRDefault="005A0616">
            <w:pPr>
              <w:spacing w:line="240" w:lineRule="auto"/>
            </w:pPr>
            <w:r>
              <w:t xml:space="preserve">The </w:t>
            </w:r>
            <w:r>
              <w:rPr>
                <w:rFonts w:ascii="Consolas" w:eastAsia="Consolas" w:hAnsi="Consolas" w:cs="Consolas"/>
              </w:rPr>
              <w:t xml:space="preserve">primary </w:t>
            </w:r>
            <w:r>
              <w:t xml:space="preserve">country of origin for this Campaign. When representing nationalities, the value </w:t>
            </w:r>
            <w:r>
              <w:rPr>
                <w:b/>
              </w:rPr>
              <w:t>MUST</w:t>
            </w:r>
            <w:r>
              <w:t xml:space="preserve"> be from [ISO Ref].</w:t>
            </w:r>
          </w:p>
        </w:tc>
      </w:tr>
    </w:tbl>
    <w:p w14:paraId="5E65295B" w14:textId="77777777" w:rsidR="00872F4F" w:rsidRDefault="00872F4F">
      <w:pPr>
        <w:spacing w:line="331" w:lineRule="auto"/>
      </w:pPr>
    </w:p>
    <w:p w14:paraId="69F08304" w14:textId="77777777" w:rsidR="00872F4F" w:rsidRDefault="005A0616">
      <w:pPr>
        <w:pStyle w:val="Heading3"/>
        <w:contextualSpacing w:val="0"/>
      </w:pPr>
      <w:bookmarkStart w:id="13" w:name="h.q63x7a5uhc8e" w:colFirst="0" w:colLast="0"/>
      <w:bookmarkEnd w:id="13"/>
      <w:r>
        <w:t>​</w:t>
      </w:r>
      <w:r>
        <w:t>1.2.2.​ Relationships</w:t>
      </w:r>
    </w:p>
    <w:p w14:paraId="4ADF0D10" w14:textId="77777777" w:rsidR="00872F4F" w:rsidRDefault="005A0616">
      <w:r>
        <w:t>These are the relationships explicitly defined between the Campaign object and other objects. The first section lists the embedded relationships by property name along with their corresponding target. The rest of the table identifies the relationships that</w:t>
      </w:r>
      <w:r>
        <w:t xml:space="preserve"> can be made from this object by way of the Relationship Object. The reverse relationships (relationships "to" this object) are included as a convenience. For their definitions, please see the objects for which they represent a "from" relationship.</w:t>
      </w:r>
    </w:p>
    <w:p w14:paraId="6A050C21" w14:textId="77777777" w:rsidR="00872F4F" w:rsidRDefault="00872F4F"/>
    <w:p w14:paraId="5EAF4EB7" w14:textId="77777777" w:rsidR="00872F4F" w:rsidRDefault="005A0616">
      <w:r>
        <w:t>Relati</w:t>
      </w:r>
      <w:r>
        <w:t xml:space="preserve">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066B9E92" w14:textId="77777777" w:rsidR="00872F4F" w:rsidRDefault="00872F4F"/>
    <w:tbl>
      <w:tblPr>
        <w:tblStyle w:val="a2"/>
        <w:tblW w:w="9360" w:type="dxa"/>
        <w:tblLayout w:type="fixed"/>
        <w:tblLook w:val="0600" w:firstRow="0" w:lastRow="0" w:firstColumn="0" w:lastColumn="0" w:noHBand="1" w:noVBand="1"/>
      </w:tblPr>
      <w:tblGrid>
        <w:gridCol w:w="1540"/>
        <w:gridCol w:w="1840"/>
        <w:gridCol w:w="2020"/>
        <w:gridCol w:w="3960"/>
      </w:tblGrid>
      <w:tr w:rsidR="00872F4F" w14:paraId="7A293BF9" w14:textId="77777777">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Pr>
          <w:p w14:paraId="69AF0394" w14:textId="77777777" w:rsidR="00872F4F" w:rsidRDefault="005A0616">
            <w:pPr>
              <w:spacing w:line="288" w:lineRule="auto"/>
            </w:pPr>
            <w:r>
              <w:rPr>
                <w:b/>
                <w:color w:val="FFFFFF"/>
              </w:rPr>
              <w:t>Embedded Relationships</w:t>
            </w:r>
          </w:p>
        </w:tc>
      </w:tr>
      <w:tr w:rsidR="00872F4F" w14:paraId="63857BDA" w14:textId="77777777">
        <w:trPr>
          <w:trHeight w:val="420"/>
        </w:trPr>
        <w:tc>
          <w:tcPr>
            <w:tcW w:w="3380" w:type="dxa"/>
            <w:gridSpan w:val="2"/>
            <w:tcBorders>
              <w:top w:val="single" w:sz="6" w:space="0" w:color="000000"/>
              <w:left w:val="single" w:sz="6" w:space="0" w:color="000000"/>
              <w:bottom w:val="single" w:sz="6" w:space="0" w:color="000000"/>
              <w:right w:val="single" w:sz="6" w:space="0" w:color="000000"/>
            </w:tcBorders>
          </w:tcPr>
          <w:p w14:paraId="1AEEBF4A" w14:textId="77777777" w:rsidR="00872F4F" w:rsidRDefault="005A0616">
            <w:pPr>
              <w:spacing w:line="288" w:lineRule="auto"/>
            </w:pPr>
            <w:r>
              <w:rPr>
                <w:rFonts w:ascii="Consolas" w:eastAsia="Consolas" w:hAnsi="Consolas" w:cs="Consolas"/>
                <w:b/>
              </w:rPr>
              <w:t>created_by_ref</w:t>
            </w:r>
          </w:p>
        </w:tc>
        <w:tc>
          <w:tcPr>
            <w:tcW w:w="5980" w:type="dxa"/>
            <w:gridSpan w:val="2"/>
            <w:tcBorders>
              <w:top w:val="single" w:sz="6" w:space="0" w:color="000000"/>
              <w:left w:val="single" w:sz="6" w:space="0" w:color="000000"/>
              <w:bottom w:val="single" w:sz="6" w:space="0" w:color="000000"/>
              <w:right w:val="single" w:sz="6" w:space="0" w:color="000000"/>
            </w:tcBorders>
          </w:tcPr>
          <w:p w14:paraId="542D28DD"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7243E0AA" w14:textId="77777777">
        <w:trPr>
          <w:trHeight w:val="420"/>
        </w:trPr>
        <w:tc>
          <w:tcPr>
            <w:tcW w:w="3380" w:type="dxa"/>
            <w:gridSpan w:val="2"/>
            <w:tcBorders>
              <w:top w:val="single" w:sz="6" w:space="0" w:color="000000"/>
              <w:left w:val="single" w:sz="6" w:space="0" w:color="000000"/>
              <w:bottom w:val="single" w:sz="6" w:space="0" w:color="000000"/>
              <w:right w:val="single" w:sz="6" w:space="0" w:color="000000"/>
            </w:tcBorders>
          </w:tcPr>
          <w:p w14:paraId="12ED44AC" w14:textId="77777777" w:rsidR="00872F4F" w:rsidRDefault="005A0616">
            <w:pPr>
              <w:spacing w:line="288" w:lineRule="auto"/>
            </w:pPr>
            <w:r>
              <w:rPr>
                <w:rFonts w:ascii="Consolas" w:eastAsia="Consolas" w:hAnsi="Consolas" w:cs="Consolas"/>
                <w:b/>
              </w:rPr>
              <w:t>object_markings_refs</w:t>
            </w:r>
          </w:p>
        </w:tc>
        <w:tc>
          <w:tcPr>
            <w:tcW w:w="5980" w:type="dxa"/>
            <w:gridSpan w:val="2"/>
            <w:tcBorders>
              <w:top w:val="single" w:sz="6" w:space="0" w:color="000000"/>
              <w:left w:val="single" w:sz="6" w:space="0" w:color="000000"/>
              <w:bottom w:val="single" w:sz="6" w:space="0" w:color="000000"/>
              <w:right w:val="single" w:sz="6" w:space="0" w:color="000000"/>
            </w:tcBorders>
          </w:tcPr>
          <w:p w14:paraId="3370323B"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21062D1D" w14:textId="77777777">
        <w:trPr>
          <w:trHeight w:val="420"/>
        </w:trPr>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Pr>
          <w:p w14:paraId="310ED4CB" w14:textId="77777777" w:rsidR="00872F4F" w:rsidRDefault="005A0616">
            <w:pPr>
              <w:spacing w:line="288" w:lineRule="auto"/>
            </w:pPr>
            <w:r>
              <w:rPr>
                <w:b/>
                <w:color w:val="FFFFFF"/>
              </w:rPr>
              <w:t>Common Relationships</w:t>
            </w:r>
          </w:p>
        </w:tc>
      </w:tr>
      <w:tr w:rsidR="00872F4F" w14:paraId="0C7CE333" w14:textId="77777777">
        <w:trPr>
          <w:trHeight w:val="420"/>
        </w:trPr>
        <w:tc>
          <w:tcPr>
            <w:tcW w:w="9360" w:type="dxa"/>
            <w:gridSpan w:val="4"/>
            <w:tcBorders>
              <w:top w:val="single" w:sz="6" w:space="0" w:color="000000"/>
              <w:left w:val="single" w:sz="6" w:space="0" w:color="000000"/>
              <w:bottom w:val="single" w:sz="6" w:space="0" w:color="000000"/>
              <w:right w:val="single" w:sz="6" w:space="0" w:color="000000"/>
            </w:tcBorders>
          </w:tcPr>
          <w:p w14:paraId="04FD8250" w14:textId="77777777" w:rsidR="00872F4F" w:rsidRDefault="005A0616">
            <w:pPr>
              <w:spacing w:line="240" w:lineRule="auto"/>
            </w:pPr>
            <w:r>
              <w:rPr>
                <w:rFonts w:ascii="Consolas" w:eastAsia="Consolas" w:hAnsi="Consolas" w:cs="Consolas"/>
                <w:color w:val="38761D"/>
                <w:shd w:val="clear" w:color="auto" w:fill="D9EAD3"/>
              </w:rPr>
              <w:lastRenderedPageBreak/>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872F4F" w14:paraId="65E4D1EE" w14:textId="77777777">
        <w:tc>
          <w:tcPr>
            <w:tcW w:w="1540" w:type="dxa"/>
            <w:tcBorders>
              <w:top w:val="single" w:sz="6" w:space="0" w:color="000000"/>
              <w:left w:val="single" w:sz="6" w:space="0" w:color="000000"/>
              <w:bottom w:val="single" w:sz="6" w:space="0" w:color="000000"/>
              <w:right w:val="single" w:sz="6" w:space="0" w:color="000000"/>
            </w:tcBorders>
            <w:shd w:val="clear" w:color="auto" w:fill="073763"/>
          </w:tcPr>
          <w:p w14:paraId="2E24CE7B" w14:textId="77777777" w:rsidR="00872F4F" w:rsidRDefault="005A0616">
            <w:pPr>
              <w:spacing w:line="240" w:lineRule="auto"/>
            </w:pPr>
            <w:r>
              <w:rPr>
                <w:b/>
                <w:color w:val="FFFFFF"/>
              </w:rPr>
              <w:t>Source</w:t>
            </w:r>
          </w:p>
        </w:tc>
        <w:tc>
          <w:tcPr>
            <w:tcW w:w="1840" w:type="dxa"/>
            <w:tcBorders>
              <w:top w:val="single" w:sz="6" w:space="0" w:color="000000"/>
              <w:left w:val="single" w:sz="6" w:space="0" w:color="000000"/>
              <w:bottom w:val="single" w:sz="6" w:space="0" w:color="000000"/>
              <w:right w:val="single" w:sz="6" w:space="0" w:color="000000"/>
            </w:tcBorders>
            <w:shd w:val="clear" w:color="auto" w:fill="073763"/>
          </w:tcPr>
          <w:p w14:paraId="55120BF0" w14:textId="77777777" w:rsidR="00872F4F" w:rsidRDefault="005A0616">
            <w:pPr>
              <w:spacing w:line="240" w:lineRule="auto"/>
            </w:pPr>
            <w:r>
              <w:rPr>
                <w:b/>
                <w:color w:val="FFFFFF"/>
              </w:rPr>
              <w:t>Name</w:t>
            </w:r>
          </w:p>
        </w:tc>
        <w:tc>
          <w:tcPr>
            <w:tcW w:w="2020" w:type="dxa"/>
            <w:tcBorders>
              <w:top w:val="single" w:sz="6" w:space="0" w:color="000000"/>
              <w:left w:val="single" w:sz="6" w:space="0" w:color="000000"/>
              <w:bottom w:val="single" w:sz="6" w:space="0" w:color="000000"/>
              <w:right w:val="single" w:sz="6" w:space="0" w:color="000000"/>
            </w:tcBorders>
            <w:shd w:val="clear" w:color="auto" w:fill="073763"/>
          </w:tcPr>
          <w:p w14:paraId="3060EC6D" w14:textId="77777777" w:rsidR="00872F4F" w:rsidRDefault="005A0616">
            <w:pPr>
              <w:spacing w:line="288" w:lineRule="auto"/>
            </w:pPr>
            <w:r>
              <w:rPr>
                <w:b/>
                <w:color w:val="FFFFFF"/>
              </w:rPr>
              <w:t>Target</w:t>
            </w:r>
          </w:p>
        </w:tc>
        <w:tc>
          <w:tcPr>
            <w:tcW w:w="3960" w:type="dxa"/>
            <w:tcBorders>
              <w:top w:val="single" w:sz="6" w:space="0" w:color="000000"/>
              <w:left w:val="single" w:sz="6" w:space="0" w:color="000000"/>
              <w:bottom w:val="single" w:sz="6" w:space="0" w:color="000000"/>
              <w:right w:val="single" w:sz="6" w:space="0" w:color="000000"/>
            </w:tcBorders>
            <w:shd w:val="clear" w:color="auto" w:fill="073763"/>
          </w:tcPr>
          <w:p w14:paraId="115ADD34" w14:textId="77777777" w:rsidR="00872F4F" w:rsidRDefault="005A0616">
            <w:pPr>
              <w:spacing w:line="288" w:lineRule="auto"/>
            </w:pPr>
            <w:r>
              <w:rPr>
                <w:b/>
                <w:color w:val="FFFFFF"/>
              </w:rPr>
              <w:t>Description</w:t>
            </w:r>
          </w:p>
        </w:tc>
      </w:tr>
      <w:tr w:rsidR="00872F4F" w14:paraId="63DFA838" w14:textId="77777777">
        <w:tc>
          <w:tcPr>
            <w:tcW w:w="1540" w:type="dxa"/>
            <w:tcBorders>
              <w:top w:val="single" w:sz="6" w:space="0" w:color="000000"/>
              <w:left w:val="single" w:sz="6" w:space="0" w:color="000000"/>
              <w:bottom w:val="single" w:sz="6" w:space="0" w:color="000000"/>
              <w:right w:val="single" w:sz="6" w:space="0" w:color="000000"/>
            </w:tcBorders>
          </w:tcPr>
          <w:p w14:paraId="16568097" w14:textId="77777777" w:rsidR="00872F4F" w:rsidRDefault="005A0616">
            <w:pPr>
              <w:spacing w:line="240" w:lineRule="auto"/>
            </w:pPr>
            <w:r>
              <w:rPr>
                <w:rFonts w:ascii="Consolas" w:eastAsia="Consolas" w:hAnsi="Consolas" w:cs="Consolas"/>
                <w:color w:val="C7254E"/>
                <w:shd w:val="clear" w:color="auto" w:fill="F9F2F4"/>
              </w:rPr>
              <w:t>campaign</w:t>
            </w:r>
          </w:p>
        </w:tc>
        <w:tc>
          <w:tcPr>
            <w:tcW w:w="1840" w:type="dxa"/>
            <w:tcBorders>
              <w:top w:val="single" w:sz="6" w:space="0" w:color="000000"/>
              <w:left w:val="single" w:sz="6" w:space="0" w:color="000000"/>
              <w:bottom w:val="single" w:sz="6" w:space="0" w:color="000000"/>
              <w:right w:val="single" w:sz="6" w:space="0" w:color="000000"/>
            </w:tcBorders>
          </w:tcPr>
          <w:p w14:paraId="0F8FCE44" w14:textId="77777777" w:rsidR="00872F4F" w:rsidRDefault="005A0616">
            <w:pPr>
              <w:spacing w:line="240" w:lineRule="auto"/>
            </w:pPr>
            <w:r>
              <w:rPr>
                <w:rFonts w:ascii="Consolas" w:eastAsia="Consolas" w:hAnsi="Consolas" w:cs="Consolas"/>
                <w:color w:val="38761D"/>
                <w:shd w:val="clear" w:color="auto" w:fill="D9EAD3"/>
              </w:rPr>
              <w:t>attributed-to</w:t>
            </w:r>
          </w:p>
        </w:tc>
        <w:tc>
          <w:tcPr>
            <w:tcW w:w="2020" w:type="dxa"/>
            <w:tcBorders>
              <w:top w:val="single" w:sz="6" w:space="0" w:color="000000"/>
              <w:left w:val="single" w:sz="6" w:space="0" w:color="000000"/>
              <w:bottom w:val="single" w:sz="6" w:space="0" w:color="000000"/>
              <w:right w:val="single" w:sz="6" w:space="0" w:color="000000"/>
            </w:tcBorders>
          </w:tcPr>
          <w:p w14:paraId="1AE8BD07" w14:textId="77777777" w:rsidR="00872F4F" w:rsidRDefault="005A0616">
            <w:pPr>
              <w:spacing w:line="240" w:lineRule="auto"/>
            </w:pPr>
            <w:r>
              <w:rPr>
                <w:rFonts w:ascii="Consolas" w:eastAsia="Consolas" w:hAnsi="Consolas" w:cs="Consolas"/>
                <w:color w:val="C7254E"/>
                <w:shd w:val="clear" w:color="auto" w:fill="F9F2F4"/>
              </w:rPr>
              <w:t>intrusion-set</w:t>
            </w:r>
            <w:r>
              <w:rPr>
                <w:rFonts w:ascii="Consolas" w:eastAsia="Consolas" w:hAnsi="Consolas" w:cs="Consolas"/>
              </w:rPr>
              <w:t xml:space="preserve">, </w:t>
            </w:r>
            <w:r>
              <w:rPr>
                <w:rFonts w:ascii="Consolas" w:eastAsia="Consolas" w:hAnsi="Consolas" w:cs="Consolas"/>
                <w:color w:val="C7254E"/>
                <w:shd w:val="clear" w:color="auto" w:fill="F9F2F4"/>
              </w:rPr>
              <w:t>threat-actor</w:t>
            </w:r>
          </w:p>
        </w:tc>
        <w:tc>
          <w:tcPr>
            <w:tcW w:w="3960" w:type="dxa"/>
            <w:tcBorders>
              <w:top w:val="single" w:sz="6" w:space="0" w:color="000000"/>
              <w:left w:val="single" w:sz="6" w:space="0" w:color="000000"/>
              <w:bottom w:val="single" w:sz="6" w:space="0" w:color="000000"/>
              <w:right w:val="single" w:sz="6" w:space="0" w:color="000000"/>
            </w:tcBorders>
          </w:tcPr>
          <w:p w14:paraId="6DA88377" w14:textId="77777777" w:rsidR="00872F4F" w:rsidRDefault="005A0616">
            <w:pPr>
              <w:spacing w:line="240" w:lineRule="auto"/>
            </w:pPr>
            <w:r>
              <w:rPr>
                <w:rFonts w:ascii="Consolas" w:eastAsia="Consolas" w:hAnsi="Consolas" w:cs="Consolas"/>
              </w:rPr>
              <w:t>This Relationship describes that the Intrusion Set or Threat Actor is involved in carrying out the Campaign.</w:t>
            </w:r>
          </w:p>
          <w:p w14:paraId="74C868D5" w14:textId="77777777" w:rsidR="00872F4F" w:rsidRDefault="00872F4F">
            <w:pPr>
              <w:spacing w:line="240" w:lineRule="auto"/>
            </w:pPr>
          </w:p>
          <w:p w14:paraId="476AB647" w14:textId="77777777" w:rsidR="00872F4F" w:rsidRDefault="005A0616">
            <w:pPr>
              <w:spacing w:line="240" w:lineRule="auto"/>
            </w:pPr>
            <w:r>
              <w:t xml:space="preserve">For example, an </w:t>
            </w:r>
            <w:r>
              <w:rPr>
                <w:rFonts w:ascii="Consolas" w:eastAsia="Consolas" w:hAnsi="Consolas" w:cs="Consolas"/>
                <w:color w:val="38761D"/>
                <w:shd w:val="clear" w:color="auto" w:fill="D9EAD3"/>
              </w:rPr>
              <w:t>attributed-to</w:t>
            </w:r>
            <w:r>
              <w:t xml:space="preserve"> Relationship from the Glass Gazelle Campaign to the Urban Fowl threat actor means that the actor carried out or was involved in some of the activity described by the campaign.</w:t>
            </w:r>
          </w:p>
        </w:tc>
      </w:tr>
      <w:tr w:rsidR="00872F4F" w14:paraId="2F48BCF2" w14:textId="77777777">
        <w:tc>
          <w:tcPr>
            <w:tcW w:w="1540" w:type="dxa"/>
            <w:tcBorders>
              <w:top w:val="single" w:sz="6" w:space="0" w:color="000000"/>
              <w:left w:val="single" w:sz="6" w:space="0" w:color="000000"/>
              <w:bottom w:val="single" w:sz="6" w:space="0" w:color="000000"/>
              <w:right w:val="single" w:sz="6" w:space="0" w:color="000000"/>
            </w:tcBorders>
          </w:tcPr>
          <w:p w14:paraId="164551CD" w14:textId="77777777" w:rsidR="00872F4F" w:rsidRDefault="005A0616">
            <w:pPr>
              <w:spacing w:line="240" w:lineRule="auto"/>
            </w:pPr>
            <w:r>
              <w:rPr>
                <w:rFonts w:ascii="Consolas" w:eastAsia="Consolas" w:hAnsi="Consolas" w:cs="Consolas"/>
                <w:color w:val="C7254E"/>
                <w:shd w:val="clear" w:color="auto" w:fill="F9F2F4"/>
              </w:rPr>
              <w:t>campaign</w:t>
            </w:r>
          </w:p>
        </w:tc>
        <w:tc>
          <w:tcPr>
            <w:tcW w:w="1840" w:type="dxa"/>
            <w:tcBorders>
              <w:top w:val="single" w:sz="6" w:space="0" w:color="000000"/>
              <w:left w:val="single" w:sz="6" w:space="0" w:color="000000"/>
              <w:bottom w:val="single" w:sz="6" w:space="0" w:color="000000"/>
              <w:right w:val="single" w:sz="6" w:space="0" w:color="000000"/>
            </w:tcBorders>
          </w:tcPr>
          <w:p w14:paraId="7C5FD6B2" w14:textId="77777777" w:rsidR="00872F4F" w:rsidRDefault="005A0616">
            <w:pPr>
              <w:spacing w:line="240" w:lineRule="auto"/>
            </w:pPr>
            <w:r>
              <w:rPr>
                <w:rFonts w:ascii="Consolas" w:eastAsia="Consolas" w:hAnsi="Consolas" w:cs="Consolas"/>
                <w:color w:val="38761D"/>
                <w:shd w:val="clear" w:color="auto" w:fill="D9EAD3"/>
              </w:rPr>
              <w:t>targets</w:t>
            </w:r>
          </w:p>
        </w:tc>
        <w:tc>
          <w:tcPr>
            <w:tcW w:w="2020" w:type="dxa"/>
            <w:tcBorders>
              <w:top w:val="single" w:sz="6" w:space="0" w:color="000000"/>
              <w:left w:val="single" w:sz="6" w:space="0" w:color="000000"/>
              <w:bottom w:val="single" w:sz="6" w:space="0" w:color="000000"/>
              <w:right w:val="single" w:sz="6" w:space="0" w:color="000000"/>
            </w:tcBorders>
          </w:tcPr>
          <w:p w14:paraId="03BC77D5" w14:textId="77777777" w:rsidR="00872F4F" w:rsidRDefault="005A0616">
            <w:pPr>
              <w:spacing w:line="240" w:lineRule="auto"/>
            </w:pPr>
            <w:r>
              <w:rPr>
                <w:rFonts w:ascii="Consolas" w:eastAsia="Consolas" w:hAnsi="Consolas" w:cs="Consolas"/>
                <w:color w:val="C7254E"/>
                <w:shd w:val="clear" w:color="auto" w:fill="F9F2F4"/>
              </w:rPr>
              <w:t>victim-target</w:t>
            </w:r>
            <w:r>
              <w:rPr>
                <w:rFonts w:ascii="Consolas" w:eastAsia="Consolas" w:hAnsi="Consolas" w:cs="Consolas"/>
              </w:rPr>
              <w:t xml:space="preserve">, </w:t>
            </w:r>
            <w:r>
              <w:rPr>
                <w:rFonts w:ascii="Consolas" w:eastAsia="Consolas" w:hAnsi="Consolas" w:cs="Consolas"/>
                <w:color w:val="C7254E"/>
                <w:shd w:val="clear" w:color="auto" w:fill="F9F2F4"/>
              </w:rPr>
              <w:t>vulnerability</w:t>
            </w:r>
          </w:p>
        </w:tc>
        <w:tc>
          <w:tcPr>
            <w:tcW w:w="3960" w:type="dxa"/>
            <w:tcBorders>
              <w:top w:val="single" w:sz="6" w:space="0" w:color="000000"/>
              <w:left w:val="single" w:sz="6" w:space="0" w:color="000000"/>
              <w:bottom w:val="single" w:sz="6" w:space="0" w:color="000000"/>
              <w:right w:val="single" w:sz="6" w:space="0" w:color="000000"/>
            </w:tcBorders>
          </w:tcPr>
          <w:p w14:paraId="704DE1F2" w14:textId="77777777" w:rsidR="00872F4F" w:rsidRDefault="005A0616">
            <w:pPr>
              <w:spacing w:line="240" w:lineRule="auto"/>
            </w:pPr>
            <w:r>
              <w:rPr>
                <w:rFonts w:ascii="Consolas" w:eastAsia="Consolas" w:hAnsi="Consolas" w:cs="Consolas"/>
              </w:rPr>
              <w:t>This Relationship describes that</w:t>
            </w:r>
            <w:r>
              <w:rPr>
                <w:rFonts w:ascii="Consolas" w:eastAsia="Consolas" w:hAnsi="Consolas" w:cs="Consolas"/>
              </w:rPr>
              <w:t xml:space="preserve"> the Campaign uses exploits of the related Vulnerability or targets the type of victims described by the related Victim Target.</w:t>
            </w:r>
          </w:p>
          <w:p w14:paraId="76E1EA43" w14:textId="77777777" w:rsidR="00872F4F" w:rsidRDefault="00872F4F">
            <w:pPr>
              <w:spacing w:line="240" w:lineRule="auto"/>
            </w:pPr>
          </w:p>
          <w:p w14:paraId="53E4F52A" w14:textId="77777777" w:rsidR="00872F4F" w:rsidRDefault="005A0616">
            <w:pPr>
              <w:spacing w:line="240" w:lineRule="auto"/>
            </w:pPr>
            <w:r>
              <w:rPr>
                <w:rFonts w:ascii="Consolas" w:eastAsia="Consolas" w:hAnsi="Consolas" w:cs="Consolas"/>
              </w:rPr>
              <w:t xml:space="preserve">For example, a </w:t>
            </w:r>
            <w:r>
              <w:rPr>
                <w:rFonts w:ascii="Consolas" w:eastAsia="Consolas" w:hAnsi="Consolas" w:cs="Consolas"/>
                <w:color w:val="38761D"/>
                <w:shd w:val="clear" w:color="auto" w:fill="D9EAD3"/>
              </w:rPr>
              <w:t>targets</w:t>
            </w:r>
            <w:r>
              <w:t xml:space="preserve"> Relationship from the Glass Gazelle Campaign to a Vulnerability in a blogging platform indicates that attacks performed as part of Glass Gazelle often exploit that Vulnerability.</w:t>
            </w:r>
          </w:p>
          <w:p w14:paraId="119E2A98" w14:textId="77777777" w:rsidR="00872F4F" w:rsidRDefault="00872F4F">
            <w:pPr>
              <w:spacing w:line="240" w:lineRule="auto"/>
            </w:pPr>
          </w:p>
          <w:p w14:paraId="7BD4D6FE" w14:textId="77777777" w:rsidR="00872F4F" w:rsidRDefault="005A0616">
            <w:pPr>
              <w:spacing w:line="240" w:lineRule="auto"/>
            </w:pPr>
            <w:r>
              <w:rPr>
                <w:rFonts w:ascii="Consolas" w:eastAsia="Consolas" w:hAnsi="Consolas" w:cs="Consolas"/>
              </w:rPr>
              <w:t xml:space="preserve">Similarly, a </w:t>
            </w:r>
            <w:r>
              <w:rPr>
                <w:rFonts w:ascii="Consolas" w:eastAsia="Consolas" w:hAnsi="Consolas" w:cs="Consolas"/>
                <w:color w:val="38761D"/>
                <w:shd w:val="clear" w:color="auto" w:fill="D9EAD3"/>
              </w:rPr>
              <w:t>targets</w:t>
            </w:r>
            <w:r>
              <w:t xml:space="preserve"> Relationship from the Glass Gazelle Campaign to a Vict</w:t>
            </w:r>
            <w:r>
              <w:t>im Target describing the energy sector in the United States means that the Campaign typically carries out attacks against targets in that sector.</w:t>
            </w:r>
          </w:p>
        </w:tc>
      </w:tr>
      <w:tr w:rsidR="00872F4F" w14:paraId="34F12737" w14:textId="77777777">
        <w:tc>
          <w:tcPr>
            <w:tcW w:w="1540" w:type="dxa"/>
            <w:tcBorders>
              <w:top w:val="single" w:sz="6" w:space="0" w:color="000000"/>
              <w:left w:val="single" w:sz="6" w:space="0" w:color="000000"/>
              <w:bottom w:val="single" w:sz="6" w:space="0" w:color="000000"/>
              <w:right w:val="single" w:sz="6" w:space="0" w:color="000000"/>
            </w:tcBorders>
          </w:tcPr>
          <w:p w14:paraId="14854E55" w14:textId="77777777" w:rsidR="00872F4F" w:rsidRDefault="005A0616">
            <w:pPr>
              <w:spacing w:line="240" w:lineRule="auto"/>
            </w:pPr>
            <w:r>
              <w:rPr>
                <w:rFonts w:ascii="Consolas" w:eastAsia="Consolas" w:hAnsi="Consolas" w:cs="Consolas"/>
                <w:color w:val="C7254E"/>
                <w:shd w:val="clear" w:color="auto" w:fill="F9F2F4"/>
              </w:rPr>
              <w:t>campaign</w:t>
            </w:r>
          </w:p>
        </w:tc>
        <w:tc>
          <w:tcPr>
            <w:tcW w:w="1840" w:type="dxa"/>
            <w:tcBorders>
              <w:top w:val="single" w:sz="6" w:space="0" w:color="000000"/>
              <w:left w:val="single" w:sz="6" w:space="0" w:color="000000"/>
              <w:bottom w:val="single" w:sz="6" w:space="0" w:color="000000"/>
              <w:right w:val="single" w:sz="6" w:space="0" w:color="000000"/>
            </w:tcBorders>
          </w:tcPr>
          <w:p w14:paraId="591AD21E" w14:textId="77777777" w:rsidR="00872F4F" w:rsidRDefault="005A0616">
            <w:pPr>
              <w:spacing w:line="240" w:lineRule="auto"/>
            </w:pPr>
            <w:r>
              <w:rPr>
                <w:rFonts w:ascii="Consolas" w:eastAsia="Consolas" w:hAnsi="Consolas" w:cs="Consolas"/>
                <w:color w:val="38761D"/>
                <w:shd w:val="clear" w:color="auto" w:fill="D9EAD3"/>
              </w:rPr>
              <w:t>uses</w:t>
            </w:r>
          </w:p>
        </w:tc>
        <w:tc>
          <w:tcPr>
            <w:tcW w:w="2020" w:type="dxa"/>
            <w:tcBorders>
              <w:top w:val="single" w:sz="6" w:space="0" w:color="000000"/>
              <w:left w:val="single" w:sz="6" w:space="0" w:color="000000"/>
              <w:bottom w:val="single" w:sz="6" w:space="0" w:color="000000"/>
              <w:right w:val="single" w:sz="6" w:space="0" w:color="000000"/>
            </w:tcBorders>
          </w:tcPr>
          <w:p w14:paraId="74FBAE6C" w14:textId="77777777" w:rsidR="00872F4F" w:rsidRDefault="005A0616">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960" w:type="dxa"/>
            <w:tcBorders>
              <w:top w:val="single" w:sz="6" w:space="0" w:color="000000"/>
              <w:left w:val="single" w:sz="6" w:space="0" w:color="000000"/>
              <w:bottom w:val="single" w:sz="6" w:space="0" w:color="000000"/>
              <w:right w:val="single" w:sz="6" w:space="0" w:color="000000"/>
            </w:tcBorders>
          </w:tcPr>
          <w:p w14:paraId="765F6A27" w14:textId="77777777" w:rsidR="00872F4F" w:rsidRDefault="005A0616">
            <w:pPr>
              <w:spacing w:line="240" w:lineRule="auto"/>
            </w:pPr>
            <w:r>
              <w:rPr>
                <w:rFonts w:ascii="Consolas" w:eastAsia="Consolas" w:hAnsi="Consolas" w:cs="Consolas"/>
              </w:rPr>
              <w:t>This Relationship describes that attacks carried out as part of t</w:t>
            </w:r>
            <w:r>
              <w:rPr>
                <w:rFonts w:ascii="Consolas" w:eastAsia="Consolas" w:hAnsi="Consolas" w:cs="Consolas"/>
              </w:rPr>
              <w:t>he campaign typically use the related Attack Pattern, Malware, or Tool.</w:t>
            </w:r>
          </w:p>
          <w:p w14:paraId="4578635D" w14:textId="77777777" w:rsidR="00872F4F" w:rsidRDefault="00872F4F">
            <w:pPr>
              <w:spacing w:line="240" w:lineRule="auto"/>
            </w:pPr>
          </w:p>
          <w:p w14:paraId="3688B0BE" w14:textId="77777777" w:rsidR="00872F4F" w:rsidRDefault="005A0616">
            <w:pPr>
              <w:spacing w:line="240" w:lineRule="auto"/>
            </w:pPr>
            <w:r>
              <w:t xml:space="preserve">For example, a </w:t>
            </w:r>
            <w:r>
              <w:rPr>
                <w:rFonts w:ascii="Consolas" w:eastAsia="Consolas" w:hAnsi="Consolas" w:cs="Consolas"/>
                <w:color w:val="38761D"/>
                <w:shd w:val="clear" w:color="auto" w:fill="D9EAD3"/>
              </w:rPr>
              <w:t>uses</w:t>
            </w:r>
            <w:r>
              <w:rPr>
                <w:rFonts w:ascii="Consolas" w:eastAsia="Consolas" w:hAnsi="Consolas" w:cs="Consolas"/>
              </w:rPr>
              <w:t xml:space="preserve"> Relationship from the Glass Gazelle Campaign to the xInject Malware indicate that xInject is often used during attacks attributed to that Campaign.</w:t>
            </w:r>
          </w:p>
        </w:tc>
      </w:tr>
      <w:tr w:rsidR="00872F4F" w14:paraId="460393BD"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Pr>
          <w:p w14:paraId="227A39AE" w14:textId="77777777" w:rsidR="00872F4F" w:rsidRDefault="005A0616">
            <w:pPr>
              <w:spacing w:line="240" w:lineRule="auto"/>
            </w:pPr>
            <w:r>
              <w:rPr>
                <w:b/>
              </w:rPr>
              <w:t>Reverse Relati</w:t>
            </w:r>
            <w:r>
              <w:rPr>
                <w:b/>
              </w:rPr>
              <w:t>onships</w:t>
            </w:r>
          </w:p>
        </w:tc>
      </w:tr>
      <w:tr w:rsidR="00872F4F" w14:paraId="47449BE9" w14:textId="77777777">
        <w:tc>
          <w:tcPr>
            <w:tcW w:w="1540" w:type="dxa"/>
            <w:tcBorders>
              <w:top w:val="single" w:sz="6" w:space="0" w:color="000000"/>
              <w:left w:val="single" w:sz="6" w:space="0" w:color="000000"/>
              <w:bottom w:val="single" w:sz="6" w:space="0" w:color="000000"/>
              <w:right w:val="single" w:sz="6" w:space="0" w:color="000000"/>
            </w:tcBorders>
          </w:tcPr>
          <w:p w14:paraId="12479719" w14:textId="77777777" w:rsidR="00872F4F" w:rsidRDefault="005A0616">
            <w:pPr>
              <w:spacing w:line="240" w:lineRule="auto"/>
            </w:pPr>
            <w:r>
              <w:rPr>
                <w:rFonts w:ascii="Consolas" w:eastAsia="Consolas" w:hAnsi="Consolas" w:cs="Consolas"/>
                <w:color w:val="C7254E"/>
                <w:shd w:val="clear" w:color="auto" w:fill="F9F2F4"/>
              </w:rPr>
              <w:t>indicator</w:t>
            </w:r>
          </w:p>
        </w:tc>
        <w:tc>
          <w:tcPr>
            <w:tcW w:w="1840" w:type="dxa"/>
            <w:tcBorders>
              <w:top w:val="single" w:sz="6" w:space="0" w:color="000000"/>
              <w:left w:val="single" w:sz="6" w:space="0" w:color="000000"/>
              <w:bottom w:val="single" w:sz="6" w:space="0" w:color="000000"/>
              <w:right w:val="single" w:sz="6" w:space="0" w:color="000000"/>
            </w:tcBorders>
          </w:tcPr>
          <w:p w14:paraId="5F7C60F6" w14:textId="77777777" w:rsidR="00872F4F" w:rsidRDefault="005A0616">
            <w:pPr>
              <w:spacing w:line="240" w:lineRule="auto"/>
            </w:pPr>
            <w:r>
              <w:rPr>
                <w:rFonts w:ascii="Consolas" w:eastAsia="Consolas" w:hAnsi="Consolas" w:cs="Consolas"/>
                <w:color w:val="38761D"/>
                <w:shd w:val="clear" w:color="auto" w:fill="D9EAD3"/>
              </w:rPr>
              <w:t>indicates</w:t>
            </w:r>
          </w:p>
        </w:tc>
        <w:tc>
          <w:tcPr>
            <w:tcW w:w="2020" w:type="dxa"/>
            <w:tcBorders>
              <w:top w:val="single" w:sz="6" w:space="0" w:color="000000"/>
              <w:left w:val="single" w:sz="6" w:space="0" w:color="000000"/>
              <w:bottom w:val="single" w:sz="6" w:space="0" w:color="000000"/>
              <w:right w:val="single" w:sz="6" w:space="0" w:color="000000"/>
            </w:tcBorders>
          </w:tcPr>
          <w:p w14:paraId="41A0B720" w14:textId="77777777" w:rsidR="00872F4F" w:rsidRDefault="005A0616">
            <w:pPr>
              <w:spacing w:line="240" w:lineRule="auto"/>
            </w:pPr>
            <w:r>
              <w:rPr>
                <w:rFonts w:ascii="Consolas" w:eastAsia="Consolas" w:hAnsi="Consolas" w:cs="Consolas"/>
                <w:color w:val="C7254E"/>
                <w:shd w:val="clear" w:color="auto" w:fill="F9F2F4"/>
              </w:rPr>
              <w:t>campaign</w:t>
            </w:r>
          </w:p>
        </w:tc>
        <w:tc>
          <w:tcPr>
            <w:tcW w:w="3960" w:type="dxa"/>
            <w:tcBorders>
              <w:top w:val="single" w:sz="6" w:space="0" w:color="000000"/>
              <w:left w:val="single" w:sz="6" w:space="0" w:color="000000"/>
              <w:bottom w:val="single" w:sz="6" w:space="0" w:color="000000"/>
              <w:right w:val="single" w:sz="6" w:space="0" w:color="000000"/>
            </w:tcBorders>
          </w:tcPr>
          <w:p w14:paraId="4D9E26D5" w14:textId="77777777" w:rsidR="00872F4F" w:rsidRDefault="005A0616">
            <w:pPr>
              <w:spacing w:line="240" w:lineRule="auto"/>
            </w:pPr>
            <w:r>
              <w:t>See forward relationship for definition.</w:t>
            </w:r>
          </w:p>
        </w:tc>
      </w:tr>
      <w:tr w:rsidR="00872F4F" w14:paraId="4A5BB0FF" w14:textId="77777777">
        <w:tc>
          <w:tcPr>
            <w:tcW w:w="1540" w:type="dxa"/>
            <w:tcBorders>
              <w:top w:val="single" w:sz="6" w:space="0" w:color="000000"/>
              <w:left w:val="single" w:sz="6" w:space="0" w:color="000000"/>
              <w:bottom w:val="single" w:sz="6" w:space="0" w:color="000000"/>
              <w:right w:val="single" w:sz="6" w:space="0" w:color="000000"/>
            </w:tcBorders>
          </w:tcPr>
          <w:p w14:paraId="2E1E0E04" w14:textId="77777777" w:rsidR="00872F4F" w:rsidRDefault="005A0616">
            <w:pPr>
              <w:spacing w:line="240" w:lineRule="auto"/>
            </w:pPr>
            <w:r>
              <w:rPr>
                <w:rFonts w:ascii="Consolas" w:eastAsia="Consolas" w:hAnsi="Consolas" w:cs="Consolas"/>
                <w:color w:val="C7254E"/>
                <w:shd w:val="clear" w:color="auto" w:fill="F9F2F4"/>
              </w:rPr>
              <w:t>incident</w:t>
            </w:r>
          </w:p>
        </w:tc>
        <w:tc>
          <w:tcPr>
            <w:tcW w:w="1840" w:type="dxa"/>
            <w:tcBorders>
              <w:top w:val="single" w:sz="6" w:space="0" w:color="000000"/>
              <w:left w:val="single" w:sz="6" w:space="0" w:color="000000"/>
              <w:bottom w:val="single" w:sz="6" w:space="0" w:color="000000"/>
              <w:right w:val="single" w:sz="6" w:space="0" w:color="000000"/>
            </w:tcBorders>
          </w:tcPr>
          <w:p w14:paraId="520C7729" w14:textId="77777777" w:rsidR="00872F4F" w:rsidRDefault="005A0616">
            <w:pPr>
              <w:spacing w:line="240" w:lineRule="auto"/>
            </w:pPr>
            <w:r>
              <w:rPr>
                <w:rFonts w:ascii="Consolas" w:eastAsia="Consolas" w:hAnsi="Consolas" w:cs="Consolas"/>
                <w:color w:val="38761D"/>
                <w:shd w:val="clear" w:color="auto" w:fill="D9EAD3"/>
              </w:rPr>
              <w:t>attributed-to</w:t>
            </w:r>
          </w:p>
        </w:tc>
        <w:tc>
          <w:tcPr>
            <w:tcW w:w="2020" w:type="dxa"/>
            <w:tcBorders>
              <w:top w:val="single" w:sz="6" w:space="0" w:color="000000"/>
              <w:left w:val="single" w:sz="6" w:space="0" w:color="000000"/>
              <w:bottom w:val="single" w:sz="6" w:space="0" w:color="000000"/>
              <w:right w:val="single" w:sz="6" w:space="0" w:color="000000"/>
            </w:tcBorders>
          </w:tcPr>
          <w:p w14:paraId="43443337" w14:textId="77777777" w:rsidR="00872F4F" w:rsidRDefault="005A0616">
            <w:pPr>
              <w:spacing w:line="240" w:lineRule="auto"/>
            </w:pPr>
            <w:r>
              <w:rPr>
                <w:rFonts w:ascii="Consolas" w:eastAsia="Consolas" w:hAnsi="Consolas" w:cs="Consolas"/>
                <w:color w:val="C7254E"/>
                <w:shd w:val="clear" w:color="auto" w:fill="F9F2F4"/>
              </w:rPr>
              <w:t>campaign</w:t>
            </w:r>
          </w:p>
        </w:tc>
        <w:tc>
          <w:tcPr>
            <w:tcW w:w="3960" w:type="dxa"/>
            <w:tcBorders>
              <w:top w:val="single" w:sz="6" w:space="0" w:color="000000"/>
              <w:left w:val="single" w:sz="6" w:space="0" w:color="000000"/>
              <w:bottom w:val="single" w:sz="6" w:space="0" w:color="000000"/>
              <w:right w:val="single" w:sz="6" w:space="0" w:color="000000"/>
            </w:tcBorders>
          </w:tcPr>
          <w:p w14:paraId="2A6D9E39" w14:textId="77777777" w:rsidR="00872F4F" w:rsidRDefault="005A0616">
            <w:pPr>
              <w:spacing w:line="240" w:lineRule="auto"/>
            </w:pPr>
            <w:r>
              <w:t>See forward relationship for definition.</w:t>
            </w:r>
          </w:p>
        </w:tc>
      </w:tr>
    </w:tbl>
    <w:p w14:paraId="3AA1FAA2" w14:textId="77777777" w:rsidR="00872F4F" w:rsidRDefault="00872F4F"/>
    <w:p w14:paraId="7318E414" w14:textId="77777777" w:rsidR="00872F4F" w:rsidRDefault="005A0616">
      <w:pPr>
        <w:pStyle w:val="Heading3"/>
        <w:contextualSpacing w:val="0"/>
      </w:pPr>
      <w:bookmarkStart w:id="14" w:name="h.7wqmohs96hf3" w:colFirst="0" w:colLast="0"/>
      <w:bookmarkEnd w:id="14"/>
      <w:r>
        <w:lastRenderedPageBreak/>
        <w:t>​</w:t>
      </w:r>
      <w:r>
        <w:t>1.2.3.​ Examples</w:t>
      </w:r>
    </w:p>
    <w:p w14:paraId="1CF2BB32" w14:textId="77777777" w:rsidR="00872F4F" w:rsidRDefault="005A0616">
      <w:r>
        <w:rPr>
          <w:rFonts w:ascii="Consolas" w:eastAsia="Consolas" w:hAnsi="Consolas" w:cs="Consolas"/>
          <w:sz w:val="18"/>
          <w:szCs w:val="18"/>
          <w:shd w:val="clear" w:color="auto" w:fill="CFE2F3"/>
        </w:rPr>
        <w:t>{</w:t>
      </w:r>
    </w:p>
    <w:p w14:paraId="27041E3E" w14:textId="77777777" w:rsidR="00872F4F" w:rsidRDefault="005A0616">
      <w:r>
        <w:rPr>
          <w:rFonts w:ascii="Consolas" w:eastAsia="Consolas" w:hAnsi="Consolas" w:cs="Consolas"/>
          <w:sz w:val="18"/>
          <w:szCs w:val="18"/>
          <w:shd w:val="clear" w:color="auto" w:fill="CFE2F3"/>
        </w:rPr>
        <w:t xml:space="preserve">  "type": "campaign",</w:t>
      </w:r>
    </w:p>
    <w:p w14:paraId="64090963" w14:textId="77777777" w:rsidR="00872F4F" w:rsidRDefault="005A0616">
      <w:r>
        <w:rPr>
          <w:rFonts w:ascii="Consolas" w:eastAsia="Consolas" w:hAnsi="Consolas" w:cs="Consolas"/>
          <w:sz w:val="18"/>
          <w:szCs w:val="18"/>
          <w:shd w:val="clear" w:color="auto" w:fill="CFE2F3"/>
        </w:rPr>
        <w:t xml:space="preserve">  "id": "campaign--8e2e2d2b-17d4-4cbf-938f-98ee46b3cd3f",</w:t>
      </w:r>
    </w:p>
    <w:p w14:paraId="49BA0523"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0063F852" w14:textId="77777777" w:rsidR="00872F4F" w:rsidRDefault="005A0616">
      <w:r>
        <w:rPr>
          <w:rFonts w:ascii="Consolas" w:eastAsia="Consolas" w:hAnsi="Consolas" w:cs="Consolas"/>
          <w:sz w:val="18"/>
          <w:szCs w:val="18"/>
          <w:shd w:val="clear" w:color="auto" w:fill="CFE2F3"/>
        </w:rPr>
        <w:t xml:space="preserve">  "created": "2016-04-06T20:03:48Z",</w:t>
      </w:r>
    </w:p>
    <w:p w14:paraId="163A04C9" w14:textId="77777777" w:rsidR="00872F4F" w:rsidRDefault="005A0616">
      <w:r>
        <w:rPr>
          <w:rFonts w:ascii="Consolas" w:eastAsia="Consolas" w:hAnsi="Consolas" w:cs="Consolas"/>
          <w:sz w:val="18"/>
          <w:szCs w:val="18"/>
          <w:shd w:val="clear" w:color="auto" w:fill="CFE2F3"/>
        </w:rPr>
        <w:t xml:space="preserve">  "modified": "2016-04-06T20:03:48Z",</w:t>
      </w:r>
    </w:p>
    <w:p w14:paraId="4AD63FD4" w14:textId="77777777" w:rsidR="00872F4F" w:rsidRDefault="005A0616">
      <w:r>
        <w:rPr>
          <w:rFonts w:ascii="Consolas" w:eastAsia="Consolas" w:hAnsi="Consolas" w:cs="Consolas"/>
          <w:sz w:val="18"/>
          <w:szCs w:val="18"/>
          <w:shd w:val="clear" w:color="auto" w:fill="CFE2F3"/>
        </w:rPr>
        <w:t xml:space="preserve">  "version": 1,</w:t>
      </w:r>
    </w:p>
    <w:p w14:paraId="185B81B0" w14:textId="77777777" w:rsidR="00872F4F" w:rsidRDefault="005A0616">
      <w:r>
        <w:rPr>
          <w:rFonts w:ascii="Consolas" w:eastAsia="Consolas" w:hAnsi="Consolas" w:cs="Consolas"/>
          <w:sz w:val="18"/>
          <w:szCs w:val="18"/>
          <w:shd w:val="clear" w:color="auto" w:fill="CFE2F3"/>
        </w:rPr>
        <w:t xml:space="preserve">  "name": "Green Group Attacks Against Finance",</w:t>
      </w:r>
    </w:p>
    <w:p w14:paraId="098B088B" w14:textId="77777777" w:rsidR="00872F4F" w:rsidRDefault="005A0616">
      <w:r>
        <w:rPr>
          <w:rFonts w:ascii="Consolas" w:eastAsia="Consolas" w:hAnsi="Consolas" w:cs="Consolas"/>
          <w:sz w:val="18"/>
          <w:szCs w:val="18"/>
          <w:shd w:val="clear" w:color="auto" w:fill="CFE2F3"/>
        </w:rPr>
        <w:t xml:space="preserve">  "description": "Campaign by Green Group against a series of targets in the financial services sector."</w:t>
      </w:r>
    </w:p>
    <w:p w14:paraId="35D37A8A" w14:textId="77777777" w:rsidR="00872F4F" w:rsidRDefault="005A0616">
      <w:r>
        <w:rPr>
          <w:rFonts w:ascii="Consolas" w:eastAsia="Consolas" w:hAnsi="Consolas" w:cs="Consolas"/>
          <w:sz w:val="18"/>
          <w:szCs w:val="18"/>
          <w:shd w:val="clear" w:color="auto" w:fill="CFE2F3"/>
        </w:rPr>
        <w:t>}</w:t>
      </w:r>
    </w:p>
    <w:p w14:paraId="0D10C2E6" w14:textId="77777777" w:rsidR="00872F4F" w:rsidRDefault="005A0616">
      <w:r>
        <w:t>​</w:t>
      </w:r>
    </w:p>
    <w:p w14:paraId="57119EF6" w14:textId="77777777" w:rsidR="00872F4F" w:rsidRDefault="005A0616">
      <w:pPr>
        <w:pStyle w:val="Heading2"/>
        <w:contextualSpacing w:val="0"/>
      </w:pPr>
      <w:bookmarkStart w:id="15" w:name="h.uilqxp59env4" w:colFirst="0" w:colLast="0"/>
      <w:bookmarkEnd w:id="15"/>
      <w:r>
        <w:t>​</w:t>
      </w:r>
      <w:r>
        <w:t>1.3.​ Course of Action</w:t>
      </w:r>
    </w:p>
    <w:p w14:paraId="5A0C200D"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course-of-action</w:t>
      </w:r>
    </w:p>
    <w:p w14:paraId="1E368704" w14:textId="77777777" w:rsidR="00872F4F" w:rsidRDefault="00872F4F"/>
    <w:p w14:paraId="2CE65455" w14:textId="77777777" w:rsidR="00872F4F" w:rsidRDefault="005A0616">
      <w:r>
        <w:t xml:space="preserve">A Course of Action is </w:t>
      </w:r>
      <w:r>
        <w:rPr>
          <w:rFonts w:ascii="Consolas" w:eastAsia="Consolas" w:hAnsi="Consolas" w:cs="Consolas"/>
        </w:rPr>
        <w:t xml:space="preserve">an </w:t>
      </w:r>
      <w:r>
        <w:t>action taken either to prevent an attack or to respond to an attack that is in progress.</w:t>
      </w:r>
      <w:r>
        <w:rPr>
          <w:rFonts w:ascii="Consolas" w:eastAsia="Consolas" w:hAnsi="Consolas" w:cs="Consolas"/>
        </w:rPr>
        <w:t xml:space="preserve"> They</w:t>
      </w:r>
      <w:r>
        <w:t xml:space="preserve"> may describe technical, automatable responses (applying patches, reconfiguring firewalls) but can also describe higher level actions like employee training or pol</w:t>
      </w:r>
      <w:r>
        <w:t>icy changes. For example, a course of action to mitigate a vulnerability could describe applying the patch that fixes it.</w:t>
      </w:r>
    </w:p>
    <w:p w14:paraId="1B3E1D58" w14:textId="77777777" w:rsidR="00872F4F" w:rsidRDefault="00872F4F"/>
    <w:p w14:paraId="38F871FD" w14:textId="77777777" w:rsidR="00872F4F" w:rsidRDefault="005A0616">
      <w:r>
        <w:t xml:space="preserve">The Course of Action SDO contains a textual description of the action; a reserved </w:t>
      </w:r>
      <w:r>
        <w:rPr>
          <w:rFonts w:ascii="Consolas" w:eastAsia="Consolas" w:hAnsi="Consolas" w:cs="Consolas"/>
          <w:b/>
        </w:rPr>
        <w:t>action</w:t>
      </w:r>
      <w:r>
        <w:t xml:space="preserve"> field also serves as placeholder for future </w:t>
      </w:r>
      <w:r>
        <w:t>inclusion of machine automatable courses of action. Relationships from the Course of Action can be used to link it to the Vulnerabilities or behaviors (Tool, Malware, Attack Pattern) that it mitigates.</w:t>
      </w:r>
    </w:p>
    <w:p w14:paraId="2E39D984" w14:textId="77777777" w:rsidR="00872F4F" w:rsidRDefault="005A0616">
      <w:pPr>
        <w:pStyle w:val="Heading3"/>
        <w:contextualSpacing w:val="0"/>
      </w:pPr>
      <w:bookmarkStart w:id="16" w:name="h.d5yf99f0a230" w:colFirst="0" w:colLast="0"/>
      <w:bookmarkEnd w:id="16"/>
      <w:r>
        <w:t>​</w:t>
      </w:r>
      <w:r>
        <w:t>1.3.1.​ Properties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595"/>
        <w:gridCol w:w="3600"/>
      </w:tblGrid>
      <w:tr w:rsidR="00872F4F" w14:paraId="35C598D5"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C5A784A" w14:textId="77777777" w:rsidR="00872F4F" w:rsidRDefault="005A0616">
            <w:pPr>
              <w:spacing w:line="240" w:lineRule="auto"/>
            </w:pPr>
            <w:r>
              <w:rPr>
                <w:b/>
                <w:color w:val="FFFFFF"/>
              </w:rPr>
              <w:t>Common Properties</w:t>
            </w:r>
          </w:p>
        </w:tc>
      </w:tr>
      <w:tr w:rsidR="00872F4F" w14:paraId="200D295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7884F738" w14:textId="77777777" w:rsidR="00872F4F" w:rsidRDefault="005A0616">
            <w:pPr>
              <w:spacing w:line="288" w:lineRule="auto"/>
            </w:pPr>
            <w:r>
              <w:rPr>
                <w:rFonts w:ascii="Consolas" w:eastAsia="Consolas" w:hAnsi="Consolas" w:cs="Consolas"/>
                <w:b/>
              </w:rPr>
              <w:t>type, id, creat</w:t>
            </w:r>
            <w:r>
              <w:rPr>
                <w:rFonts w:ascii="Consolas" w:eastAsia="Consolas" w:hAnsi="Consolas" w:cs="Consolas"/>
                <w:b/>
              </w:rPr>
              <w:t>ed_by_ref, created, modified, version, revoked, version_comment, labels, external_references, object_markings_refs, granular_markings</w:t>
            </w:r>
          </w:p>
        </w:tc>
      </w:tr>
      <w:tr w:rsidR="00872F4F" w14:paraId="63EE9D36"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3F89EBE" w14:textId="77777777" w:rsidR="00872F4F" w:rsidRDefault="005A0616">
            <w:pPr>
              <w:spacing w:line="288" w:lineRule="auto"/>
            </w:pPr>
            <w:r>
              <w:rPr>
                <w:b/>
                <w:color w:val="FFFFFF"/>
              </w:rPr>
              <w:t>Course of Action Specific Properties</w:t>
            </w:r>
          </w:p>
        </w:tc>
      </w:tr>
      <w:tr w:rsidR="00872F4F" w14:paraId="552339BD"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1217AD" w14:textId="77777777" w:rsidR="00872F4F" w:rsidRDefault="005A0616">
            <w:pPr>
              <w:spacing w:line="288" w:lineRule="auto"/>
            </w:pPr>
            <w:r>
              <w:rPr>
                <w:rFonts w:ascii="Consolas" w:eastAsia="Consolas" w:hAnsi="Consolas" w:cs="Consolas"/>
                <w:b/>
              </w:rPr>
              <w:t>name, description, action</w:t>
            </w:r>
          </w:p>
        </w:tc>
      </w:tr>
      <w:tr w:rsidR="00872F4F" w14:paraId="223EACE9" w14:textId="77777777">
        <w:tc>
          <w:tcPr>
            <w:tcW w:w="3165" w:type="dxa"/>
            <w:shd w:val="clear" w:color="auto" w:fill="073763"/>
            <w:tcMar>
              <w:top w:w="100" w:type="dxa"/>
              <w:left w:w="100" w:type="dxa"/>
              <w:bottom w:w="100" w:type="dxa"/>
              <w:right w:w="100" w:type="dxa"/>
            </w:tcMar>
          </w:tcPr>
          <w:p w14:paraId="436AE519" w14:textId="77777777" w:rsidR="00872F4F" w:rsidRDefault="005A0616">
            <w:pPr>
              <w:widowControl w:val="0"/>
              <w:spacing w:line="240" w:lineRule="auto"/>
            </w:pPr>
            <w:r>
              <w:rPr>
                <w:b/>
                <w:color w:val="FFFFFF"/>
              </w:rPr>
              <w:t>Property Name</w:t>
            </w:r>
          </w:p>
        </w:tc>
        <w:tc>
          <w:tcPr>
            <w:tcW w:w="2595" w:type="dxa"/>
            <w:shd w:val="clear" w:color="auto" w:fill="073763"/>
            <w:tcMar>
              <w:top w:w="100" w:type="dxa"/>
              <w:left w:w="100" w:type="dxa"/>
              <w:bottom w:w="100" w:type="dxa"/>
              <w:right w:w="100" w:type="dxa"/>
            </w:tcMar>
          </w:tcPr>
          <w:p w14:paraId="76E3B6F6" w14:textId="77777777" w:rsidR="00872F4F" w:rsidRDefault="005A0616">
            <w:pPr>
              <w:widowControl w:val="0"/>
              <w:spacing w:line="240" w:lineRule="auto"/>
            </w:pPr>
            <w:r>
              <w:rPr>
                <w:b/>
                <w:color w:val="FFFFFF"/>
              </w:rPr>
              <w:t>Type</w:t>
            </w:r>
          </w:p>
        </w:tc>
        <w:tc>
          <w:tcPr>
            <w:tcW w:w="3600" w:type="dxa"/>
            <w:shd w:val="clear" w:color="auto" w:fill="073763"/>
            <w:tcMar>
              <w:top w:w="100" w:type="dxa"/>
              <w:left w:w="100" w:type="dxa"/>
              <w:bottom w:w="100" w:type="dxa"/>
              <w:right w:w="100" w:type="dxa"/>
            </w:tcMar>
          </w:tcPr>
          <w:p w14:paraId="18EEF521" w14:textId="77777777" w:rsidR="00872F4F" w:rsidRDefault="005A0616">
            <w:pPr>
              <w:widowControl w:val="0"/>
              <w:spacing w:line="240" w:lineRule="auto"/>
            </w:pPr>
            <w:r>
              <w:rPr>
                <w:b/>
                <w:color w:val="FFFFFF"/>
              </w:rPr>
              <w:t>Description</w:t>
            </w:r>
          </w:p>
        </w:tc>
      </w:tr>
      <w:tr w:rsidR="00872F4F" w14:paraId="36DC7096" w14:textId="77777777">
        <w:tc>
          <w:tcPr>
            <w:tcW w:w="3165" w:type="dxa"/>
            <w:shd w:val="clear" w:color="auto" w:fill="D9D9D9"/>
            <w:tcMar>
              <w:top w:w="100" w:type="dxa"/>
              <w:left w:w="100" w:type="dxa"/>
              <w:bottom w:w="100" w:type="dxa"/>
              <w:right w:w="100" w:type="dxa"/>
            </w:tcMar>
          </w:tcPr>
          <w:p w14:paraId="597C29C7" w14:textId="77777777" w:rsidR="00872F4F" w:rsidRDefault="005A0616">
            <w:pPr>
              <w:widowControl w:val="0"/>
              <w:spacing w:line="240" w:lineRule="auto"/>
            </w:pPr>
            <w:r>
              <w:rPr>
                <w:rFonts w:ascii="Consolas" w:eastAsia="Consolas" w:hAnsi="Consolas" w:cs="Consolas"/>
                <w:b/>
              </w:rPr>
              <w:t>type</w:t>
            </w:r>
            <w:r>
              <w:t xml:space="preserve"> (required)</w:t>
            </w:r>
          </w:p>
        </w:tc>
        <w:tc>
          <w:tcPr>
            <w:tcW w:w="2595" w:type="dxa"/>
            <w:shd w:val="clear" w:color="auto" w:fill="D9D9D9"/>
            <w:tcMar>
              <w:top w:w="100" w:type="dxa"/>
              <w:left w:w="100" w:type="dxa"/>
              <w:bottom w:w="100" w:type="dxa"/>
              <w:right w:w="100" w:type="dxa"/>
            </w:tcMar>
          </w:tcPr>
          <w:p w14:paraId="0B5BADE8" w14:textId="77777777" w:rsidR="00872F4F" w:rsidRDefault="005A0616">
            <w:pPr>
              <w:widowControl w:val="0"/>
              <w:spacing w:line="240" w:lineRule="auto"/>
            </w:pPr>
            <w:r>
              <w:rPr>
                <w:rFonts w:ascii="Consolas" w:eastAsia="Consolas" w:hAnsi="Consolas" w:cs="Consolas"/>
                <w:color w:val="C7254E"/>
                <w:shd w:val="clear" w:color="auto" w:fill="F9F2F4"/>
              </w:rPr>
              <w:t>string</w:t>
            </w:r>
          </w:p>
        </w:tc>
        <w:tc>
          <w:tcPr>
            <w:tcW w:w="3600" w:type="dxa"/>
            <w:shd w:val="clear" w:color="auto" w:fill="D9D9D9"/>
            <w:tcMar>
              <w:top w:w="100" w:type="dxa"/>
              <w:left w:w="100" w:type="dxa"/>
              <w:bottom w:w="100" w:type="dxa"/>
              <w:right w:w="100" w:type="dxa"/>
            </w:tcMar>
          </w:tcPr>
          <w:p w14:paraId="572B655C"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course-of-action</w:t>
            </w:r>
          </w:p>
        </w:tc>
      </w:tr>
      <w:tr w:rsidR="00872F4F" w14:paraId="73407B8F" w14:textId="77777777">
        <w:tc>
          <w:tcPr>
            <w:tcW w:w="3165" w:type="dxa"/>
            <w:shd w:val="clear" w:color="auto" w:fill="D9D9D9"/>
            <w:tcMar>
              <w:top w:w="100" w:type="dxa"/>
              <w:left w:w="100" w:type="dxa"/>
              <w:bottom w:w="100" w:type="dxa"/>
              <w:right w:w="100" w:type="dxa"/>
            </w:tcMar>
          </w:tcPr>
          <w:p w14:paraId="41D7EF20" w14:textId="77777777" w:rsidR="00872F4F" w:rsidRDefault="005A0616">
            <w:pPr>
              <w:widowControl w:val="0"/>
              <w:spacing w:line="240" w:lineRule="auto"/>
            </w:pPr>
            <w:r>
              <w:rPr>
                <w:rFonts w:ascii="Consolas" w:eastAsia="Consolas" w:hAnsi="Consolas" w:cs="Consolas"/>
                <w:b/>
              </w:rPr>
              <w:lastRenderedPageBreak/>
              <w:t>labels</w:t>
            </w:r>
            <w:r>
              <w:rPr>
                <w:b/>
              </w:rPr>
              <w:t xml:space="preserve"> </w:t>
            </w:r>
            <w:r>
              <w:t>(required)</w:t>
            </w:r>
          </w:p>
        </w:tc>
        <w:tc>
          <w:tcPr>
            <w:tcW w:w="2595" w:type="dxa"/>
            <w:shd w:val="clear" w:color="auto" w:fill="D9D9D9"/>
            <w:tcMar>
              <w:top w:w="100" w:type="dxa"/>
              <w:left w:w="100" w:type="dxa"/>
              <w:bottom w:w="100" w:type="dxa"/>
              <w:right w:w="100" w:type="dxa"/>
            </w:tcMar>
          </w:tcPr>
          <w:p w14:paraId="13FD8727" w14:textId="77777777" w:rsidR="00872F4F" w:rsidRDefault="005A0616">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600" w:type="dxa"/>
            <w:shd w:val="clear" w:color="auto" w:fill="D9D9D9"/>
            <w:tcMar>
              <w:top w:w="100" w:type="dxa"/>
              <w:left w:w="100" w:type="dxa"/>
              <w:bottom w:w="100" w:type="dxa"/>
              <w:right w:w="100" w:type="dxa"/>
            </w:tcMar>
          </w:tcPr>
          <w:p w14:paraId="0036A58F" w14:textId="77777777" w:rsidR="00872F4F" w:rsidRDefault="005A0616">
            <w:pPr>
              <w:spacing w:line="240" w:lineRule="auto"/>
            </w:pPr>
            <w:r>
              <w:t>This property is a list of classifications for the C</w:t>
            </w:r>
            <w:r>
              <w:rPr>
                <w:rFonts w:ascii="Consolas" w:eastAsia="Consolas" w:hAnsi="Consolas" w:cs="Consolas"/>
              </w:rPr>
              <w:t>ourse of Action</w:t>
            </w:r>
            <w:r>
              <w:t>.</w:t>
            </w:r>
          </w:p>
          <w:p w14:paraId="4B7A0FE1" w14:textId="77777777" w:rsidR="00872F4F" w:rsidRDefault="00872F4F">
            <w:pPr>
              <w:spacing w:line="240" w:lineRule="auto"/>
            </w:pPr>
          </w:p>
          <w:p w14:paraId="24BFF5AC" w14:textId="77777777" w:rsidR="00872F4F" w:rsidRDefault="005A0616">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course-of-action-label-ov</w:t>
            </w:r>
            <w:r>
              <w:t xml:space="preserve"> vocabulary.</w:t>
            </w:r>
          </w:p>
        </w:tc>
      </w:tr>
      <w:tr w:rsidR="00872F4F" w14:paraId="24C53A6B" w14:textId="77777777">
        <w:tc>
          <w:tcPr>
            <w:tcW w:w="3165" w:type="dxa"/>
            <w:shd w:val="clear" w:color="auto" w:fill="FFFFFF"/>
            <w:tcMar>
              <w:top w:w="100" w:type="dxa"/>
              <w:left w:w="100" w:type="dxa"/>
              <w:bottom w:w="100" w:type="dxa"/>
              <w:right w:w="100" w:type="dxa"/>
            </w:tcMar>
          </w:tcPr>
          <w:p w14:paraId="0BD10002" w14:textId="77777777" w:rsidR="00872F4F" w:rsidRDefault="005A0616">
            <w:pPr>
              <w:widowControl w:val="0"/>
              <w:spacing w:line="240" w:lineRule="auto"/>
            </w:pPr>
            <w:r>
              <w:rPr>
                <w:rFonts w:ascii="Consolas" w:eastAsia="Consolas" w:hAnsi="Consolas" w:cs="Consolas"/>
                <w:b/>
              </w:rPr>
              <w:t>name</w:t>
            </w:r>
            <w:r>
              <w:t xml:space="preserve"> (required)</w:t>
            </w:r>
          </w:p>
        </w:tc>
        <w:tc>
          <w:tcPr>
            <w:tcW w:w="2595" w:type="dxa"/>
            <w:shd w:val="clear" w:color="auto" w:fill="FFFFFF"/>
            <w:tcMar>
              <w:top w:w="100" w:type="dxa"/>
              <w:left w:w="100" w:type="dxa"/>
              <w:bottom w:w="100" w:type="dxa"/>
              <w:right w:w="100" w:type="dxa"/>
            </w:tcMar>
          </w:tcPr>
          <w:p w14:paraId="6BFA054C" w14:textId="77777777" w:rsidR="00872F4F" w:rsidRDefault="005A0616">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AA13C4" w14:textId="77777777" w:rsidR="00872F4F" w:rsidRDefault="005A0616">
            <w:pPr>
              <w:spacing w:line="240" w:lineRule="auto"/>
            </w:pPr>
            <w:r>
              <w:t>A name used to identify the Course of Action</w:t>
            </w:r>
          </w:p>
        </w:tc>
      </w:tr>
      <w:tr w:rsidR="00872F4F" w14:paraId="247C56D8" w14:textId="77777777">
        <w:tc>
          <w:tcPr>
            <w:tcW w:w="3165" w:type="dxa"/>
            <w:shd w:val="clear" w:color="auto" w:fill="FFFFFF"/>
            <w:tcMar>
              <w:top w:w="100" w:type="dxa"/>
              <w:left w:w="100" w:type="dxa"/>
              <w:bottom w:w="100" w:type="dxa"/>
              <w:right w:w="100" w:type="dxa"/>
            </w:tcMar>
          </w:tcPr>
          <w:p w14:paraId="3D5EEA38" w14:textId="77777777" w:rsidR="00872F4F" w:rsidRDefault="005A0616">
            <w:pPr>
              <w:widowControl w:val="0"/>
              <w:spacing w:line="240" w:lineRule="auto"/>
            </w:pPr>
            <w:r>
              <w:rPr>
                <w:rFonts w:ascii="Consolas" w:eastAsia="Consolas" w:hAnsi="Consolas" w:cs="Consolas"/>
                <w:b/>
              </w:rPr>
              <w:t>description</w:t>
            </w:r>
            <w:r>
              <w:t xml:space="preserve"> (optional)</w:t>
            </w:r>
          </w:p>
        </w:tc>
        <w:tc>
          <w:tcPr>
            <w:tcW w:w="2595" w:type="dxa"/>
            <w:shd w:val="clear" w:color="auto" w:fill="FFFFFF"/>
            <w:tcMar>
              <w:top w:w="100" w:type="dxa"/>
              <w:left w:w="100" w:type="dxa"/>
              <w:bottom w:w="100" w:type="dxa"/>
              <w:right w:w="100" w:type="dxa"/>
            </w:tcMar>
          </w:tcPr>
          <w:p w14:paraId="7D4C4DE4" w14:textId="77777777" w:rsidR="00872F4F" w:rsidRDefault="005A0616">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3552514" w14:textId="77777777" w:rsidR="00872F4F" w:rsidRDefault="005A0616">
            <w:pPr>
              <w:spacing w:line="240" w:lineRule="auto"/>
            </w:pPr>
            <w:r>
              <w:t xml:space="preserve">A description that provides more details and context about </w:t>
            </w:r>
            <w:r>
              <w:rPr>
                <w:rFonts w:ascii="Consolas" w:eastAsia="Consolas" w:hAnsi="Consolas" w:cs="Consolas"/>
              </w:rPr>
              <w:t>the Course of Action</w:t>
            </w:r>
            <w:r>
              <w:t>, potentially including its purpose and its key characteristics.</w:t>
            </w:r>
          </w:p>
        </w:tc>
      </w:tr>
      <w:tr w:rsidR="00872F4F" w14:paraId="2E9900AD" w14:textId="77777777">
        <w:tc>
          <w:tcPr>
            <w:tcW w:w="3165" w:type="dxa"/>
            <w:shd w:val="clear" w:color="auto" w:fill="FFFFFF"/>
            <w:tcMar>
              <w:top w:w="100" w:type="dxa"/>
              <w:left w:w="100" w:type="dxa"/>
              <w:bottom w:w="100" w:type="dxa"/>
              <w:right w:w="100" w:type="dxa"/>
            </w:tcMar>
          </w:tcPr>
          <w:p w14:paraId="511C6992" w14:textId="77777777" w:rsidR="00872F4F" w:rsidRDefault="005A0616">
            <w:pPr>
              <w:widowControl w:val="0"/>
              <w:spacing w:line="240" w:lineRule="auto"/>
            </w:pPr>
            <w:r>
              <w:rPr>
                <w:rFonts w:ascii="Consolas" w:eastAsia="Consolas" w:hAnsi="Consolas" w:cs="Consolas"/>
                <w:b/>
              </w:rPr>
              <w:t>action</w:t>
            </w:r>
            <w:r>
              <w:rPr>
                <w:rFonts w:ascii="Consolas" w:eastAsia="Consolas" w:hAnsi="Consolas" w:cs="Consolas"/>
              </w:rPr>
              <w:t xml:space="preserve"> (reserved)</w:t>
            </w:r>
          </w:p>
        </w:tc>
        <w:tc>
          <w:tcPr>
            <w:tcW w:w="2595" w:type="dxa"/>
            <w:shd w:val="clear" w:color="auto" w:fill="FFFFFF"/>
            <w:tcMar>
              <w:top w:w="100" w:type="dxa"/>
              <w:left w:w="100" w:type="dxa"/>
              <w:bottom w:w="100" w:type="dxa"/>
              <w:right w:w="100" w:type="dxa"/>
            </w:tcMar>
          </w:tcPr>
          <w:p w14:paraId="4A0ADC5B" w14:textId="77777777" w:rsidR="00872F4F" w:rsidRDefault="005A0616">
            <w:r>
              <w:rPr>
                <w:rFonts w:ascii="Consolas" w:eastAsia="Consolas" w:hAnsi="Consolas" w:cs="Consolas"/>
                <w:color w:val="C7254E"/>
                <w:shd w:val="clear" w:color="auto" w:fill="F9F2F4"/>
              </w:rPr>
              <w:t>RESERVED</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DB4727E" w14:textId="77777777" w:rsidR="00872F4F" w:rsidRDefault="005A0616">
            <w:pPr>
              <w:spacing w:line="240" w:lineRule="auto"/>
            </w:pPr>
            <w:r>
              <w:t>RESERVED - To capture structured/automated courses of action.</w:t>
            </w:r>
          </w:p>
        </w:tc>
      </w:tr>
    </w:tbl>
    <w:p w14:paraId="3EBBA977" w14:textId="77777777" w:rsidR="00872F4F" w:rsidRDefault="00872F4F">
      <w:pPr>
        <w:spacing w:line="331" w:lineRule="auto"/>
      </w:pPr>
    </w:p>
    <w:p w14:paraId="4061120C" w14:textId="77777777" w:rsidR="00872F4F" w:rsidRDefault="005A0616">
      <w:pPr>
        <w:pStyle w:val="Heading3"/>
        <w:contextualSpacing w:val="0"/>
      </w:pPr>
      <w:bookmarkStart w:id="17" w:name="h.bokr6guil91f" w:colFirst="0" w:colLast="0"/>
      <w:bookmarkEnd w:id="17"/>
      <w:r>
        <w:t>​</w:t>
      </w:r>
      <w:r>
        <w:t>1.3.2.​ Relationships</w:t>
      </w:r>
    </w:p>
    <w:p w14:paraId="66FE2BB3" w14:textId="77777777" w:rsidR="00872F4F" w:rsidRDefault="005A0616">
      <w:r>
        <w:t>These are the relationships explicitly defined between the Course of Action object and other objects. The first section lists the embedded r</w:t>
      </w:r>
      <w:r>
        <w:t>elationships by property name along with their corresponding target. The rest of the table identifies the relationships that can be made from this object by way of the Relationship Object. The reverse relationships (relationships "to" this object) are incl</w:t>
      </w:r>
      <w:r>
        <w:t>uded as a convenience. For their definitions, please see the objects for which they represent a "from" relationship.</w:t>
      </w:r>
    </w:p>
    <w:p w14:paraId="3FDF6DF6" w14:textId="77777777" w:rsidR="00872F4F" w:rsidRDefault="00872F4F"/>
    <w:p w14:paraId="798A3A79"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46F2386E" w14:textId="77777777" w:rsidR="00872F4F" w:rsidRDefault="00872F4F"/>
    <w:tbl>
      <w:tblPr>
        <w:tblStyle w:val="a4"/>
        <w:tblW w:w="9360" w:type="dxa"/>
        <w:tblLayout w:type="fixed"/>
        <w:tblLook w:val="0600" w:firstRow="0" w:lastRow="0" w:firstColumn="0" w:lastColumn="0" w:noHBand="1" w:noVBand="1"/>
      </w:tblPr>
      <w:tblGrid>
        <w:gridCol w:w="2280"/>
        <w:gridCol w:w="1680"/>
        <w:gridCol w:w="2220"/>
        <w:gridCol w:w="3180"/>
      </w:tblGrid>
      <w:tr w:rsidR="00872F4F" w14:paraId="1FC659D6"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56BB332" w14:textId="77777777" w:rsidR="00872F4F" w:rsidRDefault="005A0616">
            <w:pPr>
              <w:spacing w:line="288" w:lineRule="auto"/>
            </w:pPr>
            <w:r>
              <w:rPr>
                <w:b/>
                <w:color w:val="FFFFFF"/>
              </w:rPr>
              <w:t>Embedded Relationships</w:t>
            </w:r>
          </w:p>
        </w:tc>
      </w:tr>
      <w:tr w:rsidR="00872F4F" w14:paraId="658740A0" w14:textId="77777777">
        <w:tc>
          <w:tcPr>
            <w:tcW w:w="39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7123F6" w14:textId="77777777" w:rsidR="00872F4F" w:rsidRDefault="005A0616">
            <w:pPr>
              <w:spacing w:line="288" w:lineRule="auto"/>
            </w:pPr>
            <w:r>
              <w:rPr>
                <w:rFonts w:ascii="Consolas" w:eastAsia="Consolas" w:hAnsi="Consolas" w:cs="Consolas"/>
                <w:b/>
              </w:rPr>
              <w:t>created_by_ref</w:t>
            </w:r>
          </w:p>
        </w:tc>
        <w:tc>
          <w:tcPr>
            <w:tcW w:w="54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A7D5733"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6E5054AF" w14:textId="77777777">
        <w:tc>
          <w:tcPr>
            <w:tcW w:w="39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C7390F" w14:textId="77777777" w:rsidR="00872F4F" w:rsidRDefault="005A0616">
            <w:pPr>
              <w:spacing w:line="288" w:lineRule="auto"/>
            </w:pPr>
            <w:r>
              <w:rPr>
                <w:rFonts w:ascii="Consolas" w:eastAsia="Consolas" w:hAnsi="Consolas" w:cs="Consolas"/>
                <w:b/>
              </w:rPr>
              <w:t>object_markings_refs</w:t>
            </w:r>
          </w:p>
        </w:tc>
        <w:tc>
          <w:tcPr>
            <w:tcW w:w="54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E49C63"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5F446C14"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ACDABCC" w14:textId="77777777" w:rsidR="00872F4F" w:rsidRDefault="005A0616">
            <w:pPr>
              <w:spacing w:line="288" w:lineRule="auto"/>
            </w:pPr>
            <w:r>
              <w:rPr>
                <w:b/>
                <w:color w:val="FFFFFF"/>
              </w:rPr>
              <w:t>Common Relationships</w:t>
            </w:r>
          </w:p>
        </w:tc>
      </w:tr>
      <w:tr w:rsidR="00872F4F" w14:paraId="2E35A1B7" w14:textId="77777777">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F3133B"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872F4F" w14:paraId="68BC03C3" w14:textId="77777777">
        <w:tc>
          <w:tcPr>
            <w:tcW w:w="22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A89B6CE" w14:textId="77777777" w:rsidR="00872F4F" w:rsidRDefault="005A0616">
            <w:pPr>
              <w:spacing w:line="240" w:lineRule="auto"/>
            </w:pPr>
            <w:r>
              <w:rPr>
                <w:b/>
                <w:color w:val="FFFFFF"/>
              </w:rPr>
              <w:lastRenderedPageBreak/>
              <w:t>Source</w:t>
            </w:r>
          </w:p>
        </w:tc>
        <w:tc>
          <w:tcPr>
            <w:tcW w:w="16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036E80E" w14:textId="77777777" w:rsidR="00872F4F" w:rsidRDefault="005A0616">
            <w:pPr>
              <w:spacing w:line="240" w:lineRule="auto"/>
            </w:pPr>
            <w:r>
              <w:rPr>
                <w:b/>
                <w:color w:val="FFFFFF"/>
              </w:rPr>
              <w:t>Name</w:t>
            </w:r>
          </w:p>
        </w:tc>
        <w:tc>
          <w:tcPr>
            <w:tcW w:w="22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715E85" w14:textId="77777777" w:rsidR="00872F4F" w:rsidRDefault="005A0616">
            <w:pPr>
              <w:spacing w:line="288" w:lineRule="auto"/>
            </w:pPr>
            <w:r>
              <w:rPr>
                <w:b/>
                <w:color w:val="FFFFFF"/>
              </w:rPr>
              <w:t xml:space="preserve">Target </w:t>
            </w:r>
          </w:p>
        </w:tc>
        <w:tc>
          <w:tcPr>
            <w:tcW w:w="31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943CA7D" w14:textId="77777777" w:rsidR="00872F4F" w:rsidRDefault="005A0616">
            <w:pPr>
              <w:spacing w:line="288" w:lineRule="auto"/>
            </w:pPr>
            <w:r>
              <w:rPr>
                <w:b/>
                <w:color w:val="FFFFFF"/>
              </w:rPr>
              <w:t>Description</w:t>
            </w:r>
          </w:p>
        </w:tc>
      </w:tr>
      <w:tr w:rsidR="00872F4F" w14:paraId="59014444" w14:textId="77777777">
        <w:tc>
          <w:tcPr>
            <w:tcW w:w="22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E92E54" w14:textId="77777777" w:rsidR="00872F4F" w:rsidRDefault="005A0616">
            <w:pPr>
              <w:spacing w:line="345" w:lineRule="auto"/>
            </w:pPr>
            <w:r>
              <w:rPr>
                <w:rFonts w:ascii="Consolas" w:eastAsia="Consolas" w:hAnsi="Consolas" w:cs="Consolas"/>
                <w:color w:val="C7254E"/>
                <w:shd w:val="clear" w:color="auto" w:fill="F9F2F4"/>
              </w:rPr>
              <w:t>course-of-action</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FA301DC" w14:textId="77777777" w:rsidR="00872F4F" w:rsidRDefault="005A0616">
            <w:pPr>
              <w:spacing w:line="345" w:lineRule="auto"/>
            </w:pPr>
            <w:r>
              <w:rPr>
                <w:rFonts w:ascii="Consolas" w:eastAsia="Consolas" w:hAnsi="Consolas" w:cs="Consolas"/>
                <w:color w:val="38761D"/>
                <w:shd w:val="clear" w:color="auto" w:fill="D9EAD3"/>
              </w:rPr>
              <w:t>mitigates</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8B61B7" w14:textId="77777777" w:rsidR="00872F4F" w:rsidRDefault="005A0616">
            <w:pPr>
              <w:spacing w:line="240" w:lineRule="auto"/>
            </w:pPr>
            <w:r>
              <w:rPr>
                <w:rFonts w:ascii="Consolas" w:eastAsia="Consolas" w:hAnsi="Consolas" w:cs="Consolas"/>
                <w:color w:val="C7254E"/>
                <w:shd w:val="clear" w:color="auto" w:fill="F9F2F4"/>
              </w:rPr>
              <w:t>attack-pattern</w:t>
            </w:r>
            <w:r>
              <w:t xml:space="preserve">, </w:t>
            </w:r>
          </w:p>
          <w:p w14:paraId="1D3068A6" w14:textId="77777777" w:rsidR="00872F4F" w:rsidRDefault="005A0616">
            <w:pPr>
              <w:spacing w:line="240" w:lineRule="auto"/>
            </w:pPr>
            <w:r>
              <w:rPr>
                <w:rFonts w:ascii="Consolas" w:eastAsia="Consolas" w:hAnsi="Consolas" w:cs="Consolas"/>
                <w:color w:val="C7254E"/>
                <w:shd w:val="clear" w:color="auto" w:fill="F9F2F4"/>
              </w:rPr>
              <w:t>malware</w:t>
            </w:r>
            <w:r>
              <w:t xml:space="preserve">, </w:t>
            </w:r>
          </w:p>
          <w:p w14:paraId="652B6080" w14:textId="77777777" w:rsidR="00872F4F" w:rsidRDefault="005A0616">
            <w:pPr>
              <w:spacing w:line="240" w:lineRule="auto"/>
            </w:pPr>
            <w:r>
              <w:rPr>
                <w:rFonts w:ascii="Consolas" w:eastAsia="Consolas" w:hAnsi="Consolas" w:cs="Consolas"/>
                <w:color w:val="C7254E"/>
                <w:shd w:val="clear" w:color="auto" w:fill="F9F2F4"/>
              </w:rPr>
              <w:t>vulnerability</w:t>
            </w:r>
            <w:r>
              <w:t xml:space="preserve">, </w:t>
            </w:r>
          </w:p>
          <w:p w14:paraId="4C21F12E" w14:textId="77777777" w:rsidR="00872F4F" w:rsidRDefault="005A0616">
            <w:pPr>
              <w:spacing w:line="240" w:lineRule="auto"/>
            </w:pPr>
            <w:r>
              <w:rPr>
                <w:rFonts w:ascii="Consolas" w:eastAsia="Consolas" w:hAnsi="Consolas" w:cs="Consolas"/>
                <w:color w:val="C7254E"/>
                <w:shd w:val="clear" w:color="auto" w:fill="F9F2F4"/>
              </w:rPr>
              <w:t>tool</w:t>
            </w:r>
            <w:r>
              <w:rPr>
                <w:rFonts w:ascii="Consolas" w:eastAsia="Consolas" w:hAnsi="Consolas" w:cs="Consolas"/>
              </w:rPr>
              <w:t xml:space="preserve">, </w:t>
            </w:r>
            <w:r>
              <w:rPr>
                <w:rFonts w:ascii="Consolas" w:eastAsia="Consolas" w:hAnsi="Consolas" w:cs="Consolas"/>
                <w:color w:val="C7254E"/>
                <w:shd w:val="clear" w:color="auto" w:fill="F9F2F4"/>
              </w:rPr>
              <w:t>inc</w:t>
            </w:r>
            <w:r>
              <w:rPr>
                <w:rFonts w:ascii="Consolas" w:eastAsia="Consolas" w:hAnsi="Consolas" w:cs="Consolas"/>
                <w:color w:val="C7254E"/>
                <w:shd w:val="clear" w:color="auto" w:fill="F9F2F4"/>
              </w:rPr>
              <w:t>ident</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2E5404" w14:textId="77777777" w:rsidR="00872F4F" w:rsidRDefault="005A0616">
            <w:pPr>
              <w:spacing w:line="240" w:lineRule="auto"/>
            </w:pPr>
            <w:r>
              <w:t>This Relationship describes that the Course of Action can mitigate the related Attack Pattern, Malware, Vulnerability, Tool, or Incident. For the purposes of this relationship, mitigate means both complete fixes (e.g. a patch for a Vulnerability) as well a</w:t>
            </w:r>
            <w:r>
              <w:t>s temporary fixes (blocking a Malware C2 address).</w:t>
            </w:r>
          </w:p>
          <w:p w14:paraId="055A0349" w14:textId="77777777" w:rsidR="00872F4F" w:rsidRDefault="00872F4F">
            <w:pPr>
              <w:spacing w:line="240" w:lineRule="auto"/>
            </w:pPr>
          </w:p>
          <w:p w14:paraId="693CB539" w14:textId="77777777" w:rsidR="00872F4F" w:rsidRDefault="005A0616">
            <w:pPr>
              <w:spacing w:line="240" w:lineRule="auto"/>
            </w:pPr>
            <w:r>
              <w:rPr>
                <w:rFonts w:ascii="Consolas" w:eastAsia="Consolas" w:hAnsi="Consolas" w:cs="Consolas"/>
              </w:rPr>
              <w:t xml:space="preserve">For example, a </w:t>
            </w:r>
            <w:r>
              <w:rPr>
                <w:rFonts w:ascii="Consolas" w:eastAsia="Consolas" w:hAnsi="Consolas" w:cs="Consolas"/>
                <w:color w:val="38761D"/>
                <w:shd w:val="clear" w:color="auto" w:fill="D9EAD3"/>
              </w:rPr>
              <w:t>mitigates</w:t>
            </w:r>
            <w:r>
              <w:t xml:space="preserve"> Relationship from a Course of Action to block an IP address to the xInject Malware indicate that the Course of Action mitigates the impact of the xInject.</w:t>
            </w:r>
          </w:p>
        </w:tc>
      </w:tr>
      <w:tr w:rsidR="00872F4F" w14:paraId="6CACFAF7"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0A4C883" w14:textId="77777777" w:rsidR="00872F4F" w:rsidRDefault="005A0616">
            <w:pPr>
              <w:spacing w:line="240" w:lineRule="auto"/>
            </w:pPr>
            <w:r>
              <w:rPr>
                <w:b/>
              </w:rPr>
              <w:t>Reverse Relationships</w:t>
            </w:r>
          </w:p>
        </w:tc>
      </w:tr>
      <w:tr w:rsidR="00872F4F" w14:paraId="7157C882" w14:textId="77777777">
        <w:tc>
          <w:tcPr>
            <w:tcW w:w="22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24CA78" w14:textId="77777777" w:rsidR="00872F4F" w:rsidRDefault="005A0616">
            <w:pPr>
              <w:spacing w:line="345" w:lineRule="auto"/>
            </w:pPr>
            <w:r>
              <w:rPr>
                <w:rFonts w:ascii="Consolas" w:eastAsia="Consolas" w:hAnsi="Consolas" w:cs="Consolas"/>
                <w:color w:val="C7254E"/>
                <w:shd w:val="clear" w:color="auto" w:fill="F9F2F4"/>
              </w:rPr>
              <w:t>incident</w:t>
            </w:r>
          </w:p>
        </w:tc>
        <w:tc>
          <w:tcPr>
            <w:tcW w:w="16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78376E" w14:textId="77777777" w:rsidR="00872F4F" w:rsidRDefault="005A0616">
            <w:pPr>
              <w:spacing w:line="345" w:lineRule="auto"/>
            </w:pPr>
            <w:r>
              <w:rPr>
                <w:rFonts w:ascii="Consolas" w:eastAsia="Consolas" w:hAnsi="Consolas" w:cs="Consolas"/>
                <w:color w:val="38761D"/>
                <w:shd w:val="clear" w:color="auto" w:fill="D9EAD3"/>
              </w:rPr>
              <w:t>uses</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F36F00" w14:textId="77777777" w:rsidR="00872F4F" w:rsidRDefault="005A0616">
            <w:pPr>
              <w:spacing w:line="345" w:lineRule="auto"/>
            </w:pPr>
            <w:r>
              <w:rPr>
                <w:rFonts w:ascii="Consolas" w:eastAsia="Consolas" w:hAnsi="Consolas" w:cs="Consolas"/>
                <w:color w:val="C7254E"/>
                <w:shd w:val="clear" w:color="auto" w:fill="F9F2F4"/>
              </w:rPr>
              <w:t>course-of-action</w:t>
            </w:r>
          </w:p>
        </w:tc>
        <w:tc>
          <w:tcPr>
            <w:tcW w:w="31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F6062D" w14:textId="77777777" w:rsidR="00872F4F" w:rsidRDefault="005A0616">
            <w:pPr>
              <w:spacing w:line="240" w:lineRule="auto"/>
            </w:pPr>
            <w:r>
              <w:t>See forward relationship for definition.</w:t>
            </w:r>
          </w:p>
        </w:tc>
      </w:tr>
    </w:tbl>
    <w:p w14:paraId="4FB40D1A" w14:textId="77777777" w:rsidR="00872F4F" w:rsidRDefault="00872F4F"/>
    <w:p w14:paraId="49676B3F" w14:textId="77777777" w:rsidR="00872F4F" w:rsidRDefault="005A0616">
      <w:pPr>
        <w:pStyle w:val="Heading3"/>
        <w:contextualSpacing w:val="0"/>
      </w:pPr>
      <w:bookmarkStart w:id="18" w:name="h.aebevw4ns9hb" w:colFirst="0" w:colLast="0"/>
      <w:bookmarkEnd w:id="18"/>
      <w:r>
        <w:rPr>
          <w:rFonts w:ascii="Consolas" w:eastAsia="Consolas" w:hAnsi="Consolas" w:cs="Consolas"/>
        </w:rPr>
        <w:t>​</w:t>
      </w:r>
      <w:r>
        <w:rPr>
          <w:rFonts w:ascii="Consolas" w:eastAsia="Consolas" w:hAnsi="Consolas" w:cs="Consolas"/>
        </w:rPr>
        <w:t>1.3.3.​ Examples</w:t>
      </w:r>
    </w:p>
    <w:p w14:paraId="1F8A30B2" w14:textId="77777777" w:rsidR="00872F4F" w:rsidRDefault="005A0616">
      <w:r>
        <w:rPr>
          <w:rFonts w:ascii="Consolas" w:eastAsia="Consolas" w:hAnsi="Consolas" w:cs="Consolas"/>
          <w:sz w:val="18"/>
          <w:szCs w:val="18"/>
          <w:shd w:val="clear" w:color="auto" w:fill="CFE2F3"/>
        </w:rPr>
        <w:t>[</w:t>
      </w:r>
    </w:p>
    <w:p w14:paraId="137AEA38" w14:textId="77777777" w:rsidR="00872F4F" w:rsidRDefault="005A0616">
      <w:r>
        <w:rPr>
          <w:rFonts w:ascii="Consolas" w:eastAsia="Consolas" w:hAnsi="Consolas" w:cs="Consolas"/>
          <w:sz w:val="18"/>
          <w:szCs w:val="18"/>
          <w:shd w:val="clear" w:color="auto" w:fill="CFE2F3"/>
        </w:rPr>
        <w:t xml:space="preserve">  {</w:t>
      </w:r>
    </w:p>
    <w:p w14:paraId="6D7819BE" w14:textId="77777777" w:rsidR="00872F4F" w:rsidRDefault="005A0616">
      <w:r>
        <w:rPr>
          <w:rFonts w:ascii="Consolas" w:eastAsia="Consolas" w:hAnsi="Consolas" w:cs="Consolas"/>
          <w:sz w:val="18"/>
          <w:szCs w:val="18"/>
          <w:shd w:val="clear" w:color="auto" w:fill="CFE2F3"/>
        </w:rPr>
        <w:t xml:space="preserve">    "type": "course-of-action",</w:t>
      </w:r>
    </w:p>
    <w:p w14:paraId="33807F17" w14:textId="77777777" w:rsidR="00872F4F" w:rsidRDefault="005A0616">
      <w:r>
        <w:rPr>
          <w:rFonts w:ascii="Consolas" w:eastAsia="Consolas" w:hAnsi="Consolas" w:cs="Consolas"/>
          <w:sz w:val="18"/>
          <w:szCs w:val="18"/>
          <w:shd w:val="clear" w:color="auto" w:fill="CFE2F3"/>
        </w:rPr>
        <w:t xml:space="preserve">    "id": "course-of-action--8e2e2d2b-17d4-4cbf-938f-98ee46b3cd3f",</w:t>
      </w:r>
    </w:p>
    <w:p w14:paraId="639872F0"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6A7E5C5E" w14:textId="77777777" w:rsidR="00872F4F" w:rsidRDefault="005A0616">
      <w:r>
        <w:rPr>
          <w:rFonts w:ascii="Consolas" w:eastAsia="Consolas" w:hAnsi="Consolas" w:cs="Consolas"/>
          <w:sz w:val="18"/>
          <w:szCs w:val="18"/>
          <w:shd w:val="clear" w:color="auto" w:fill="CFE2F3"/>
        </w:rPr>
        <w:t xml:space="preserve">    "created": "2016-04-06T20:03:48Z",</w:t>
      </w:r>
    </w:p>
    <w:p w14:paraId="0CAA73AB" w14:textId="77777777" w:rsidR="00872F4F" w:rsidRDefault="005A0616">
      <w:r>
        <w:rPr>
          <w:rFonts w:ascii="Consolas" w:eastAsia="Consolas" w:hAnsi="Consolas" w:cs="Consolas"/>
          <w:sz w:val="18"/>
          <w:szCs w:val="18"/>
          <w:shd w:val="clear" w:color="auto" w:fill="CFE2F3"/>
        </w:rPr>
        <w:t xml:space="preserve">    "modified": "2016-04-06T20:03:48Z",</w:t>
      </w:r>
    </w:p>
    <w:p w14:paraId="022421B8" w14:textId="77777777" w:rsidR="00872F4F" w:rsidRDefault="005A0616">
      <w:r>
        <w:rPr>
          <w:rFonts w:ascii="Consolas" w:eastAsia="Consolas" w:hAnsi="Consolas" w:cs="Consolas"/>
          <w:sz w:val="18"/>
          <w:szCs w:val="18"/>
          <w:shd w:val="clear" w:color="auto" w:fill="CFE2F3"/>
        </w:rPr>
        <w:t xml:space="preserve">    "version": 1,</w:t>
      </w:r>
    </w:p>
    <w:p w14:paraId="3F2E44F8"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name</w:t>
      </w:r>
      <w:r>
        <w:rPr>
          <w:rFonts w:ascii="Consolas" w:eastAsia="Consolas" w:hAnsi="Consolas" w:cs="Consolas"/>
          <w:sz w:val="18"/>
          <w:szCs w:val="18"/>
          <w:shd w:val="clear" w:color="auto" w:fill="CFE2F3"/>
        </w:rPr>
        <w:t>": "Add TCP port 80 Filter Rule to the existing Block UDP 1434 Filter",</w:t>
      </w:r>
    </w:p>
    <w:p w14:paraId="6D18AF9E" w14:textId="77777777" w:rsidR="00872F4F" w:rsidRDefault="005A0616">
      <w:r>
        <w:rPr>
          <w:rFonts w:ascii="Consolas" w:eastAsia="Consolas" w:hAnsi="Consolas" w:cs="Consolas"/>
          <w:sz w:val="18"/>
          <w:szCs w:val="18"/>
          <w:shd w:val="clear" w:color="auto" w:fill="CFE2F3"/>
        </w:rPr>
        <w:t xml:space="preserve">    "des</w:t>
      </w:r>
      <w:r>
        <w:rPr>
          <w:rFonts w:ascii="Consolas" w:eastAsia="Consolas" w:hAnsi="Consolas" w:cs="Consolas"/>
          <w:sz w:val="18"/>
          <w:szCs w:val="18"/>
          <w:shd w:val="clear" w:color="auto" w:fill="CFE2F3"/>
        </w:rPr>
        <w:t>cription": "This is how to add a filter rule to block inbound access to TCP port 80 the existing UDP 1434 filter ..."</w:t>
      </w:r>
    </w:p>
    <w:p w14:paraId="671622DA" w14:textId="77777777" w:rsidR="00872F4F" w:rsidRDefault="005A0616">
      <w:r>
        <w:rPr>
          <w:rFonts w:ascii="Consolas" w:eastAsia="Consolas" w:hAnsi="Consolas" w:cs="Consolas"/>
          <w:sz w:val="18"/>
          <w:szCs w:val="18"/>
          <w:shd w:val="clear" w:color="auto" w:fill="CFE2F3"/>
        </w:rPr>
        <w:t xml:space="preserve">  },</w:t>
      </w:r>
    </w:p>
    <w:p w14:paraId="5743F91C" w14:textId="77777777" w:rsidR="00872F4F" w:rsidRDefault="005A0616">
      <w:r>
        <w:rPr>
          <w:rFonts w:ascii="Consolas" w:eastAsia="Consolas" w:hAnsi="Consolas" w:cs="Consolas"/>
          <w:sz w:val="18"/>
          <w:szCs w:val="18"/>
          <w:shd w:val="clear" w:color="auto" w:fill="CFE2F3"/>
        </w:rPr>
        <w:t xml:space="preserve">  {</w:t>
      </w:r>
    </w:p>
    <w:p w14:paraId="65B880EF" w14:textId="77777777" w:rsidR="00872F4F" w:rsidRDefault="005A0616">
      <w:r>
        <w:rPr>
          <w:rFonts w:ascii="Consolas" w:eastAsia="Consolas" w:hAnsi="Consolas" w:cs="Consolas"/>
          <w:sz w:val="18"/>
          <w:szCs w:val="18"/>
          <w:shd w:val="clear" w:color="auto" w:fill="CFE2F3"/>
        </w:rPr>
        <w:t xml:space="preserve">    "type": "relationship",</w:t>
      </w:r>
    </w:p>
    <w:p w14:paraId="723741E3" w14:textId="77777777" w:rsidR="00872F4F" w:rsidRDefault="005A0616">
      <w:r>
        <w:rPr>
          <w:rFonts w:ascii="Consolas" w:eastAsia="Consolas" w:hAnsi="Consolas" w:cs="Consolas"/>
          <w:sz w:val="18"/>
          <w:szCs w:val="18"/>
          <w:shd w:val="clear" w:color="auto" w:fill="CFE2F3"/>
        </w:rPr>
        <w:t xml:space="preserve">    "id": "relationship--44298a74-ba52-4f0c-87a3-1824e67d7fad",</w:t>
      </w:r>
    </w:p>
    <w:p w14:paraId="4CE7A557" w14:textId="77777777" w:rsidR="00872F4F" w:rsidRDefault="005A0616">
      <w:r>
        <w:rPr>
          <w:rFonts w:ascii="Consolas" w:eastAsia="Consolas" w:hAnsi="Consolas" w:cs="Consolas"/>
          <w:sz w:val="18"/>
          <w:szCs w:val="18"/>
          <w:shd w:val="clear" w:color="auto" w:fill="CFE2F3"/>
        </w:rPr>
        <w:t xml:space="preserve">    "created_by_ref": "source--f431f8</w:t>
      </w:r>
      <w:r>
        <w:rPr>
          <w:rFonts w:ascii="Consolas" w:eastAsia="Consolas" w:hAnsi="Consolas" w:cs="Consolas"/>
          <w:sz w:val="18"/>
          <w:szCs w:val="18"/>
          <w:shd w:val="clear" w:color="auto" w:fill="CFE2F3"/>
        </w:rPr>
        <w:t>09-377b-45e0-aa1c-6a4751cae5ff",</w:t>
      </w:r>
    </w:p>
    <w:p w14:paraId="6DBEC874" w14:textId="77777777" w:rsidR="00872F4F" w:rsidRDefault="005A0616">
      <w:r>
        <w:rPr>
          <w:rFonts w:ascii="Consolas" w:eastAsia="Consolas" w:hAnsi="Consolas" w:cs="Consolas"/>
          <w:sz w:val="18"/>
          <w:szCs w:val="18"/>
          <w:shd w:val="clear" w:color="auto" w:fill="CFE2F3"/>
        </w:rPr>
        <w:t xml:space="preserve">    "created": "2016-04-06T20:06:37Z",</w:t>
      </w:r>
    </w:p>
    <w:p w14:paraId="4B1CFFC7" w14:textId="77777777" w:rsidR="00872F4F" w:rsidRDefault="005A0616">
      <w:r>
        <w:rPr>
          <w:rFonts w:ascii="Consolas" w:eastAsia="Consolas" w:hAnsi="Consolas" w:cs="Consolas"/>
          <w:sz w:val="18"/>
          <w:szCs w:val="18"/>
          <w:shd w:val="clear" w:color="auto" w:fill="CFE2F3"/>
        </w:rPr>
        <w:t xml:space="preserve">    "modified": "2016-04-06T20:06:37Z",</w:t>
      </w:r>
    </w:p>
    <w:p w14:paraId="328D5607" w14:textId="77777777" w:rsidR="00872F4F" w:rsidRDefault="005A0616">
      <w:r>
        <w:rPr>
          <w:rFonts w:ascii="Consolas" w:eastAsia="Consolas" w:hAnsi="Consolas" w:cs="Consolas"/>
          <w:sz w:val="18"/>
          <w:szCs w:val="18"/>
          <w:shd w:val="clear" w:color="auto" w:fill="CFE2F3"/>
        </w:rPr>
        <w:t xml:space="preserve">    "version": 1,</w:t>
      </w:r>
    </w:p>
    <w:p w14:paraId="732A111F" w14:textId="77777777" w:rsidR="00872F4F" w:rsidRDefault="005A0616">
      <w:r>
        <w:rPr>
          <w:rFonts w:ascii="Consolas" w:eastAsia="Consolas" w:hAnsi="Consolas" w:cs="Consolas"/>
          <w:sz w:val="18"/>
          <w:szCs w:val="18"/>
          <w:shd w:val="clear" w:color="auto" w:fill="CFE2F3"/>
        </w:rPr>
        <w:lastRenderedPageBreak/>
        <w:t xml:space="preserve">    "source_ref": "course-of-action--8e2e2d2b-17d4-4cbf-938f-98ee46b3cd3f",</w:t>
      </w:r>
    </w:p>
    <w:p w14:paraId="2FDFD683" w14:textId="77777777" w:rsidR="00872F4F" w:rsidRDefault="005A0616">
      <w:r>
        <w:rPr>
          <w:rFonts w:ascii="Consolas" w:eastAsia="Consolas" w:hAnsi="Consolas" w:cs="Consolas"/>
          <w:sz w:val="18"/>
          <w:szCs w:val="18"/>
          <w:shd w:val="clear" w:color="auto" w:fill="CFE2F3"/>
        </w:rPr>
        <w:t xml:space="preserve">    "target_ref": "malware--31b940d4-6f7f-459a-80e</w:t>
      </w:r>
      <w:r>
        <w:rPr>
          <w:rFonts w:ascii="Consolas" w:eastAsia="Consolas" w:hAnsi="Consolas" w:cs="Consolas"/>
          <w:sz w:val="18"/>
          <w:szCs w:val="18"/>
          <w:shd w:val="clear" w:color="auto" w:fill="CFE2F3"/>
        </w:rPr>
        <w:t>a-9c1f17b5891b",</w:t>
      </w:r>
    </w:p>
    <w:p w14:paraId="393529FF"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name</w:t>
      </w:r>
      <w:r>
        <w:rPr>
          <w:rFonts w:ascii="Consolas" w:eastAsia="Consolas" w:hAnsi="Consolas" w:cs="Consolas"/>
          <w:sz w:val="18"/>
          <w:szCs w:val="18"/>
          <w:shd w:val="clear" w:color="auto" w:fill="CFE2F3"/>
        </w:rPr>
        <w:t>": "mitigates"</w:t>
      </w:r>
    </w:p>
    <w:p w14:paraId="4798DD46" w14:textId="77777777" w:rsidR="00872F4F" w:rsidRDefault="005A0616">
      <w:r>
        <w:rPr>
          <w:rFonts w:ascii="Consolas" w:eastAsia="Consolas" w:hAnsi="Consolas" w:cs="Consolas"/>
          <w:sz w:val="18"/>
          <w:szCs w:val="18"/>
          <w:shd w:val="clear" w:color="auto" w:fill="CFE2F3"/>
        </w:rPr>
        <w:t xml:space="preserve">  },</w:t>
      </w:r>
    </w:p>
    <w:p w14:paraId="4E6DA4C4" w14:textId="77777777" w:rsidR="00872F4F" w:rsidRDefault="005A0616">
      <w:r>
        <w:rPr>
          <w:rFonts w:ascii="Consolas" w:eastAsia="Consolas" w:hAnsi="Consolas" w:cs="Consolas"/>
          <w:sz w:val="18"/>
          <w:szCs w:val="18"/>
          <w:shd w:val="clear" w:color="auto" w:fill="CFE2F3"/>
        </w:rPr>
        <w:t xml:space="preserve">  {</w:t>
      </w:r>
    </w:p>
    <w:p w14:paraId="5F56C0FA" w14:textId="77777777" w:rsidR="00872F4F" w:rsidRDefault="005A0616">
      <w:r>
        <w:rPr>
          <w:rFonts w:ascii="Consolas" w:eastAsia="Consolas" w:hAnsi="Consolas" w:cs="Consolas"/>
          <w:sz w:val="18"/>
          <w:szCs w:val="18"/>
          <w:shd w:val="clear" w:color="auto" w:fill="CFE2F3"/>
        </w:rPr>
        <w:t xml:space="preserve">    "type": "malware",</w:t>
      </w:r>
    </w:p>
    <w:p w14:paraId="1E36257E" w14:textId="77777777" w:rsidR="00872F4F" w:rsidRDefault="005A0616">
      <w:r>
        <w:rPr>
          <w:rFonts w:ascii="Consolas" w:eastAsia="Consolas" w:hAnsi="Consolas" w:cs="Consolas"/>
          <w:sz w:val="18"/>
          <w:szCs w:val="18"/>
          <w:shd w:val="clear" w:color="auto" w:fill="CFE2F3"/>
        </w:rPr>
        <w:t xml:space="preserve">    "id": "malware--31b940d4-6f7f-459a-80ea-9c1f17b5891b",</w:t>
      </w:r>
    </w:p>
    <w:p w14:paraId="1E49111E"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7422642B" w14:textId="77777777" w:rsidR="00872F4F" w:rsidRDefault="005A0616">
      <w:r>
        <w:rPr>
          <w:rFonts w:ascii="Consolas" w:eastAsia="Consolas" w:hAnsi="Consolas" w:cs="Consolas"/>
          <w:sz w:val="18"/>
          <w:szCs w:val="18"/>
          <w:shd w:val="clear" w:color="auto" w:fill="CFE2F3"/>
        </w:rPr>
        <w:t xml:space="preserve">    "created": "2016-04-06T20:07:09Z",</w:t>
      </w:r>
    </w:p>
    <w:p w14:paraId="6669AF45" w14:textId="77777777" w:rsidR="00872F4F" w:rsidRDefault="005A0616">
      <w:r>
        <w:rPr>
          <w:rFonts w:ascii="Consolas" w:eastAsia="Consolas" w:hAnsi="Consolas" w:cs="Consolas"/>
          <w:sz w:val="18"/>
          <w:szCs w:val="18"/>
          <w:shd w:val="clear" w:color="auto" w:fill="CFE2F3"/>
        </w:rPr>
        <w:t xml:space="preserve">    "modified":</w:t>
      </w:r>
      <w:r>
        <w:rPr>
          <w:rFonts w:ascii="Consolas" w:eastAsia="Consolas" w:hAnsi="Consolas" w:cs="Consolas"/>
          <w:sz w:val="18"/>
          <w:szCs w:val="18"/>
          <w:shd w:val="clear" w:color="auto" w:fill="CFE2F3"/>
        </w:rPr>
        <w:t xml:space="preserve"> "2016-04-06T20:07:09Z",</w:t>
      </w:r>
    </w:p>
    <w:p w14:paraId="7F75C866" w14:textId="77777777" w:rsidR="00872F4F" w:rsidRDefault="005A0616">
      <w:r>
        <w:rPr>
          <w:rFonts w:ascii="Consolas" w:eastAsia="Consolas" w:hAnsi="Consolas" w:cs="Consolas"/>
          <w:sz w:val="18"/>
          <w:szCs w:val="18"/>
          <w:shd w:val="clear" w:color="auto" w:fill="CFE2F3"/>
        </w:rPr>
        <w:t xml:space="preserve">    "version": 1,</w:t>
      </w:r>
    </w:p>
    <w:p w14:paraId="6495E531"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name</w:t>
      </w:r>
      <w:r>
        <w:rPr>
          <w:rFonts w:ascii="Consolas" w:eastAsia="Consolas" w:hAnsi="Consolas" w:cs="Consolas"/>
          <w:sz w:val="18"/>
          <w:szCs w:val="18"/>
          <w:shd w:val="clear" w:color="auto" w:fill="CFE2F3"/>
        </w:rPr>
        <w:t>": "Poison Ivy"</w:t>
      </w:r>
    </w:p>
    <w:p w14:paraId="6586779E" w14:textId="77777777" w:rsidR="00872F4F" w:rsidRDefault="005A0616">
      <w:r>
        <w:rPr>
          <w:rFonts w:ascii="Consolas" w:eastAsia="Consolas" w:hAnsi="Consolas" w:cs="Consolas"/>
          <w:sz w:val="18"/>
          <w:szCs w:val="18"/>
          <w:shd w:val="clear" w:color="auto" w:fill="CFE2F3"/>
        </w:rPr>
        <w:t xml:space="preserve">  }</w:t>
      </w:r>
    </w:p>
    <w:p w14:paraId="72A7DB09" w14:textId="77777777" w:rsidR="00872F4F" w:rsidRDefault="005A0616">
      <w:r>
        <w:rPr>
          <w:rFonts w:ascii="Consolas" w:eastAsia="Consolas" w:hAnsi="Consolas" w:cs="Consolas"/>
          <w:sz w:val="18"/>
          <w:szCs w:val="18"/>
          <w:shd w:val="clear" w:color="auto" w:fill="CFE2F3"/>
        </w:rPr>
        <w:t>]</w:t>
      </w:r>
    </w:p>
    <w:p w14:paraId="2C8AE507" w14:textId="77777777" w:rsidR="00872F4F" w:rsidRDefault="00872F4F"/>
    <w:p w14:paraId="678101A7" w14:textId="77777777" w:rsidR="00872F4F" w:rsidRDefault="005A0616">
      <w:pPr>
        <w:pStyle w:val="Heading2"/>
        <w:contextualSpacing w:val="0"/>
      </w:pPr>
      <w:bookmarkStart w:id="19" w:name="h.6cgc3vm9y3gp" w:colFirst="0" w:colLast="0"/>
      <w:bookmarkEnd w:id="19"/>
      <w:r>
        <w:t>​</w:t>
      </w:r>
      <w:r>
        <w:t>1.4.​ Incident</w:t>
      </w:r>
    </w:p>
    <w:p w14:paraId="5B2941C7"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incident</w:t>
      </w:r>
    </w:p>
    <w:p w14:paraId="58CD4E87" w14:textId="77777777" w:rsidR="00872F4F" w:rsidRDefault="00872F4F"/>
    <w:p w14:paraId="574A65B6" w14:textId="77777777" w:rsidR="00872F4F" w:rsidRDefault="005A0616">
      <w:r>
        <w:t>An incident is a violation of an explicit or implied security policy [TODO add ref to NIST]. Incidents can include, but are not limited to:</w:t>
      </w:r>
    </w:p>
    <w:p w14:paraId="5C2CDAB2" w14:textId="77777777" w:rsidR="00872F4F" w:rsidRDefault="005A0616">
      <w:pPr>
        <w:numPr>
          <w:ilvl w:val="0"/>
          <w:numId w:val="2"/>
        </w:numPr>
        <w:ind w:hanging="360"/>
        <w:contextualSpacing/>
      </w:pPr>
      <w:r>
        <w:t>attempts (either failed or successful) to gain unauthorized access to a system or its data</w:t>
      </w:r>
    </w:p>
    <w:p w14:paraId="3FCEC7DD" w14:textId="77777777" w:rsidR="00872F4F" w:rsidRDefault="005A0616">
      <w:pPr>
        <w:numPr>
          <w:ilvl w:val="0"/>
          <w:numId w:val="2"/>
        </w:numPr>
        <w:ind w:hanging="360"/>
        <w:contextualSpacing/>
      </w:pPr>
      <w:r>
        <w:t>unwanted disruption or denial of service</w:t>
      </w:r>
    </w:p>
    <w:p w14:paraId="7AD64405" w14:textId="77777777" w:rsidR="00872F4F" w:rsidRDefault="005A0616">
      <w:pPr>
        <w:numPr>
          <w:ilvl w:val="0"/>
          <w:numId w:val="2"/>
        </w:numPr>
        <w:ind w:hanging="360"/>
        <w:contextualSpacing/>
      </w:pPr>
      <w:r>
        <w:t>the unauthorized use of a system for the processing or storage of data</w:t>
      </w:r>
    </w:p>
    <w:p w14:paraId="08FC72C0" w14:textId="77777777" w:rsidR="00872F4F" w:rsidRDefault="005A0616">
      <w:pPr>
        <w:numPr>
          <w:ilvl w:val="0"/>
          <w:numId w:val="2"/>
        </w:numPr>
        <w:ind w:hanging="360"/>
        <w:contextualSpacing/>
      </w:pPr>
      <w:r>
        <w:t>changes to system hardware, firmware, or software cha</w:t>
      </w:r>
      <w:r>
        <w:t>racteristics without the owner's knowledge, instruction, or consent</w:t>
      </w:r>
    </w:p>
    <w:p w14:paraId="57CAD7D6" w14:textId="77777777" w:rsidR="00872F4F" w:rsidRDefault="00872F4F"/>
    <w:p w14:paraId="1BC70D67" w14:textId="77777777" w:rsidR="00872F4F" w:rsidRDefault="005A0616">
      <w:r>
        <w:t>For example, an Incident could describe a malware infestation on one of a company's laptops.</w:t>
      </w:r>
    </w:p>
    <w:p w14:paraId="3E59E808" w14:textId="77777777" w:rsidR="00872F4F" w:rsidRDefault="00872F4F"/>
    <w:p w14:paraId="1A275CEA" w14:textId="77777777" w:rsidR="00872F4F" w:rsidRDefault="005A0616">
      <w:r>
        <w:t>The Incident SDO describes very basic attributes of an incident, such as a textual descriptio</w:t>
      </w:r>
      <w:r>
        <w:t>n and timestamps for when the Incident was discovered, when the first malicious activity occurred, and when the incident was remediated. Relationships from the Incident can describe the intended and actual victims (Victim Target), the perpetrators (Campaig</w:t>
      </w:r>
      <w:r>
        <w:t>n, Intrusion Set, and Threat Actor), and what actions were taken in response (Course of Action).</w:t>
      </w:r>
    </w:p>
    <w:p w14:paraId="732446F6" w14:textId="77777777" w:rsidR="00872F4F" w:rsidRDefault="005A0616">
      <w:pPr>
        <w:pStyle w:val="Heading3"/>
        <w:contextualSpacing w:val="0"/>
      </w:pPr>
      <w:bookmarkStart w:id="20" w:name="h.8etbi9afk5u9" w:colFirst="0" w:colLast="0"/>
      <w:bookmarkEnd w:id="20"/>
      <w:r>
        <w:t>​</w:t>
      </w:r>
      <w:r>
        <w:t>1.4.1.​ Properties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595"/>
        <w:gridCol w:w="3600"/>
      </w:tblGrid>
      <w:tr w:rsidR="00872F4F" w14:paraId="48124195"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1C32FEC" w14:textId="77777777" w:rsidR="00872F4F" w:rsidRDefault="005A0616">
            <w:pPr>
              <w:spacing w:line="240" w:lineRule="auto"/>
            </w:pPr>
            <w:r>
              <w:rPr>
                <w:b/>
                <w:color w:val="FFFFFF"/>
              </w:rPr>
              <w:t>Common Properties</w:t>
            </w:r>
          </w:p>
        </w:tc>
      </w:tr>
      <w:tr w:rsidR="00872F4F" w14:paraId="3EEAFE6A"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7F6ACA97"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1BC2414E"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82EF037" w14:textId="77777777" w:rsidR="00872F4F" w:rsidRDefault="005A0616">
            <w:pPr>
              <w:spacing w:line="288" w:lineRule="auto"/>
            </w:pPr>
            <w:r>
              <w:rPr>
                <w:b/>
                <w:color w:val="FFFFFF"/>
              </w:rPr>
              <w:t>Indicator Specific Properties</w:t>
            </w:r>
          </w:p>
        </w:tc>
      </w:tr>
      <w:tr w:rsidR="00872F4F" w14:paraId="4624FE45"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500037" w14:textId="77777777" w:rsidR="00872F4F" w:rsidRDefault="005A0616">
            <w:pPr>
              <w:spacing w:line="288" w:lineRule="auto"/>
            </w:pPr>
            <w:r>
              <w:rPr>
                <w:rFonts w:ascii="Consolas" w:eastAsia="Consolas" w:hAnsi="Consolas" w:cs="Consolas"/>
                <w:b/>
              </w:rPr>
              <w:lastRenderedPageBreak/>
              <w:t>name, description, initial_compromise</w:t>
            </w:r>
            <w:r>
              <w:rPr>
                <w:rFonts w:ascii="Consolas" w:eastAsia="Consolas" w:hAnsi="Consolas" w:cs="Consolas"/>
                <w:b/>
              </w:rPr>
              <w:t>, initial_compromise_precision, discovery, discovery_precision, remediation, remediation_precision</w:t>
            </w:r>
          </w:p>
        </w:tc>
      </w:tr>
      <w:tr w:rsidR="00872F4F" w14:paraId="10335E52" w14:textId="77777777">
        <w:tc>
          <w:tcPr>
            <w:tcW w:w="3165" w:type="dxa"/>
            <w:shd w:val="clear" w:color="auto" w:fill="073763"/>
            <w:tcMar>
              <w:top w:w="100" w:type="dxa"/>
              <w:left w:w="100" w:type="dxa"/>
              <w:bottom w:w="100" w:type="dxa"/>
              <w:right w:w="100" w:type="dxa"/>
            </w:tcMar>
          </w:tcPr>
          <w:p w14:paraId="143B7110" w14:textId="77777777" w:rsidR="00872F4F" w:rsidRDefault="005A0616">
            <w:pPr>
              <w:widowControl w:val="0"/>
              <w:spacing w:line="240" w:lineRule="auto"/>
            </w:pPr>
            <w:r>
              <w:rPr>
                <w:b/>
                <w:color w:val="FFFFFF"/>
              </w:rPr>
              <w:t>Property Name</w:t>
            </w:r>
          </w:p>
        </w:tc>
        <w:tc>
          <w:tcPr>
            <w:tcW w:w="2595" w:type="dxa"/>
            <w:shd w:val="clear" w:color="auto" w:fill="073763"/>
            <w:tcMar>
              <w:top w:w="100" w:type="dxa"/>
              <w:left w:w="100" w:type="dxa"/>
              <w:bottom w:w="100" w:type="dxa"/>
              <w:right w:w="100" w:type="dxa"/>
            </w:tcMar>
          </w:tcPr>
          <w:p w14:paraId="476D3E0A" w14:textId="77777777" w:rsidR="00872F4F" w:rsidRDefault="005A0616">
            <w:pPr>
              <w:widowControl w:val="0"/>
              <w:spacing w:line="240" w:lineRule="auto"/>
            </w:pPr>
            <w:r>
              <w:rPr>
                <w:b/>
                <w:color w:val="FFFFFF"/>
              </w:rPr>
              <w:t>Type</w:t>
            </w:r>
          </w:p>
        </w:tc>
        <w:tc>
          <w:tcPr>
            <w:tcW w:w="3600" w:type="dxa"/>
            <w:shd w:val="clear" w:color="auto" w:fill="073763"/>
            <w:tcMar>
              <w:top w:w="100" w:type="dxa"/>
              <w:left w:w="100" w:type="dxa"/>
              <w:bottom w:w="100" w:type="dxa"/>
              <w:right w:w="100" w:type="dxa"/>
            </w:tcMar>
          </w:tcPr>
          <w:p w14:paraId="44F1ED8F" w14:textId="77777777" w:rsidR="00872F4F" w:rsidRDefault="005A0616">
            <w:pPr>
              <w:widowControl w:val="0"/>
              <w:spacing w:line="240" w:lineRule="auto"/>
            </w:pPr>
            <w:r>
              <w:rPr>
                <w:b/>
                <w:color w:val="FFFFFF"/>
              </w:rPr>
              <w:t>Description</w:t>
            </w:r>
          </w:p>
        </w:tc>
      </w:tr>
      <w:tr w:rsidR="00872F4F" w14:paraId="19BBD683" w14:textId="77777777">
        <w:tc>
          <w:tcPr>
            <w:tcW w:w="3165" w:type="dxa"/>
            <w:shd w:val="clear" w:color="auto" w:fill="D9D9D9"/>
            <w:tcMar>
              <w:top w:w="100" w:type="dxa"/>
              <w:left w:w="100" w:type="dxa"/>
              <w:bottom w:w="100" w:type="dxa"/>
              <w:right w:w="100" w:type="dxa"/>
            </w:tcMar>
          </w:tcPr>
          <w:p w14:paraId="1DB61B53" w14:textId="77777777" w:rsidR="00872F4F" w:rsidRDefault="005A0616">
            <w:pPr>
              <w:widowControl w:val="0"/>
              <w:spacing w:line="240" w:lineRule="auto"/>
            </w:pPr>
            <w:r>
              <w:rPr>
                <w:rFonts w:ascii="Consolas" w:eastAsia="Consolas" w:hAnsi="Consolas" w:cs="Consolas"/>
                <w:b/>
              </w:rPr>
              <w:t>type</w:t>
            </w:r>
            <w:r>
              <w:t xml:space="preserve"> (required)</w:t>
            </w:r>
          </w:p>
        </w:tc>
        <w:tc>
          <w:tcPr>
            <w:tcW w:w="2595" w:type="dxa"/>
            <w:shd w:val="clear" w:color="auto" w:fill="D9D9D9"/>
            <w:tcMar>
              <w:top w:w="100" w:type="dxa"/>
              <w:left w:w="100" w:type="dxa"/>
              <w:bottom w:w="100" w:type="dxa"/>
              <w:right w:w="100" w:type="dxa"/>
            </w:tcMar>
          </w:tcPr>
          <w:p w14:paraId="6E430715" w14:textId="77777777" w:rsidR="00872F4F" w:rsidRDefault="005A0616">
            <w:pPr>
              <w:widowControl w:val="0"/>
              <w:spacing w:line="240" w:lineRule="auto"/>
            </w:pPr>
            <w:r>
              <w:rPr>
                <w:rFonts w:ascii="Consolas" w:eastAsia="Consolas" w:hAnsi="Consolas" w:cs="Consolas"/>
                <w:color w:val="C7254E"/>
                <w:shd w:val="clear" w:color="auto" w:fill="F9F2F4"/>
              </w:rPr>
              <w:t>string</w:t>
            </w:r>
          </w:p>
        </w:tc>
        <w:tc>
          <w:tcPr>
            <w:tcW w:w="3600" w:type="dxa"/>
            <w:shd w:val="clear" w:color="auto" w:fill="D9D9D9"/>
            <w:tcMar>
              <w:top w:w="100" w:type="dxa"/>
              <w:left w:w="100" w:type="dxa"/>
              <w:bottom w:w="100" w:type="dxa"/>
              <w:right w:w="100" w:type="dxa"/>
            </w:tcMar>
          </w:tcPr>
          <w:p w14:paraId="1C7398DB"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incident</w:t>
            </w:r>
          </w:p>
        </w:tc>
      </w:tr>
      <w:tr w:rsidR="00872F4F" w14:paraId="11FC02CB" w14:textId="77777777">
        <w:tc>
          <w:tcPr>
            <w:tcW w:w="3165" w:type="dxa"/>
            <w:shd w:val="clear" w:color="auto" w:fill="D9D9D9"/>
            <w:tcMar>
              <w:top w:w="100" w:type="dxa"/>
              <w:left w:w="100" w:type="dxa"/>
              <w:bottom w:w="100" w:type="dxa"/>
              <w:right w:w="100" w:type="dxa"/>
            </w:tcMar>
          </w:tcPr>
          <w:p w14:paraId="562127F8" w14:textId="77777777" w:rsidR="00872F4F" w:rsidRDefault="005A0616">
            <w:pPr>
              <w:widowControl w:val="0"/>
              <w:spacing w:line="240" w:lineRule="auto"/>
            </w:pPr>
            <w:r>
              <w:rPr>
                <w:rFonts w:ascii="Consolas" w:eastAsia="Consolas" w:hAnsi="Consolas" w:cs="Consolas"/>
                <w:b/>
              </w:rPr>
              <w:t>labels</w:t>
            </w:r>
            <w:r>
              <w:rPr>
                <w:b/>
              </w:rPr>
              <w:t xml:space="preserve"> </w:t>
            </w:r>
            <w:r>
              <w:t>(required)</w:t>
            </w:r>
          </w:p>
        </w:tc>
        <w:tc>
          <w:tcPr>
            <w:tcW w:w="2595" w:type="dxa"/>
            <w:shd w:val="clear" w:color="auto" w:fill="D9D9D9"/>
            <w:tcMar>
              <w:top w:w="100" w:type="dxa"/>
              <w:left w:w="100" w:type="dxa"/>
              <w:bottom w:w="100" w:type="dxa"/>
              <w:right w:w="100" w:type="dxa"/>
            </w:tcMar>
          </w:tcPr>
          <w:p w14:paraId="510740C4" w14:textId="77777777" w:rsidR="00872F4F" w:rsidRDefault="005A0616">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600" w:type="dxa"/>
            <w:shd w:val="clear" w:color="auto" w:fill="D9D9D9"/>
            <w:tcMar>
              <w:top w:w="100" w:type="dxa"/>
              <w:left w:w="100" w:type="dxa"/>
              <w:bottom w:w="100" w:type="dxa"/>
              <w:right w:w="100" w:type="dxa"/>
            </w:tcMar>
          </w:tcPr>
          <w:p w14:paraId="1E4C79B8" w14:textId="77777777" w:rsidR="00872F4F" w:rsidRDefault="005A0616">
            <w:pPr>
              <w:spacing w:line="240" w:lineRule="auto"/>
            </w:pPr>
            <w:r>
              <w:t>This property is a list of classifications for the Incident.</w:t>
            </w:r>
          </w:p>
          <w:p w14:paraId="76E64B80" w14:textId="77777777" w:rsidR="00872F4F" w:rsidRDefault="00872F4F">
            <w:pPr>
              <w:spacing w:line="240" w:lineRule="auto"/>
            </w:pPr>
          </w:p>
          <w:p w14:paraId="7BEB6E86" w14:textId="77777777" w:rsidR="00872F4F" w:rsidRDefault="005A0616">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incident-label-ov</w:t>
            </w:r>
            <w:r>
              <w:t xml:space="preserve"> vocabulary.</w:t>
            </w:r>
          </w:p>
        </w:tc>
      </w:tr>
      <w:tr w:rsidR="00872F4F" w14:paraId="6C2B938E" w14:textId="77777777">
        <w:tc>
          <w:tcPr>
            <w:tcW w:w="3165" w:type="dxa"/>
            <w:shd w:val="clear" w:color="auto" w:fill="FFFFFF"/>
            <w:tcMar>
              <w:top w:w="100" w:type="dxa"/>
              <w:left w:w="100" w:type="dxa"/>
              <w:bottom w:w="100" w:type="dxa"/>
              <w:right w:w="100" w:type="dxa"/>
            </w:tcMar>
          </w:tcPr>
          <w:p w14:paraId="0C03DFD2" w14:textId="77777777" w:rsidR="00872F4F" w:rsidRDefault="005A0616">
            <w:pPr>
              <w:widowControl w:val="0"/>
              <w:spacing w:line="240" w:lineRule="auto"/>
            </w:pPr>
            <w:r>
              <w:rPr>
                <w:rFonts w:ascii="Consolas" w:eastAsia="Consolas" w:hAnsi="Consolas" w:cs="Consolas"/>
                <w:b/>
              </w:rPr>
              <w:t>name</w:t>
            </w:r>
            <w:r>
              <w:t xml:space="preserve"> (required)</w:t>
            </w:r>
          </w:p>
        </w:tc>
        <w:tc>
          <w:tcPr>
            <w:tcW w:w="2595" w:type="dxa"/>
            <w:shd w:val="clear" w:color="auto" w:fill="FFFFFF"/>
            <w:tcMar>
              <w:top w:w="100" w:type="dxa"/>
              <w:left w:w="100" w:type="dxa"/>
              <w:bottom w:w="100" w:type="dxa"/>
              <w:right w:w="100" w:type="dxa"/>
            </w:tcMar>
          </w:tcPr>
          <w:p w14:paraId="0BAE2600" w14:textId="77777777" w:rsidR="00872F4F" w:rsidRDefault="005A0616">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2F49602" w14:textId="77777777" w:rsidR="00872F4F" w:rsidRDefault="005A0616">
            <w:pPr>
              <w:spacing w:line="240" w:lineRule="auto"/>
            </w:pPr>
            <w:r>
              <w:t>A name used to identify the Incident.</w:t>
            </w:r>
          </w:p>
        </w:tc>
      </w:tr>
      <w:tr w:rsidR="00872F4F" w14:paraId="7F737134" w14:textId="77777777">
        <w:tc>
          <w:tcPr>
            <w:tcW w:w="3165" w:type="dxa"/>
            <w:shd w:val="clear" w:color="auto" w:fill="FFFFFF"/>
            <w:tcMar>
              <w:top w:w="100" w:type="dxa"/>
              <w:left w:w="100" w:type="dxa"/>
              <w:bottom w:w="100" w:type="dxa"/>
              <w:right w:w="100" w:type="dxa"/>
            </w:tcMar>
          </w:tcPr>
          <w:p w14:paraId="5EC89DB4" w14:textId="77777777" w:rsidR="00872F4F" w:rsidRDefault="005A0616">
            <w:pPr>
              <w:widowControl w:val="0"/>
              <w:spacing w:line="240" w:lineRule="auto"/>
            </w:pPr>
            <w:r>
              <w:rPr>
                <w:rFonts w:ascii="Consolas" w:eastAsia="Consolas" w:hAnsi="Consolas" w:cs="Consolas"/>
                <w:b/>
              </w:rPr>
              <w:t>description</w:t>
            </w:r>
            <w:r>
              <w:t xml:space="preserve"> (optional)</w:t>
            </w:r>
          </w:p>
        </w:tc>
        <w:tc>
          <w:tcPr>
            <w:tcW w:w="2595" w:type="dxa"/>
            <w:shd w:val="clear" w:color="auto" w:fill="FFFFFF"/>
            <w:tcMar>
              <w:top w:w="100" w:type="dxa"/>
              <w:left w:w="100" w:type="dxa"/>
              <w:bottom w:w="100" w:type="dxa"/>
              <w:right w:w="100" w:type="dxa"/>
            </w:tcMar>
          </w:tcPr>
          <w:p w14:paraId="5156EA9D" w14:textId="77777777" w:rsidR="00872F4F" w:rsidRDefault="005A0616">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737C47" w14:textId="77777777" w:rsidR="00872F4F" w:rsidRDefault="005A0616">
            <w:pPr>
              <w:spacing w:line="240" w:lineRule="auto"/>
            </w:pPr>
            <w:r>
              <w:t xml:space="preserve">A description that provides more details and context about </w:t>
            </w:r>
            <w:r>
              <w:rPr>
                <w:rFonts w:ascii="Consolas" w:eastAsia="Consolas" w:hAnsi="Consolas" w:cs="Consolas"/>
              </w:rPr>
              <w:t>the Incident</w:t>
            </w:r>
            <w:r>
              <w:t>, potentially including its purpose and its key characteristics.</w:t>
            </w:r>
          </w:p>
        </w:tc>
      </w:tr>
      <w:tr w:rsidR="00872F4F" w14:paraId="6E7597A9" w14:textId="77777777">
        <w:tc>
          <w:tcPr>
            <w:tcW w:w="3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CAC7B0" w14:textId="77777777" w:rsidR="00872F4F" w:rsidRDefault="005A0616">
            <w:pPr>
              <w:spacing w:line="345" w:lineRule="auto"/>
            </w:pPr>
            <w:r>
              <w:rPr>
                <w:rFonts w:ascii="Consolas" w:eastAsia="Consolas" w:hAnsi="Consolas" w:cs="Consolas"/>
                <w:b/>
              </w:rPr>
              <w:t>initial_compromise</w:t>
            </w:r>
            <w:r>
              <w:rPr>
                <w:rFonts w:ascii="Consolas" w:eastAsia="Consolas" w:hAnsi="Consolas" w:cs="Consolas"/>
              </w:rPr>
              <w:t xml:space="preserve"> (optional)</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5B5EB7" w14:textId="77777777" w:rsidR="00872F4F" w:rsidRDefault="005A0616">
            <w:pPr>
              <w:spacing w:line="345" w:lineRule="auto"/>
            </w:pPr>
            <w:r>
              <w:rPr>
                <w:rFonts w:ascii="Consolas" w:eastAsia="Consolas" w:hAnsi="Consolas" w:cs="Consolas"/>
                <w:color w:val="C7254E"/>
                <w:shd w:val="clear" w:color="auto" w:fill="F9F2F4"/>
              </w:rPr>
              <w:t>timestamp</w:t>
            </w: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4D59A9" w14:textId="77777777" w:rsidR="00872F4F" w:rsidRDefault="005A0616">
            <w:pPr>
              <w:spacing w:line="240" w:lineRule="auto"/>
            </w:pPr>
            <w:r>
              <w:t>Specifies the time that the initial compromise occurred for the Incident</w:t>
            </w:r>
          </w:p>
        </w:tc>
      </w:tr>
      <w:tr w:rsidR="00872F4F" w14:paraId="18BD7D5E" w14:textId="77777777">
        <w:tc>
          <w:tcPr>
            <w:tcW w:w="3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48248F" w14:textId="77777777" w:rsidR="00872F4F" w:rsidRDefault="005A0616">
            <w:pPr>
              <w:spacing w:line="345" w:lineRule="auto"/>
            </w:pPr>
            <w:r>
              <w:rPr>
                <w:rFonts w:ascii="Consolas" w:eastAsia="Consolas" w:hAnsi="Consolas" w:cs="Consolas"/>
                <w:b/>
              </w:rPr>
              <w:t>initial_compromise_</w:t>
            </w:r>
          </w:p>
          <w:p w14:paraId="5AAF46A8" w14:textId="77777777" w:rsidR="00872F4F" w:rsidRDefault="005A0616">
            <w:pPr>
              <w:spacing w:line="345" w:lineRule="auto"/>
            </w:pPr>
            <w:r>
              <w:rPr>
                <w:rFonts w:ascii="Consolas" w:eastAsia="Consolas" w:hAnsi="Consolas" w:cs="Consolas"/>
                <w:b/>
              </w:rPr>
              <w:t>precision</w:t>
            </w:r>
            <w:r>
              <w:rPr>
                <w:rFonts w:ascii="Consolas" w:eastAsia="Consolas" w:hAnsi="Consolas" w:cs="Consolas"/>
              </w:rPr>
              <w:t xml:space="preserve"> (optional)</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368A87" w14:textId="77777777" w:rsidR="00872F4F" w:rsidRDefault="005A0616">
            <w:pPr>
              <w:spacing w:line="345" w:lineRule="auto"/>
            </w:pPr>
            <w:r>
              <w:rPr>
                <w:rFonts w:ascii="Consolas" w:eastAsia="Consolas" w:hAnsi="Consolas" w:cs="Consolas"/>
                <w:color w:val="C7254E"/>
                <w:shd w:val="clear" w:color="auto" w:fill="F9F2F4"/>
              </w:rPr>
              <w:t>timestamp-precision</w:t>
            </w: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6D1B4E" w14:textId="77777777" w:rsidR="00872F4F" w:rsidRDefault="005A0616">
            <w:pPr>
              <w:spacing w:line="240" w:lineRule="auto"/>
            </w:pPr>
            <w:r>
              <w:t xml:space="preserve">The timestamp precision of </w:t>
            </w:r>
            <w:r>
              <w:rPr>
                <w:rFonts w:ascii="Consolas" w:eastAsia="Consolas" w:hAnsi="Consolas" w:cs="Consolas"/>
                <w:b/>
              </w:rPr>
              <w:t>initial_compromise</w:t>
            </w:r>
            <w:r>
              <w:t>.</w:t>
            </w:r>
          </w:p>
        </w:tc>
      </w:tr>
      <w:tr w:rsidR="00872F4F" w14:paraId="7DFA2F10" w14:textId="77777777">
        <w:tc>
          <w:tcPr>
            <w:tcW w:w="3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87F46B5" w14:textId="77777777" w:rsidR="00872F4F" w:rsidRDefault="005A0616">
            <w:pPr>
              <w:spacing w:line="345" w:lineRule="auto"/>
            </w:pPr>
            <w:r>
              <w:rPr>
                <w:rFonts w:ascii="Consolas" w:eastAsia="Consolas" w:hAnsi="Consolas" w:cs="Consolas"/>
                <w:b/>
              </w:rPr>
              <w:t>discovery</w:t>
            </w:r>
            <w:r>
              <w:rPr>
                <w:rFonts w:ascii="Consolas" w:eastAsia="Consolas" w:hAnsi="Consolas" w:cs="Consolas"/>
              </w:rPr>
              <w:t xml:space="preserve"> (optional)</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C85324" w14:textId="77777777" w:rsidR="00872F4F" w:rsidRDefault="005A0616">
            <w:pPr>
              <w:spacing w:line="345" w:lineRule="auto"/>
            </w:pPr>
            <w:r>
              <w:rPr>
                <w:rFonts w:ascii="Consolas" w:eastAsia="Consolas" w:hAnsi="Consolas" w:cs="Consolas"/>
                <w:color w:val="C7254E"/>
                <w:shd w:val="clear" w:color="auto" w:fill="F9F2F4"/>
              </w:rPr>
              <w:t>timestamp</w:t>
            </w: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2A4732" w14:textId="77777777" w:rsidR="00872F4F" w:rsidRDefault="005A0616">
            <w:pPr>
              <w:spacing w:line="240" w:lineRule="auto"/>
            </w:pPr>
            <w:r>
              <w:t>Specifies the first time at which the organization learned the Incident had occurred.</w:t>
            </w:r>
          </w:p>
        </w:tc>
      </w:tr>
      <w:tr w:rsidR="00872F4F" w14:paraId="2FAE3CD1" w14:textId="77777777">
        <w:tc>
          <w:tcPr>
            <w:tcW w:w="3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EC7A38" w14:textId="77777777" w:rsidR="00872F4F" w:rsidRDefault="005A0616">
            <w:pPr>
              <w:spacing w:line="345" w:lineRule="auto"/>
            </w:pPr>
            <w:r>
              <w:rPr>
                <w:rFonts w:ascii="Consolas" w:eastAsia="Consolas" w:hAnsi="Consolas" w:cs="Consolas"/>
                <w:b/>
              </w:rPr>
              <w:t>discovery_precision</w:t>
            </w:r>
            <w:r>
              <w:t xml:space="preserve"> (optional</w:t>
            </w:r>
            <w:r>
              <w:t>)</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195E21" w14:textId="77777777" w:rsidR="00872F4F" w:rsidRDefault="005A0616">
            <w:pPr>
              <w:spacing w:line="345" w:lineRule="auto"/>
            </w:pPr>
            <w:r>
              <w:rPr>
                <w:rFonts w:ascii="Consolas" w:eastAsia="Consolas" w:hAnsi="Consolas" w:cs="Consolas"/>
                <w:color w:val="C7254E"/>
                <w:shd w:val="clear" w:color="auto" w:fill="F9F2F4"/>
              </w:rPr>
              <w:t>timestamp-precision</w:t>
            </w: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03D0324" w14:textId="77777777" w:rsidR="00872F4F" w:rsidRDefault="005A0616">
            <w:pPr>
              <w:spacing w:line="240" w:lineRule="auto"/>
            </w:pPr>
            <w:r>
              <w:t xml:space="preserve">The timestamp precision of </w:t>
            </w:r>
            <w:r>
              <w:rPr>
                <w:rFonts w:ascii="Consolas" w:eastAsia="Consolas" w:hAnsi="Consolas" w:cs="Consolas"/>
                <w:b/>
              </w:rPr>
              <w:t>discovery</w:t>
            </w:r>
            <w:r>
              <w:t>.</w:t>
            </w:r>
          </w:p>
        </w:tc>
      </w:tr>
      <w:tr w:rsidR="00872F4F" w14:paraId="40A02BF1" w14:textId="77777777">
        <w:tc>
          <w:tcPr>
            <w:tcW w:w="3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5FF55E" w14:textId="77777777" w:rsidR="00872F4F" w:rsidRDefault="005A0616">
            <w:pPr>
              <w:spacing w:line="345" w:lineRule="auto"/>
            </w:pPr>
            <w:r>
              <w:rPr>
                <w:rFonts w:ascii="Consolas" w:eastAsia="Consolas" w:hAnsi="Consolas" w:cs="Consolas"/>
                <w:b/>
              </w:rPr>
              <w:t>remediation</w:t>
            </w:r>
            <w:r>
              <w:rPr>
                <w:rFonts w:ascii="Consolas" w:eastAsia="Consolas" w:hAnsi="Consolas" w:cs="Consolas"/>
              </w:rPr>
              <w:t xml:space="preserve"> (optional)</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54F003" w14:textId="77777777" w:rsidR="00872F4F" w:rsidRDefault="005A0616">
            <w:pPr>
              <w:spacing w:line="345" w:lineRule="auto"/>
            </w:pPr>
            <w:r>
              <w:rPr>
                <w:rFonts w:ascii="Consolas" w:eastAsia="Consolas" w:hAnsi="Consolas" w:cs="Consolas"/>
                <w:color w:val="C7254E"/>
                <w:shd w:val="clear" w:color="auto" w:fill="F9F2F4"/>
              </w:rPr>
              <w:t>timestamp</w:t>
            </w: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888D43" w14:textId="77777777" w:rsidR="00872F4F" w:rsidRDefault="005A0616">
            <w:pPr>
              <w:spacing w:line="240" w:lineRule="auto"/>
            </w:pPr>
            <w:r>
              <w:t>Specifies the first time at which the Incident is remediated.</w:t>
            </w:r>
          </w:p>
        </w:tc>
      </w:tr>
      <w:tr w:rsidR="00872F4F" w14:paraId="754F5EF1" w14:textId="77777777">
        <w:tc>
          <w:tcPr>
            <w:tcW w:w="31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C285E7" w14:textId="77777777" w:rsidR="00872F4F" w:rsidRDefault="005A0616">
            <w:pPr>
              <w:spacing w:line="345" w:lineRule="auto"/>
            </w:pPr>
            <w:r>
              <w:rPr>
                <w:rFonts w:ascii="Consolas" w:eastAsia="Consolas" w:hAnsi="Consolas" w:cs="Consolas"/>
                <w:b/>
              </w:rPr>
              <w:t>remediation_precision</w:t>
            </w:r>
            <w:r>
              <w:rPr>
                <w:rFonts w:ascii="Consolas" w:eastAsia="Consolas" w:hAnsi="Consolas" w:cs="Consolas"/>
              </w:rPr>
              <w:t xml:space="preserve"> </w:t>
            </w:r>
            <w:r>
              <w:t>(optional)</w:t>
            </w:r>
          </w:p>
        </w:tc>
        <w:tc>
          <w:tcPr>
            <w:tcW w:w="25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97E873" w14:textId="77777777" w:rsidR="00872F4F" w:rsidRDefault="005A0616">
            <w:pPr>
              <w:spacing w:line="345" w:lineRule="auto"/>
            </w:pPr>
            <w:r>
              <w:rPr>
                <w:rFonts w:ascii="Consolas" w:eastAsia="Consolas" w:hAnsi="Consolas" w:cs="Consolas"/>
                <w:color w:val="C7254E"/>
                <w:shd w:val="clear" w:color="auto" w:fill="F9F2F4"/>
              </w:rPr>
              <w:t>timestamp-precision</w:t>
            </w:r>
          </w:p>
        </w:tc>
        <w:tc>
          <w:tcPr>
            <w:tcW w:w="3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BD7571" w14:textId="77777777" w:rsidR="00872F4F" w:rsidRDefault="005A0616">
            <w:pPr>
              <w:spacing w:line="240" w:lineRule="auto"/>
            </w:pPr>
            <w:r>
              <w:t xml:space="preserve">The timestamp precision of </w:t>
            </w:r>
            <w:r>
              <w:rPr>
                <w:b/>
              </w:rPr>
              <w:t>remediation</w:t>
            </w:r>
            <w:r>
              <w:t>.</w:t>
            </w:r>
          </w:p>
        </w:tc>
      </w:tr>
    </w:tbl>
    <w:p w14:paraId="00FA3D2A" w14:textId="77777777" w:rsidR="00872F4F" w:rsidRDefault="00872F4F">
      <w:pPr>
        <w:spacing w:line="331" w:lineRule="auto"/>
      </w:pPr>
    </w:p>
    <w:p w14:paraId="1B09203E" w14:textId="77777777" w:rsidR="00872F4F" w:rsidRDefault="005A0616">
      <w:pPr>
        <w:pStyle w:val="Heading3"/>
        <w:contextualSpacing w:val="0"/>
      </w:pPr>
      <w:bookmarkStart w:id="21" w:name="h.dtmaowxsidg2" w:colFirst="0" w:colLast="0"/>
      <w:bookmarkEnd w:id="21"/>
      <w:r>
        <w:lastRenderedPageBreak/>
        <w:t>​</w:t>
      </w:r>
      <w:r>
        <w:t>1.4.2.​ Relationships</w:t>
      </w:r>
    </w:p>
    <w:p w14:paraId="4826B5E7" w14:textId="77777777" w:rsidR="00872F4F" w:rsidRDefault="005A0616">
      <w:r>
        <w:t>These are the relationships explicitly defined between the Incident object and other objects. The first section lists the embedded relationships by property name along with their corresponding target. The rest of the table identifies</w:t>
      </w:r>
      <w:r>
        <w:t xml:space="preserve"> the relationships that can be made from this object by way of the Relationship Object. The reverse relationships (relationships "to" this object) are included as a convenience. For their definitions, please see the objects for which they represent a "from</w:t>
      </w:r>
      <w:r>
        <w:t>" relationship.</w:t>
      </w:r>
    </w:p>
    <w:p w14:paraId="101D39EC" w14:textId="77777777" w:rsidR="00872F4F" w:rsidRDefault="00872F4F"/>
    <w:p w14:paraId="4C43CA2E"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5FB0306F" w14:textId="77777777" w:rsidR="00872F4F" w:rsidRDefault="00872F4F"/>
    <w:tbl>
      <w:tblPr>
        <w:tblStyle w:val="a6"/>
        <w:tblW w:w="9360" w:type="dxa"/>
        <w:tblLayout w:type="fixed"/>
        <w:tblLook w:val="0600" w:firstRow="0" w:lastRow="0" w:firstColumn="0" w:lastColumn="0" w:noHBand="1" w:noVBand="1"/>
      </w:tblPr>
      <w:tblGrid>
        <w:gridCol w:w="1410"/>
        <w:gridCol w:w="1815"/>
        <w:gridCol w:w="2190"/>
        <w:gridCol w:w="3945"/>
      </w:tblGrid>
      <w:tr w:rsidR="00872F4F" w14:paraId="5BA8E566"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3EF77B" w14:textId="77777777" w:rsidR="00872F4F" w:rsidRDefault="005A0616">
            <w:pPr>
              <w:spacing w:line="288" w:lineRule="auto"/>
            </w:pPr>
            <w:r>
              <w:rPr>
                <w:b/>
                <w:color w:val="FFFFFF"/>
              </w:rPr>
              <w:t>Embedded Relationships</w:t>
            </w:r>
          </w:p>
        </w:tc>
      </w:tr>
      <w:tr w:rsidR="00872F4F" w14:paraId="2CD70BC8" w14:textId="77777777">
        <w:tc>
          <w:tcPr>
            <w:tcW w:w="32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757156" w14:textId="77777777" w:rsidR="00872F4F" w:rsidRDefault="005A0616">
            <w:pPr>
              <w:spacing w:line="288" w:lineRule="auto"/>
            </w:pPr>
            <w:r>
              <w:rPr>
                <w:rFonts w:ascii="Consolas" w:eastAsia="Consolas" w:hAnsi="Consolas" w:cs="Consolas"/>
                <w:b/>
              </w:rPr>
              <w:t>created_by_ref</w:t>
            </w:r>
          </w:p>
        </w:tc>
        <w:tc>
          <w:tcPr>
            <w:tcW w:w="613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89F70A"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4B85D271" w14:textId="77777777">
        <w:tc>
          <w:tcPr>
            <w:tcW w:w="32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EBC6A1" w14:textId="77777777" w:rsidR="00872F4F" w:rsidRDefault="005A0616">
            <w:pPr>
              <w:spacing w:line="288" w:lineRule="auto"/>
            </w:pPr>
            <w:r>
              <w:rPr>
                <w:rFonts w:ascii="Consolas" w:eastAsia="Consolas" w:hAnsi="Consolas" w:cs="Consolas"/>
                <w:b/>
              </w:rPr>
              <w:t>object_markings_refs</w:t>
            </w:r>
          </w:p>
        </w:tc>
        <w:tc>
          <w:tcPr>
            <w:tcW w:w="613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2FF991"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286A8244"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7E71DAE" w14:textId="77777777" w:rsidR="00872F4F" w:rsidRDefault="005A0616">
            <w:pPr>
              <w:spacing w:line="288" w:lineRule="auto"/>
            </w:pPr>
            <w:r>
              <w:rPr>
                <w:b/>
                <w:color w:val="FFFFFF"/>
              </w:rPr>
              <w:t>Common Relationships</w:t>
            </w:r>
          </w:p>
        </w:tc>
      </w:tr>
      <w:tr w:rsidR="00872F4F" w14:paraId="361B4243" w14:textId="77777777">
        <w:tc>
          <w:tcPr>
            <w:tcW w:w="936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142D51"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872F4F" w14:paraId="6B94F9F0" w14:textId="77777777">
        <w:tc>
          <w:tcPr>
            <w:tcW w:w="141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EC9C2E8" w14:textId="77777777" w:rsidR="00872F4F" w:rsidRDefault="005A0616">
            <w:pPr>
              <w:spacing w:line="240" w:lineRule="auto"/>
            </w:pPr>
            <w:r>
              <w:rPr>
                <w:b/>
                <w:color w:val="FFFFFF"/>
              </w:rPr>
              <w:t>Source</w:t>
            </w:r>
          </w:p>
        </w:tc>
        <w:tc>
          <w:tcPr>
            <w:tcW w:w="18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470B75" w14:textId="77777777" w:rsidR="00872F4F" w:rsidRDefault="005A0616">
            <w:pPr>
              <w:spacing w:line="240" w:lineRule="auto"/>
            </w:pPr>
            <w:r>
              <w:rPr>
                <w:b/>
                <w:color w:val="FFFFFF"/>
              </w:rPr>
              <w:t>Name</w:t>
            </w:r>
          </w:p>
        </w:tc>
        <w:tc>
          <w:tcPr>
            <w:tcW w:w="219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98F64CB" w14:textId="77777777" w:rsidR="00872F4F" w:rsidRDefault="005A0616">
            <w:pPr>
              <w:spacing w:line="288" w:lineRule="auto"/>
            </w:pPr>
            <w:r>
              <w:rPr>
                <w:b/>
                <w:color w:val="FFFFFF"/>
              </w:rPr>
              <w:t xml:space="preserve">Target </w:t>
            </w:r>
          </w:p>
        </w:tc>
        <w:tc>
          <w:tcPr>
            <w:tcW w:w="394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D1A78B1" w14:textId="77777777" w:rsidR="00872F4F" w:rsidRDefault="005A0616">
            <w:pPr>
              <w:spacing w:line="288" w:lineRule="auto"/>
            </w:pPr>
            <w:r>
              <w:rPr>
                <w:b/>
                <w:color w:val="FFFFFF"/>
              </w:rPr>
              <w:t>Description</w:t>
            </w:r>
          </w:p>
        </w:tc>
      </w:tr>
      <w:tr w:rsidR="00872F4F" w14:paraId="1C9900CF" w14:textId="77777777">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454BA5" w14:textId="77777777" w:rsidR="00872F4F" w:rsidRDefault="005A0616">
            <w:pPr>
              <w:spacing w:line="240" w:lineRule="auto"/>
            </w:pPr>
            <w:r>
              <w:rPr>
                <w:rFonts w:ascii="Consolas" w:eastAsia="Consolas" w:hAnsi="Consolas" w:cs="Consolas"/>
                <w:color w:val="C7254E"/>
                <w:shd w:val="clear" w:color="auto" w:fill="F9F2F4"/>
              </w:rPr>
              <w:t>incident</w:t>
            </w:r>
          </w:p>
        </w:tc>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73E2AA" w14:textId="77777777" w:rsidR="00872F4F" w:rsidRDefault="005A0616">
            <w:pPr>
              <w:spacing w:line="240" w:lineRule="auto"/>
            </w:pPr>
            <w:r>
              <w:rPr>
                <w:rFonts w:ascii="Consolas" w:eastAsia="Consolas" w:hAnsi="Consolas" w:cs="Consolas"/>
                <w:color w:val="38761D"/>
                <w:shd w:val="clear" w:color="auto" w:fill="D9EAD3"/>
              </w:rPr>
              <w:t>attributed-to</w:t>
            </w:r>
          </w:p>
        </w:tc>
        <w:tc>
          <w:tcPr>
            <w:tcW w:w="2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CB78E9" w14:textId="77777777" w:rsidR="00872F4F" w:rsidRDefault="005A0616">
            <w:pPr>
              <w:spacing w:line="240" w:lineRule="auto"/>
            </w:pPr>
            <w:r>
              <w:rPr>
                <w:rFonts w:ascii="Consolas" w:eastAsia="Consolas" w:hAnsi="Consolas" w:cs="Consolas"/>
                <w:color w:val="C7254E"/>
                <w:shd w:val="clear" w:color="auto" w:fill="F9F2F4"/>
              </w:rPr>
              <w:t>attack-pattern</w:t>
            </w:r>
            <w:r>
              <w:rPr>
                <w:rFonts w:ascii="Consolas" w:eastAsia="Consolas" w:hAnsi="Consolas" w:cs="Consolas"/>
              </w:rPr>
              <w:t xml:space="preserve">, </w:t>
            </w:r>
            <w:r>
              <w:rPr>
                <w:rFonts w:ascii="Consolas" w:eastAsia="Consolas" w:hAnsi="Consolas" w:cs="Consolas"/>
                <w:color w:val="C7254E"/>
                <w:shd w:val="clear" w:color="auto" w:fill="F9F2F4"/>
              </w:rPr>
              <w:t>c</w:t>
            </w:r>
            <w:r>
              <w:rPr>
                <w:rFonts w:ascii="Consolas" w:eastAsia="Consolas" w:hAnsi="Consolas" w:cs="Consolas"/>
                <w:color w:val="C7254E"/>
                <w:shd w:val="clear" w:color="auto" w:fill="F9F2F4"/>
              </w:rPr>
              <w:t>ampaign</w:t>
            </w:r>
            <w:r>
              <w:rPr>
                <w:rFonts w:ascii="Consolas" w:eastAsia="Consolas" w:hAnsi="Consolas" w:cs="Consolas"/>
              </w:rPr>
              <w:t xml:space="preserve">, </w:t>
            </w:r>
            <w:r>
              <w:rPr>
                <w:rFonts w:ascii="Consolas" w:eastAsia="Consolas" w:hAnsi="Consolas" w:cs="Consolas"/>
                <w:color w:val="C7254E"/>
                <w:shd w:val="clear" w:color="auto" w:fill="F9F2F4"/>
              </w:rPr>
              <w:t>intrusion-set</w:t>
            </w:r>
            <w:r>
              <w:rPr>
                <w:rFonts w:ascii="Consolas" w:eastAsia="Consolas" w:hAnsi="Consolas" w:cs="Consolas"/>
              </w:rPr>
              <w:t xml:space="preserve">, </w:t>
            </w:r>
            <w:r>
              <w:rPr>
                <w:rFonts w:ascii="Consolas" w:eastAsia="Consolas" w:hAnsi="Consolas" w:cs="Consolas"/>
                <w:color w:val="C7254E"/>
                <w:shd w:val="clear" w:color="auto" w:fill="F9F2F4"/>
              </w:rPr>
              <w:t>malware</w:t>
            </w:r>
            <w:r>
              <w:rPr>
                <w:rFonts w:ascii="Consolas" w:eastAsia="Consolas" w:hAnsi="Consolas" w:cs="Consolas"/>
              </w:rPr>
              <w:t xml:space="preserve">, </w:t>
            </w:r>
            <w:r>
              <w:rPr>
                <w:rFonts w:ascii="Consolas" w:eastAsia="Consolas" w:hAnsi="Consolas" w:cs="Consolas"/>
                <w:color w:val="C7254E"/>
                <w:shd w:val="clear" w:color="auto" w:fill="F9F2F4"/>
              </w:rPr>
              <w:t>threat-actor</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EA64E0" w14:textId="77777777" w:rsidR="00872F4F" w:rsidRDefault="005A0616">
            <w:pPr>
              <w:spacing w:line="240" w:lineRule="auto"/>
            </w:pPr>
            <w:r>
              <w:t>This Relationship describes that the the related Attack Pattern, Campaign, Intrusion Set, Malware, or Threat Actor is responsible for the Incident.</w:t>
            </w:r>
          </w:p>
          <w:p w14:paraId="792CC43B" w14:textId="77777777" w:rsidR="00872F4F" w:rsidRDefault="00872F4F">
            <w:pPr>
              <w:spacing w:line="240" w:lineRule="auto"/>
            </w:pPr>
          </w:p>
          <w:p w14:paraId="457109FD" w14:textId="77777777" w:rsidR="00872F4F" w:rsidRDefault="005A0616">
            <w:pPr>
              <w:spacing w:line="240" w:lineRule="auto"/>
            </w:pPr>
            <w:r>
              <w:rPr>
                <w:rFonts w:ascii="Consolas" w:eastAsia="Consolas" w:hAnsi="Consolas" w:cs="Consolas"/>
              </w:rPr>
              <w:t xml:space="preserve">For example, an </w:t>
            </w:r>
            <w:r>
              <w:rPr>
                <w:rFonts w:ascii="Consolas" w:eastAsia="Consolas" w:hAnsi="Consolas" w:cs="Consolas"/>
                <w:color w:val="38761D"/>
                <w:shd w:val="clear" w:color="auto" w:fill="D9EAD3"/>
              </w:rPr>
              <w:t>attributed-to</w:t>
            </w:r>
            <w:r>
              <w:t xml:space="preserve"> Relationship from an Incident to a Malware means that the Malware was used to</w:t>
            </w:r>
            <w:r>
              <w:t xml:space="preserve"> carry out the incident.</w:t>
            </w:r>
          </w:p>
        </w:tc>
      </w:tr>
      <w:tr w:rsidR="00872F4F" w14:paraId="77B38B61" w14:textId="77777777">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C0CD22" w14:textId="77777777" w:rsidR="00872F4F" w:rsidRDefault="005A0616">
            <w:pPr>
              <w:spacing w:line="240" w:lineRule="auto"/>
            </w:pPr>
            <w:r>
              <w:rPr>
                <w:rFonts w:ascii="Consolas" w:eastAsia="Consolas" w:hAnsi="Consolas" w:cs="Consolas"/>
                <w:color w:val="C7254E"/>
                <w:shd w:val="clear" w:color="auto" w:fill="F9F2F4"/>
              </w:rPr>
              <w:t>incident</w:t>
            </w:r>
          </w:p>
        </w:tc>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8A5336" w14:textId="77777777" w:rsidR="00872F4F" w:rsidRDefault="005A0616">
            <w:pPr>
              <w:spacing w:line="240" w:lineRule="auto"/>
            </w:pPr>
            <w:r>
              <w:rPr>
                <w:rFonts w:ascii="Consolas" w:eastAsia="Consolas" w:hAnsi="Consolas" w:cs="Consolas"/>
                <w:color w:val="38761D"/>
                <w:shd w:val="clear" w:color="auto" w:fill="D9EAD3"/>
              </w:rPr>
              <w:t>exploits</w:t>
            </w:r>
          </w:p>
        </w:tc>
        <w:tc>
          <w:tcPr>
            <w:tcW w:w="2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A731DB" w14:textId="77777777" w:rsidR="00872F4F" w:rsidRDefault="005A0616">
            <w:pPr>
              <w:spacing w:line="240" w:lineRule="auto"/>
            </w:pPr>
            <w:r>
              <w:rPr>
                <w:rFonts w:ascii="Consolas" w:eastAsia="Consolas" w:hAnsi="Consolas" w:cs="Consolas"/>
                <w:color w:val="C7254E"/>
                <w:shd w:val="clear" w:color="auto" w:fill="F9F2F4"/>
              </w:rPr>
              <w:t>victim-target</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308656" w14:textId="77777777" w:rsidR="00872F4F" w:rsidRDefault="005A0616">
            <w:pPr>
              <w:spacing w:line="240" w:lineRule="auto"/>
            </w:pPr>
            <w:r>
              <w:t>This Relationship describes that the the related Victim Target was a victim of this incident.</w:t>
            </w:r>
          </w:p>
          <w:p w14:paraId="719E5AAB" w14:textId="77777777" w:rsidR="00872F4F" w:rsidRDefault="00872F4F">
            <w:pPr>
              <w:spacing w:line="240" w:lineRule="auto"/>
            </w:pPr>
          </w:p>
          <w:p w14:paraId="6309529F" w14:textId="77777777" w:rsidR="00872F4F" w:rsidRDefault="005A0616">
            <w:pPr>
              <w:spacing w:line="240" w:lineRule="auto"/>
            </w:pPr>
            <w:r>
              <w:rPr>
                <w:rFonts w:ascii="Consolas" w:eastAsia="Consolas" w:hAnsi="Consolas" w:cs="Consolas"/>
              </w:rPr>
              <w:t xml:space="preserve">For example, an </w:t>
            </w:r>
            <w:r>
              <w:rPr>
                <w:rFonts w:ascii="Consolas" w:eastAsia="Consolas" w:hAnsi="Consolas" w:cs="Consolas"/>
                <w:color w:val="38761D"/>
                <w:shd w:val="clear" w:color="auto" w:fill="D9EAD3"/>
              </w:rPr>
              <w:t>exploits</w:t>
            </w:r>
            <w:r>
              <w:t xml:space="preserve"> Relationship from an Incident to a Victim Target representing ACME Corporation means that ACME Corporation was an actual victim of that Incident.</w:t>
            </w:r>
          </w:p>
        </w:tc>
      </w:tr>
      <w:tr w:rsidR="00872F4F" w14:paraId="7D885C8C" w14:textId="77777777">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DF6FE7A" w14:textId="77777777" w:rsidR="00872F4F" w:rsidRDefault="005A0616">
            <w:pPr>
              <w:spacing w:line="240" w:lineRule="auto"/>
            </w:pPr>
            <w:r>
              <w:rPr>
                <w:rFonts w:ascii="Consolas" w:eastAsia="Consolas" w:hAnsi="Consolas" w:cs="Consolas"/>
                <w:color w:val="C7254E"/>
                <w:shd w:val="clear" w:color="auto" w:fill="F9F2F4"/>
              </w:rPr>
              <w:t>incident</w:t>
            </w:r>
          </w:p>
        </w:tc>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8D5A13" w14:textId="77777777" w:rsidR="00872F4F" w:rsidRDefault="005A0616">
            <w:pPr>
              <w:spacing w:line="240" w:lineRule="auto"/>
            </w:pPr>
            <w:r>
              <w:rPr>
                <w:rFonts w:ascii="Consolas" w:eastAsia="Consolas" w:hAnsi="Consolas" w:cs="Consolas"/>
                <w:color w:val="38761D"/>
                <w:shd w:val="clear" w:color="auto" w:fill="D9EAD3"/>
              </w:rPr>
              <w:t>targets</w:t>
            </w:r>
          </w:p>
        </w:tc>
        <w:tc>
          <w:tcPr>
            <w:tcW w:w="2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C556E2" w14:textId="77777777" w:rsidR="00872F4F" w:rsidRDefault="005A0616">
            <w:pPr>
              <w:spacing w:line="240" w:lineRule="auto"/>
            </w:pPr>
            <w:r>
              <w:rPr>
                <w:rFonts w:ascii="Consolas" w:eastAsia="Consolas" w:hAnsi="Consolas" w:cs="Consolas"/>
                <w:color w:val="C7254E"/>
                <w:shd w:val="clear" w:color="auto" w:fill="F9F2F4"/>
              </w:rPr>
              <w:t>victim-target</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A2D69E" w14:textId="77777777" w:rsidR="00872F4F" w:rsidRDefault="005A0616">
            <w:pPr>
              <w:spacing w:line="240" w:lineRule="auto"/>
            </w:pPr>
            <w:r>
              <w:rPr>
                <w:rFonts w:ascii="Consolas" w:eastAsia="Consolas" w:hAnsi="Consolas" w:cs="Consolas"/>
              </w:rPr>
              <w:t xml:space="preserve">This Relationship describes that the the related Victim </w:t>
            </w:r>
            <w:r>
              <w:rPr>
                <w:rFonts w:ascii="Consolas" w:eastAsia="Consolas" w:hAnsi="Consolas" w:cs="Consolas"/>
              </w:rPr>
              <w:lastRenderedPageBreak/>
              <w:t>Target was intended t</w:t>
            </w:r>
            <w:r>
              <w:rPr>
                <w:rFonts w:ascii="Consolas" w:eastAsia="Consolas" w:hAnsi="Consolas" w:cs="Consolas"/>
              </w:rPr>
              <w:t xml:space="preserve">o be a victim of this incident. It is distinct from the </w:t>
            </w:r>
            <w:r>
              <w:rPr>
                <w:rFonts w:ascii="Consolas" w:eastAsia="Consolas" w:hAnsi="Consolas" w:cs="Consolas"/>
                <w:color w:val="38761D"/>
                <w:shd w:val="clear" w:color="auto" w:fill="D9EAD3"/>
              </w:rPr>
              <w:t>exploits</w:t>
            </w:r>
            <w:r>
              <w:rPr>
                <w:rFonts w:ascii="Consolas" w:eastAsia="Consolas" w:hAnsi="Consolas" w:cs="Consolas"/>
              </w:rPr>
              <w:t xml:space="preserve"> Relationship: </w:t>
            </w:r>
            <w:r>
              <w:rPr>
                <w:rFonts w:ascii="Consolas" w:eastAsia="Consolas" w:hAnsi="Consolas" w:cs="Consolas"/>
                <w:color w:val="38761D"/>
                <w:shd w:val="clear" w:color="auto" w:fill="D9EAD3"/>
              </w:rPr>
              <w:t>exploits</w:t>
            </w:r>
            <w:r>
              <w:rPr>
                <w:rFonts w:ascii="Consolas" w:eastAsia="Consolas" w:hAnsi="Consolas" w:cs="Consolas"/>
              </w:rPr>
              <w:t xml:space="preserve"> indicates </w:t>
            </w:r>
            <w:r>
              <w:rPr>
                <w:rFonts w:ascii="Consolas" w:eastAsia="Consolas" w:hAnsi="Consolas" w:cs="Consolas"/>
                <w:i/>
              </w:rPr>
              <w:t>actual</w:t>
            </w:r>
            <w:r>
              <w:rPr>
                <w:rFonts w:ascii="Consolas" w:eastAsia="Consolas" w:hAnsi="Consolas" w:cs="Consolas"/>
              </w:rPr>
              <w:t xml:space="preserve"> victims while </w:t>
            </w:r>
            <w:r>
              <w:rPr>
                <w:rFonts w:ascii="Consolas" w:eastAsia="Consolas" w:hAnsi="Consolas" w:cs="Consolas"/>
                <w:color w:val="38761D"/>
                <w:shd w:val="clear" w:color="auto" w:fill="D9EAD3"/>
              </w:rPr>
              <w:t>targets</w:t>
            </w:r>
            <w:r>
              <w:rPr>
                <w:rFonts w:ascii="Consolas" w:eastAsia="Consolas" w:hAnsi="Consolas" w:cs="Consolas"/>
              </w:rPr>
              <w:t xml:space="preserve"> indicates </w:t>
            </w:r>
            <w:r>
              <w:rPr>
                <w:rFonts w:ascii="Consolas" w:eastAsia="Consolas" w:hAnsi="Consolas" w:cs="Consolas"/>
                <w:i/>
              </w:rPr>
              <w:t>potential</w:t>
            </w:r>
            <w:r>
              <w:t xml:space="preserve"> victims.</w:t>
            </w:r>
          </w:p>
          <w:p w14:paraId="0F106649" w14:textId="77777777" w:rsidR="00872F4F" w:rsidRDefault="00872F4F">
            <w:pPr>
              <w:spacing w:line="240" w:lineRule="auto"/>
            </w:pPr>
          </w:p>
          <w:p w14:paraId="0330ADCE" w14:textId="77777777" w:rsidR="00872F4F" w:rsidRDefault="005A0616">
            <w:pPr>
              <w:spacing w:line="240" w:lineRule="auto"/>
            </w:pPr>
            <w:r>
              <w:rPr>
                <w:rFonts w:ascii="Consolas" w:eastAsia="Consolas" w:hAnsi="Consolas" w:cs="Consolas"/>
              </w:rPr>
              <w:t xml:space="preserve">For example, a </w:t>
            </w:r>
            <w:r>
              <w:rPr>
                <w:rFonts w:ascii="Consolas" w:eastAsia="Consolas" w:hAnsi="Consolas" w:cs="Consolas"/>
                <w:color w:val="38761D"/>
                <w:shd w:val="clear" w:color="auto" w:fill="D9EAD3"/>
              </w:rPr>
              <w:t>targets</w:t>
            </w:r>
            <w:r>
              <w:t xml:space="preserve"> Relationship from an Incident to a Victim Target representing the energy sector means that the Incident was a result of targeting of the energy sector.</w:t>
            </w:r>
          </w:p>
        </w:tc>
      </w:tr>
      <w:tr w:rsidR="00872F4F" w14:paraId="4D71ACC3" w14:textId="77777777">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536736" w14:textId="77777777" w:rsidR="00872F4F" w:rsidRDefault="005A0616">
            <w:pPr>
              <w:spacing w:line="240" w:lineRule="auto"/>
            </w:pPr>
            <w:r>
              <w:rPr>
                <w:rFonts w:ascii="Consolas" w:eastAsia="Consolas" w:hAnsi="Consolas" w:cs="Consolas"/>
                <w:color w:val="C7254E"/>
                <w:shd w:val="clear" w:color="auto" w:fill="F9F2F4"/>
              </w:rPr>
              <w:lastRenderedPageBreak/>
              <w:t>incident</w:t>
            </w:r>
          </w:p>
        </w:tc>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AB793A" w14:textId="77777777" w:rsidR="00872F4F" w:rsidRDefault="005A0616">
            <w:pPr>
              <w:spacing w:line="240" w:lineRule="auto"/>
            </w:pPr>
            <w:r>
              <w:rPr>
                <w:rFonts w:ascii="Consolas" w:eastAsia="Consolas" w:hAnsi="Consolas" w:cs="Consolas"/>
                <w:color w:val="38761D"/>
                <w:shd w:val="clear" w:color="auto" w:fill="D9EAD3"/>
              </w:rPr>
              <w:t>uses</w:t>
            </w:r>
          </w:p>
        </w:tc>
        <w:tc>
          <w:tcPr>
            <w:tcW w:w="2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569498" w14:textId="77777777" w:rsidR="00872F4F" w:rsidRDefault="005A0616">
            <w:pPr>
              <w:spacing w:line="240" w:lineRule="auto"/>
            </w:pPr>
            <w:r>
              <w:rPr>
                <w:rFonts w:ascii="Consolas" w:eastAsia="Consolas" w:hAnsi="Consolas" w:cs="Consolas"/>
                <w:color w:val="C7254E"/>
                <w:shd w:val="clear" w:color="auto" w:fill="F9F2F4"/>
              </w:rPr>
              <w:t>course-of-action</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68F3BA0" w14:textId="77777777" w:rsidR="00872F4F" w:rsidRDefault="005A0616">
            <w:pPr>
              <w:spacing w:line="240" w:lineRule="auto"/>
            </w:pPr>
            <w:r>
              <w:t>This Relationship describes that the the related Course of Action was t</w:t>
            </w:r>
            <w:r>
              <w:t>aken in response to this Incident.</w:t>
            </w:r>
          </w:p>
          <w:p w14:paraId="2FEF29A4" w14:textId="77777777" w:rsidR="00872F4F" w:rsidRDefault="00872F4F">
            <w:pPr>
              <w:spacing w:line="240" w:lineRule="auto"/>
            </w:pPr>
          </w:p>
          <w:p w14:paraId="051D3B1E" w14:textId="77777777" w:rsidR="00872F4F" w:rsidRDefault="005A0616">
            <w:pPr>
              <w:spacing w:line="240" w:lineRule="auto"/>
            </w:pPr>
            <w:r>
              <w:rPr>
                <w:rFonts w:ascii="Consolas" w:eastAsia="Consolas" w:hAnsi="Consolas" w:cs="Consolas"/>
              </w:rPr>
              <w:t xml:space="preserve">For example, a </w:t>
            </w:r>
            <w:r>
              <w:rPr>
                <w:rFonts w:ascii="Consolas" w:eastAsia="Consolas" w:hAnsi="Consolas" w:cs="Consolas"/>
                <w:color w:val="38761D"/>
                <w:shd w:val="clear" w:color="auto" w:fill="D9EAD3"/>
              </w:rPr>
              <w:t>uses</w:t>
            </w:r>
            <w:r>
              <w:t xml:space="preserve"> Relationship from an Incident to a Course of Action representing a malware recovery process indicates that the malware recovery process was followed when responding to the incident.</w:t>
            </w:r>
          </w:p>
        </w:tc>
      </w:tr>
      <w:tr w:rsidR="00872F4F" w14:paraId="489F00A1" w14:textId="77777777">
        <w:tc>
          <w:tcPr>
            <w:tcW w:w="936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CFD9DE4" w14:textId="77777777" w:rsidR="00872F4F" w:rsidRDefault="005A0616">
            <w:pPr>
              <w:spacing w:line="240" w:lineRule="auto"/>
            </w:pPr>
            <w:r>
              <w:rPr>
                <w:b/>
              </w:rPr>
              <w:t>Reverse</w:t>
            </w:r>
            <w:r>
              <w:rPr>
                <w:b/>
              </w:rPr>
              <w:t xml:space="preserve"> Relationships</w:t>
            </w:r>
          </w:p>
        </w:tc>
      </w:tr>
      <w:tr w:rsidR="00872F4F" w14:paraId="665DB697" w14:textId="77777777">
        <w:tc>
          <w:tcPr>
            <w:tcW w:w="14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E8014C" w14:textId="77777777" w:rsidR="00872F4F" w:rsidRDefault="005A0616">
            <w:pPr>
              <w:spacing w:line="240" w:lineRule="auto"/>
            </w:pPr>
            <w:r>
              <w:rPr>
                <w:rFonts w:ascii="Consolas" w:eastAsia="Consolas" w:hAnsi="Consolas" w:cs="Consolas"/>
                <w:color w:val="C7254E"/>
                <w:shd w:val="clear" w:color="auto" w:fill="F9F2F4"/>
              </w:rPr>
              <w:t>course-of-action</w:t>
            </w:r>
          </w:p>
        </w:tc>
        <w:tc>
          <w:tcPr>
            <w:tcW w:w="181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868E29" w14:textId="77777777" w:rsidR="00872F4F" w:rsidRDefault="005A0616">
            <w:pPr>
              <w:spacing w:line="240" w:lineRule="auto"/>
            </w:pPr>
            <w:r>
              <w:rPr>
                <w:rFonts w:ascii="Consolas" w:eastAsia="Consolas" w:hAnsi="Consolas" w:cs="Consolas"/>
                <w:color w:val="38761D"/>
                <w:shd w:val="clear" w:color="auto" w:fill="D9EAD3"/>
              </w:rPr>
              <w:t>mitigates</w:t>
            </w:r>
          </w:p>
        </w:tc>
        <w:tc>
          <w:tcPr>
            <w:tcW w:w="21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0894A9" w14:textId="77777777" w:rsidR="00872F4F" w:rsidRDefault="005A0616">
            <w:pPr>
              <w:spacing w:line="240" w:lineRule="auto"/>
            </w:pPr>
            <w:r>
              <w:rPr>
                <w:rFonts w:ascii="Consolas" w:eastAsia="Consolas" w:hAnsi="Consolas" w:cs="Consolas"/>
                <w:color w:val="C7254E"/>
                <w:shd w:val="clear" w:color="auto" w:fill="F9F2F4"/>
              </w:rPr>
              <w:t>incident</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3BE218" w14:textId="77777777" w:rsidR="00872F4F" w:rsidRDefault="005A0616">
            <w:pPr>
              <w:spacing w:line="240" w:lineRule="auto"/>
            </w:pPr>
            <w:r>
              <w:t>See forward relationship for definition.</w:t>
            </w:r>
          </w:p>
        </w:tc>
      </w:tr>
    </w:tbl>
    <w:p w14:paraId="3432B312" w14:textId="77777777" w:rsidR="00872F4F" w:rsidRDefault="00872F4F"/>
    <w:p w14:paraId="180C88D1" w14:textId="77777777" w:rsidR="00872F4F" w:rsidRDefault="005A0616">
      <w:pPr>
        <w:pStyle w:val="Heading3"/>
        <w:contextualSpacing w:val="0"/>
      </w:pPr>
      <w:bookmarkStart w:id="22" w:name="h.d7pawar6vnds" w:colFirst="0" w:colLast="0"/>
      <w:bookmarkEnd w:id="22"/>
      <w:r>
        <w:t>​</w:t>
      </w:r>
      <w:r>
        <w:t>1.4.3.​ Examples</w:t>
      </w:r>
    </w:p>
    <w:p w14:paraId="33E97425" w14:textId="77777777" w:rsidR="00872F4F" w:rsidRDefault="005A0616">
      <w:r>
        <w:rPr>
          <w:rFonts w:ascii="Consolas" w:eastAsia="Consolas" w:hAnsi="Consolas" w:cs="Consolas"/>
          <w:sz w:val="18"/>
          <w:szCs w:val="18"/>
          <w:shd w:val="clear" w:color="auto" w:fill="CFE2F3"/>
        </w:rPr>
        <w:t>{</w:t>
      </w:r>
    </w:p>
    <w:p w14:paraId="1E198E74" w14:textId="77777777" w:rsidR="00872F4F" w:rsidRDefault="005A0616">
      <w:r>
        <w:rPr>
          <w:rFonts w:ascii="Consolas" w:eastAsia="Consolas" w:hAnsi="Consolas" w:cs="Consolas"/>
          <w:sz w:val="18"/>
          <w:szCs w:val="18"/>
          <w:shd w:val="clear" w:color="auto" w:fill="CFE2F3"/>
        </w:rPr>
        <w:t xml:space="preserve">  "type": "incident",</w:t>
      </w:r>
    </w:p>
    <w:p w14:paraId="557AB7E7" w14:textId="77777777" w:rsidR="00872F4F" w:rsidRDefault="005A0616">
      <w:r>
        <w:rPr>
          <w:rFonts w:ascii="Consolas" w:eastAsia="Consolas" w:hAnsi="Consolas" w:cs="Consolas"/>
          <w:sz w:val="18"/>
          <w:szCs w:val="18"/>
          <w:shd w:val="clear" w:color="auto" w:fill="CFE2F3"/>
        </w:rPr>
        <w:t xml:space="preserve">  "id": "incident--8e2e2d2b-17d4-4cbf-938f-98ee46b3cd3f",</w:t>
      </w:r>
    </w:p>
    <w:p w14:paraId="5FEE08DC" w14:textId="77777777" w:rsidR="00872F4F" w:rsidRDefault="005A0616">
      <w:r>
        <w:rPr>
          <w:rFonts w:ascii="Consolas" w:eastAsia="Consolas" w:hAnsi="Consolas" w:cs="Consolas"/>
          <w:sz w:val="18"/>
          <w:szCs w:val="18"/>
          <w:shd w:val="clear" w:color="auto" w:fill="CFE2F3"/>
        </w:rPr>
        <w:t xml:space="preserve">  "created_by_ref": "source--f431f809-377b-45e0-aa1c-6a4751ca</w:t>
      </w:r>
      <w:r>
        <w:rPr>
          <w:rFonts w:ascii="Consolas" w:eastAsia="Consolas" w:hAnsi="Consolas" w:cs="Consolas"/>
          <w:sz w:val="18"/>
          <w:szCs w:val="18"/>
          <w:shd w:val="clear" w:color="auto" w:fill="CFE2F3"/>
        </w:rPr>
        <w:t>e5ff",</w:t>
      </w:r>
    </w:p>
    <w:p w14:paraId="49D6C7FF" w14:textId="77777777" w:rsidR="00872F4F" w:rsidRDefault="005A0616">
      <w:r>
        <w:rPr>
          <w:rFonts w:ascii="Consolas" w:eastAsia="Consolas" w:hAnsi="Consolas" w:cs="Consolas"/>
          <w:sz w:val="18"/>
          <w:szCs w:val="18"/>
          <w:shd w:val="clear" w:color="auto" w:fill="CFE2F3"/>
        </w:rPr>
        <w:t xml:space="preserve">  "created": "2016-04-06T20:03:48Z",</w:t>
      </w:r>
    </w:p>
    <w:p w14:paraId="4FC366F0" w14:textId="77777777" w:rsidR="00872F4F" w:rsidRDefault="005A0616">
      <w:r>
        <w:rPr>
          <w:rFonts w:ascii="Consolas" w:eastAsia="Consolas" w:hAnsi="Consolas" w:cs="Consolas"/>
          <w:sz w:val="18"/>
          <w:szCs w:val="18"/>
          <w:shd w:val="clear" w:color="auto" w:fill="CFE2F3"/>
        </w:rPr>
        <w:t xml:space="preserve">  "modified": "2016-04-06T20:03:48Z",</w:t>
      </w:r>
    </w:p>
    <w:p w14:paraId="1650F535" w14:textId="77777777" w:rsidR="00872F4F" w:rsidRDefault="005A0616">
      <w:r>
        <w:rPr>
          <w:rFonts w:ascii="Consolas" w:eastAsia="Consolas" w:hAnsi="Consolas" w:cs="Consolas"/>
          <w:sz w:val="18"/>
          <w:szCs w:val="18"/>
          <w:shd w:val="clear" w:color="auto" w:fill="CFE2F3"/>
        </w:rPr>
        <w:t xml:space="preserve">  "version": 1,</w:t>
      </w:r>
    </w:p>
    <w:p w14:paraId="3ADBBAEF" w14:textId="77777777" w:rsidR="00872F4F" w:rsidRDefault="005A0616">
      <w:r>
        <w:rPr>
          <w:rFonts w:ascii="Consolas" w:eastAsia="Consolas" w:hAnsi="Consolas" w:cs="Consolas"/>
          <w:sz w:val="18"/>
          <w:szCs w:val="18"/>
          <w:shd w:val="clear" w:color="auto" w:fill="CFE2F3"/>
        </w:rPr>
        <w:t xml:space="preserve">  "name": "Green Group Infiltration of Web Servers",</w:t>
      </w:r>
    </w:p>
    <w:p w14:paraId="1A9F4402" w14:textId="77777777" w:rsidR="00872F4F" w:rsidRDefault="005A0616">
      <w:r>
        <w:rPr>
          <w:rFonts w:ascii="Consolas" w:eastAsia="Consolas" w:hAnsi="Consolas" w:cs="Consolas"/>
          <w:sz w:val="18"/>
          <w:szCs w:val="18"/>
          <w:shd w:val="clear" w:color="auto" w:fill="CFE2F3"/>
        </w:rPr>
        <w:t xml:space="preserve">  "description": "Green group was able to infiltrate the web server infrastructure and caused sporadic and unpredictable content defacement issues."</w:t>
      </w:r>
    </w:p>
    <w:p w14:paraId="6B00CAC1" w14:textId="77777777" w:rsidR="00872F4F" w:rsidRDefault="005A0616">
      <w:r>
        <w:rPr>
          <w:rFonts w:ascii="Consolas" w:eastAsia="Consolas" w:hAnsi="Consolas" w:cs="Consolas"/>
          <w:sz w:val="18"/>
          <w:szCs w:val="18"/>
          <w:shd w:val="clear" w:color="auto" w:fill="CFE2F3"/>
        </w:rPr>
        <w:t>}</w:t>
      </w:r>
    </w:p>
    <w:p w14:paraId="186F39A3" w14:textId="77777777" w:rsidR="00872F4F" w:rsidRDefault="005A0616">
      <w:pPr>
        <w:pStyle w:val="Heading2"/>
        <w:contextualSpacing w:val="0"/>
      </w:pPr>
      <w:bookmarkStart w:id="23" w:name="h.muftrcpnf89v" w:colFirst="0" w:colLast="0"/>
      <w:bookmarkEnd w:id="23"/>
      <w:r>
        <w:t>​</w:t>
      </w:r>
      <w:r>
        <w:t>1.5.​ Indicator</w:t>
      </w:r>
    </w:p>
    <w:p w14:paraId="7E02EEDD"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indicator</w:t>
      </w:r>
    </w:p>
    <w:p w14:paraId="51928D85" w14:textId="77777777" w:rsidR="00872F4F" w:rsidRDefault="00872F4F"/>
    <w:p w14:paraId="7E4BFD41" w14:textId="77777777" w:rsidR="00872F4F" w:rsidRDefault="005A0616">
      <w:r>
        <w:t xml:space="preserve">Indicators </w:t>
      </w:r>
      <w:r>
        <w:rPr>
          <w:rFonts w:ascii="Consolas" w:eastAsia="Consolas" w:hAnsi="Consolas" w:cs="Consolas"/>
        </w:rPr>
        <w:t>describe evidence of suspicious or malicious cyber acti</w:t>
      </w:r>
      <w:r>
        <w:rPr>
          <w:rFonts w:ascii="Consolas" w:eastAsia="Consolas" w:hAnsi="Consolas" w:cs="Consolas"/>
        </w:rPr>
        <w:t>vity.  In addition to textual information interpreted by analysts, indicators may also contain structured patterns intended to enable automated detection of the malicious activity. For example, an Indicator could be used to represent a domain watchlist and</w:t>
      </w:r>
      <w:r>
        <w:rPr>
          <w:rFonts w:ascii="Consolas" w:eastAsia="Consolas" w:hAnsi="Consolas" w:cs="Consolas"/>
        </w:rPr>
        <w:t xml:space="preserve"> use the CybOX Patterning Language to specify the domains of concern.</w:t>
      </w:r>
    </w:p>
    <w:p w14:paraId="443FB3EE" w14:textId="77777777" w:rsidR="00872F4F" w:rsidRDefault="00872F4F"/>
    <w:p w14:paraId="5AE67B1D" w14:textId="77777777" w:rsidR="00872F4F" w:rsidRDefault="005A0616">
      <w:r>
        <w:rPr>
          <w:rFonts w:ascii="Consolas" w:eastAsia="Consolas" w:hAnsi="Consolas" w:cs="Consolas"/>
        </w:rPr>
        <w:t xml:space="preserve">The Indicator SDO contains a simple textual description, the kill chain phases that it detects behavior in, a time window for when the indicator is valid or useful, and a required </w:t>
      </w:r>
      <w:r>
        <w:rPr>
          <w:rFonts w:ascii="Consolas" w:eastAsia="Consolas" w:hAnsi="Consolas" w:cs="Consolas"/>
          <w:b/>
        </w:rPr>
        <w:t>patte</w:t>
      </w:r>
      <w:r>
        <w:rPr>
          <w:rFonts w:ascii="Consolas" w:eastAsia="Consolas" w:hAnsi="Consolas" w:cs="Consolas"/>
          <w:b/>
        </w:rPr>
        <w:t>rn</w:t>
      </w:r>
      <w:r>
        <w:rPr>
          <w:rFonts w:ascii="Consolas" w:eastAsia="Consolas" w:hAnsi="Consolas" w:cs="Consolas"/>
        </w:rPr>
        <w:t xml:space="preserve"> property to capture a structured detection pattern. The </w:t>
      </w:r>
      <w:r>
        <w:rPr>
          <w:rFonts w:ascii="Consolas" w:eastAsia="Consolas" w:hAnsi="Consolas" w:cs="Consolas"/>
          <w:b/>
        </w:rPr>
        <w:t>pattern</w:t>
      </w:r>
      <w:r>
        <w:t xml:space="preserve"> property can contain detection patterns specified in either the CybOX Patterning Language (the default) or other patterning languages, such as Snort and YARA. C</w:t>
      </w:r>
      <w:r>
        <w:rPr>
          <w:rFonts w:ascii="Consolas" w:eastAsia="Consolas" w:hAnsi="Consolas" w:cs="Consolas"/>
        </w:rPr>
        <w:t>onforming STIX implementation</w:t>
      </w:r>
      <w:r>
        <w:rPr>
          <w:rFonts w:ascii="Consolas" w:eastAsia="Consolas" w:hAnsi="Consolas" w:cs="Consolas"/>
        </w:rPr>
        <w:t xml:space="preserve">s </w:t>
      </w:r>
      <w:r>
        <w:rPr>
          <w:rFonts w:ascii="Consolas" w:eastAsia="Consolas" w:hAnsi="Consolas" w:cs="Consolas"/>
          <w:b/>
        </w:rPr>
        <w:t>MUST</w:t>
      </w:r>
      <w:r>
        <w:rPr>
          <w:rFonts w:ascii="Consolas" w:eastAsia="Consolas" w:hAnsi="Consolas" w:cs="Consolas"/>
        </w:rPr>
        <w:t xml:space="preserve"> support the CybOX Patterning Language &lt;TODO: add reference&gt; and </w:t>
      </w:r>
      <w:r>
        <w:rPr>
          <w:rFonts w:ascii="Consolas" w:eastAsia="Consolas" w:hAnsi="Consolas" w:cs="Consolas"/>
          <w:b/>
        </w:rPr>
        <w:t>MAY</w:t>
      </w:r>
      <w:r>
        <w:rPr>
          <w:rFonts w:ascii="Consolas" w:eastAsia="Consolas" w:hAnsi="Consolas" w:cs="Consolas"/>
        </w:rPr>
        <w:t xml:space="preserve"> additionally support other pattern languages.</w:t>
      </w:r>
      <w:r>
        <w:t xml:space="preserve">  While each structured pattern language has different syntax and potentially different  semantics, in general an indicator is considere</w:t>
      </w:r>
      <w:r>
        <w:t>d to have “fired” (or been “sighted”) when the conditions specified in the structured pattern are satisfied in whatever context they are evaluated in.</w:t>
      </w:r>
    </w:p>
    <w:p w14:paraId="570DF694" w14:textId="77777777" w:rsidR="00872F4F" w:rsidRDefault="00872F4F"/>
    <w:p w14:paraId="4DB96CF2" w14:textId="77777777" w:rsidR="00872F4F" w:rsidRDefault="005A0616">
      <w:r>
        <w:rPr>
          <w:rFonts w:ascii="Consolas" w:eastAsia="Consolas" w:hAnsi="Consolas" w:cs="Consolas"/>
        </w:rPr>
        <w:t>Relationships from the Indicator can describe the malicious or suspicious behavior that it directly dete</w:t>
      </w:r>
      <w:r>
        <w:rPr>
          <w:rFonts w:ascii="Consolas" w:eastAsia="Consolas" w:hAnsi="Consolas" w:cs="Consolas"/>
        </w:rPr>
        <w:t xml:space="preserve">cts (Malware, Tool, and Attack Pattern) as well as the Campaigns, Intrusion Sets, and Threat Actors that it might indicate the </w:t>
      </w:r>
      <w:commentRangeStart w:id="24"/>
      <w:r>
        <w:rPr>
          <w:rFonts w:ascii="Consolas" w:eastAsia="Consolas" w:hAnsi="Consolas" w:cs="Consolas"/>
        </w:rPr>
        <w:t>presence of</w:t>
      </w:r>
      <w:commentRangeEnd w:id="24"/>
      <w:r>
        <w:commentReference w:id="24"/>
      </w:r>
      <w:r>
        <w:t>.</w:t>
      </w:r>
    </w:p>
    <w:p w14:paraId="5D95704E" w14:textId="77777777" w:rsidR="00872F4F" w:rsidRDefault="005A0616">
      <w:pPr>
        <w:pStyle w:val="Heading3"/>
        <w:contextualSpacing w:val="0"/>
      </w:pPr>
      <w:bookmarkStart w:id="25" w:name="h.wfiae74706sw" w:colFirst="0" w:colLast="0"/>
      <w:bookmarkEnd w:id="25"/>
      <w:r>
        <w:t>1.5.1.​ Properties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5"/>
        <w:gridCol w:w="2595"/>
        <w:gridCol w:w="3600"/>
      </w:tblGrid>
      <w:tr w:rsidR="00872F4F" w14:paraId="7825037F"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9024BDC" w14:textId="77777777" w:rsidR="00872F4F" w:rsidRDefault="005A0616">
            <w:pPr>
              <w:spacing w:line="240" w:lineRule="auto"/>
            </w:pPr>
            <w:r>
              <w:rPr>
                <w:b/>
                <w:color w:val="FFFFFF"/>
              </w:rPr>
              <w:t>Common Properties</w:t>
            </w:r>
          </w:p>
        </w:tc>
      </w:tr>
      <w:tr w:rsidR="00872F4F" w14:paraId="1A1C766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3F041167"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3B46F47A"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0F75364" w14:textId="77777777" w:rsidR="00872F4F" w:rsidRDefault="005A0616">
            <w:pPr>
              <w:spacing w:line="288" w:lineRule="auto"/>
            </w:pPr>
            <w:r>
              <w:rPr>
                <w:b/>
                <w:color w:val="FFFFFF"/>
              </w:rPr>
              <w:t>Indicator Specific Properties</w:t>
            </w:r>
          </w:p>
        </w:tc>
      </w:tr>
      <w:tr w:rsidR="00872F4F" w14:paraId="0BA71752"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1DBB4C" w14:textId="77777777" w:rsidR="00872F4F" w:rsidRDefault="005A0616">
            <w:pPr>
              <w:spacing w:line="288" w:lineRule="auto"/>
            </w:pPr>
            <w:r>
              <w:rPr>
                <w:rFonts w:ascii="Consolas" w:eastAsia="Consolas" w:hAnsi="Consolas" w:cs="Consolas"/>
                <w:b/>
              </w:rPr>
              <w:t>name, description, pattern, pattern_lang, valid_from, valid_from_precision,</w:t>
            </w:r>
            <w:r>
              <w:rPr>
                <w:rFonts w:ascii="Consolas" w:eastAsia="Consolas" w:hAnsi="Consolas" w:cs="Consolas"/>
                <w:b/>
              </w:rPr>
              <w:t xml:space="preserve"> valid_to, valid_to_precision, kill_chain_phases</w:t>
            </w:r>
          </w:p>
        </w:tc>
      </w:tr>
      <w:tr w:rsidR="00872F4F" w14:paraId="29649F88" w14:textId="77777777">
        <w:tc>
          <w:tcPr>
            <w:tcW w:w="3165" w:type="dxa"/>
            <w:shd w:val="clear" w:color="auto" w:fill="073763"/>
            <w:tcMar>
              <w:top w:w="100" w:type="dxa"/>
              <w:left w:w="100" w:type="dxa"/>
              <w:bottom w:w="100" w:type="dxa"/>
              <w:right w:w="100" w:type="dxa"/>
            </w:tcMar>
          </w:tcPr>
          <w:p w14:paraId="24366DEC" w14:textId="77777777" w:rsidR="00872F4F" w:rsidRDefault="005A0616">
            <w:pPr>
              <w:widowControl w:val="0"/>
              <w:spacing w:line="240" w:lineRule="auto"/>
            </w:pPr>
            <w:r>
              <w:rPr>
                <w:b/>
                <w:color w:val="FFFFFF"/>
              </w:rPr>
              <w:t>Property Name</w:t>
            </w:r>
          </w:p>
        </w:tc>
        <w:tc>
          <w:tcPr>
            <w:tcW w:w="2595" w:type="dxa"/>
            <w:shd w:val="clear" w:color="auto" w:fill="073763"/>
            <w:tcMar>
              <w:top w:w="100" w:type="dxa"/>
              <w:left w:w="100" w:type="dxa"/>
              <w:bottom w:w="100" w:type="dxa"/>
              <w:right w:w="100" w:type="dxa"/>
            </w:tcMar>
          </w:tcPr>
          <w:p w14:paraId="5723B500" w14:textId="77777777" w:rsidR="00872F4F" w:rsidRDefault="005A0616">
            <w:pPr>
              <w:widowControl w:val="0"/>
              <w:spacing w:line="240" w:lineRule="auto"/>
            </w:pPr>
            <w:r>
              <w:rPr>
                <w:b/>
                <w:color w:val="FFFFFF"/>
              </w:rPr>
              <w:t>Type</w:t>
            </w:r>
          </w:p>
        </w:tc>
        <w:tc>
          <w:tcPr>
            <w:tcW w:w="3600" w:type="dxa"/>
            <w:shd w:val="clear" w:color="auto" w:fill="073763"/>
            <w:tcMar>
              <w:top w:w="100" w:type="dxa"/>
              <w:left w:w="100" w:type="dxa"/>
              <w:bottom w:w="100" w:type="dxa"/>
              <w:right w:w="100" w:type="dxa"/>
            </w:tcMar>
          </w:tcPr>
          <w:p w14:paraId="0FE398AB" w14:textId="77777777" w:rsidR="00872F4F" w:rsidRDefault="005A0616">
            <w:pPr>
              <w:widowControl w:val="0"/>
              <w:spacing w:line="240" w:lineRule="auto"/>
            </w:pPr>
            <w:r>
              <w:rPr>
                <w:b/>
                <w:color w:val="FFFFFF"/>
              </w:rPr>
              <w:t>Description</w:t>
            </w:r>
          </w:p>
        </w:tc>
      </w:tr>
      <w:tr w:rsidR="00872F4F" w14:paraId="5A549DC2" w14:textId="77777777">
        <w:tc>
          <w:tcPr>
            <w:tcW w:w="3165" w:type="dxa"/>
            <w:shd w:val="clear" w:color="auto" w:fill="D9D9D9"/>
            <w:tcMar>
              <w:top w:w="100" w:type="dxa"/>
              <w:left w:w="100" w:type="dxa"/>
              <w:bottom w:w="100" w:type="dxa"/>
              <w:right w:w="100" w:type="dxa"/>
            </w:tcMar>
          </w:tcPr>
          <w:p w14:paraId="1448DBDB" w14:textId="77777777" w:rsidR="00872F4F" w:rsidRDefault="005A0616">
            <w:pPr>
              <w:widowControl w:val="0"/>
              <w:spacing w:line="240" w:lineRule="auto"/>
            </w:pPr>
            <w:r>
              <w:rPr>
                <w:rFonts w:ascii="Consolas" w:eastAsia="Consolas" w:hAnsi="Consolas" w:cs="Consolas"/>
                <w:b/>
              </w:rPr>
              <w:t>type</w:t>
            </w:r>
            <w:r>
              <w:t xml:space="preserve"> (required)</w:t>
            </w:r>
          </w:p>
        </w:tc>
        <w:tc>
          <w:tcPr>
            <w:tcW w:w="2595" w:type="dxa"/>
            <w:shd w:val="clear" w:color="auto" w:fill="D9D9D9"/>
            <w:tcMar>
              <w:top w:w="100" w:type="dxa"/>
              <w:left w:w="100" w:type="dxa"/>
              <w:bottom w:w="100" w:type="dxa"/>
              <w:right w:w="100" w:type="dxa"/>
            </w:tcMar>
          </w:tcPr>
          <w:p w14:paraId="4A2723EB" w14:textId="77777777" w:rsidR="00872F4F" w:rsidRDefault="005A0616">
            <w:pPr>
              <w:widowControl w:val="0"/>
              <w:spacing w:line="240" w:lineRule="auto"/>
            </w:pPr>
            <w:r>
              <w:rPr>
                <w:rFonts w:ascii="Consolas" w:eastAsia="Consolas" w:hAnsi="Consolas" w:cs="Consolas"/>
                <w:color w:val="C7254E"/>
                <w:shd w:val="clear" w:color="auto" w:fill="F9F2F4"/>
              </w:rPr>
              <w:t>string</w:t>
            </w:r>
          </w:p>
        </w:tc>
        <w:tc>
          <w:tcPr>
            <w:tcW w:w="3600" w:type="dxa"/>
            <w:shd w:val="clear" w:color="auto" w:fill="D9D9D9"/>
            <w:tcMar>
              <w:top w:w="100" w:type="dxa"/>
              <w:left w:w="100" w:type="dxa"/>
              <w:bottom w:w="100" w:type="dxa"/>
              <w:right w:w="100" w:type="dxa"/>
            </w:tcMar>
          </w:tcPr>
          <w:p w14:paraId="5A99D386"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indicator</w:t>
            </w:r>
          </w:p>
        </w:tc>
      </w:tr>
      <w:tr w:rsidR="00872F4F" w14:paraId="47E1936D" w14:textId="77777777">
        <w:tc>
          <w:tcPr>
            <w:tcW w:w="3165" w:type="dxa"/>
            <w:shd w:val="clear" w:color="auto" w:fill="D9D9D9"/>
            <w:tcMar>
              <w:top w:w="100" w:type="dxa"/>
              <w:left w:w="100" w:type="dxa"/>
              <w:bottom w:w="100" w:type="dxa"/>
              <w:right w:w="100" w:type="dxa"/>
            </w:tcMar>
          </w:tcPr>
          <w:p w14:paraId="7B3512C2" w14:textId="77777777" w:rsidR="00872F4F" w:rsidRDefault="005A0616">
            <w:pPr>
              <w:widowControl w:val="0"/>
              <w:spacing w:line="240" w:lineRule="auto"/>
            </w:pPr>
            <w:r>
              <w:rPr>
                <w:rFonts w:ascii="Consolas" w:eastAsia="Consolas" w:hAnsi="Consolas" w:cs="Consolas"/>
                <w:b/>
              </w:rPr>
              <w:t xml:space="preserve">labels </w:t>
            </w:r>
            <w:r>
              <w:rPr>
                <w:rFonts w:ascii="Consolas" w:eastAsia="Consolas" w:hAnsi="Consolas" w:cs="Consolas"/>
              </w:rPr>
              <w:t>(required)</w:t>
            </w:r>
          </w:p>
        </w:tc>
        <w:tc>
          <w:tcPr>
            <w:tcW w:w="2595" w:type="dxa"/>
            <w:shd w:val="clear" w:color="auto" w:fill="D9D9D9"/>
            <w:tcMar>
              <w:top w:w="100" w:type="dxa"/>
              <w:left w:w="100" w:type="dxa"/>
              <w:bottom w:w="100" w:type="dxa"/>
              <w:right w:w="100" w:type="dxa"/>
            </w:tcMar>
          </w:tcPr>
          <w:p w14:paraId="3E1DA346"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w:t>
            </w:r>
            <w:r>
              <w:rPr>
                <w:rFonts w:ascii="Consolas" w:eastAsia="Consolas" w:hAnsi="Consolas" w:cs="Consolas"/>
                <w:color w:val="C7254E"/>
                <w:shd w:val="clear" w:color="auto" w:fill="F9F2F4"/>
              </w:rPr>
              <w:lastRenderedPageBreak/>
              <w:t>vocab</w:t>
            </w:r>
          </w:p>
        </w:tc>
        <w:tc>
          <w:tcPr>
            <w:tcW w:w="3600" w:type="dxa"/>
            <w:shd w:val="clear" w:color="auto" w:fill="D9D9D9"/>
            <w:tcMar>
              <w:top w:w="100" w:type="dxa"/>
              <w:left w:w="100" w:type="dxa"/>
              <w:bottom w:w="100" w:type="dxa"/>
              <w:right w:w="100" w:type="dxa"/>
            </w:tcMar>
          </w:tcPr>
          <w:p w14:paraId="120D8595" w14:textId="77777777" w:rsidR="00872F4F" w:rsidRDefault="005A0616">
            <w:pPr>
              <w:spacing w:line="240" w:lineRule="auto"/>
            </w:pPr>
            <w:r>
              <w:rPr>
                <w:rFonts w:ascii="Consolas" w:eastAsia="Consolas" w:hAnsi="Consolas" w:cs="Consolas"/>
              </w:rPr>
              <w:lastRenderedPageBreak/>
              <w:t xml:space="preserve">This field is an Open </w:t>
            </w:r>
            <w:r>
              <w:rPr>
                <w:rFonts w:ascii="Consolas" w:eastAsia="Consolas" w:hAnsi="Consolas" w:cs="Consolas"/>
              </w:rPr>
              <w:lastRenderedPageBreak/>
              <w:t>Vocabulary that s</w:t>
            </w:r>
            <w:r>
              <w:rPr>
                <w:rFonts w:ascii="Consolas" w:eastAsia="Consolas" w:hAnsi="Consolas" w:cs="Consolas"/>
              </w:rPr>
              <w:t xml:space="preserve">pecifies the type of indicator.  </w:t>
            </w:r>
          </w:p>
          <w:p w14:paraId="2BCA4DBE" w14:textId="77777777" w:rsidR="00872F4F" w:rsidRDefault="00872F4F">
            <w:pPr>
              <w:spacing w:line="240" w:lineRule="auto"/>
            </w:pPr>
          </w:p>
          <w:p w14:paraId="0B1536BC" w14:textId="77777777" w:rsidR="00872F4F" w:rsidRDefault="005A0616">
            <w:pPr>
              <w:spacing w:line="240" w:lineRule="auto"/>
            </w:pPr>
            <w:r>
              <w:rPr>
                <w:rFonts w:ascii="Consolas" w:eastAsia="Consolas" w:hAnsi="Consolas" w:cs="Consolas"/>
              </w:rPr>
              <w:t xml:space="preserve">This is an open vocabulary and values </w:t>
            </w:r>
            <w:r>
              <w:rPr>
                <w:rFonts w:ascii="Consolas" w:eastAsia="Consolas" w:hAnsi="Consolas" w:cs="Consolas"/>
                <w:b/>
              </w:rPr>
              <w:t xml:space="preserve">SHOULD </w:t>
            </w:r>
            <w:r>
              <w:rPr>
                <w:rFonts w:ascii="Consolas" w:eastAsia="Consolas" w:hAnsi="Consolas" w:cs="Consolas"/>
              </w:rPr>
              <w:t xml:space="preserve">come from the </w:t>
            </w:r>
            <w:r>
              <w:rPr>
                <w:rFonts w:ascii="Consolas" w:eastAsia="Consolas" w:hAnsi="Consolas" w:cs="Consolas"/>
                <w:color w:val="C7254E"/>
                <w:shd w:val="clear" w:color="auto" w:fill="F9F2F4"/>
              </w:rPr>
              <w:t>indicator-label-ov</w:t>
            </w:r>
            <w:r>
              <w:t xml:space="preserve"> vocabulary.</w:t>
            </w:r>
          </w:p>
        </w:tc>
      </w:tr>
      <w:tr w:rsidR="00872F4F" w14:paraId="3059C910" w14:textId="77777777">
        <w:tc>
          <w:tcPr>
            <w:tcW w:w="3165" w:type="dxa"/>
            <w:shd w:val="clear" w:color="auto" w:fill="FFFFFF"/>
            <w:tcMar>
              <w:top w:w="100" w:type="dxa"/>
              <w:left w:w="100" w:type="dxa"/>
              <w:bottom w:w="100" w:type="dxa"/>
              <w:right w:w="100" w:type="dxa"/>
            </w:tcMar>
          </w:tcPr>
          <w:p w14:paraId="33E1A13A" w14:textId="77777777" w:rsidR="00872F4F" w:rsidRDefault="005A0616">
            <w:pPr>
              <w:widowControl w:val="0"/>
              <w:spacing w:line="240" w:lineRule="auto"/>
            </w:pPr>
            <w:r>
              <w:rPr>
                <w:rFonts w:ascii="Consolas" w:eastAsia="Consolas" w:hAnsi="Consolas" w:cs="Consolas"/>
                <w:b/>
              </w:rPr>
              <w:lastRenderedPageBreak/>
              <w:t>name</w:t>
            </w:r>
            <w:r>
              <w:rPr>
                <w:rFonts w:ascii="Consolas" w:eastAsia="Consolas" w:hAnsi="Consolas" w:cs="Consolas"/>
              </w:rPr>
              <w:t xml:space="preserve"> (optional)</w:t>
            </w:r>
          </w:p>
        </w:tc>
        <w:tc>
          <w:tcPr>
            <w:tcW w:w="2595" w:type="dxa"/>
            <w:shd w:val="clear" w:color="auto" w:fill="FFFFFF"/>
            <w:tcMar>
              <w:top w:w="100" w:type="dxa"/>
              <w:left w:w="100" w:type="dxa"/>
              <w:bottom w:w="100" w:type="dxa"/>
              <w:right w:w="100" w:type="dxa"/>
            </w:tcMar>
          </w:tcPr>
          <w:p w14:paraId="71F305BC" w14:textId="77777777" w:rsidR="00872F4F" w:rsidRDefault="005A0616">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2FEB12" w14:textId="77777777" w:rsidR="00872F4F" w:rsidRDefault="005A0616">
            <w:pPr>
              <w:spacing w:line="240" w:lineRule="auto"/>
            </w:pPr>
            <w:r>
              <w:t>A name used to identify the Indicator.</w:t>
            </w:r>
          </w:p>
        </w:tc>
      </w:tr>
      <w:tr w:rsidR="00872F4F" w14:paraId="205310C3" w14:textId="77777777">
        <w:tc>
          <w:tcPr>
            <w:tcW w:w="3165" w:type="dxa"/>
            <w:shd w:val="clear" w:color="auto" w:fill="FFFFFF"/>
            <w:tcMar>
              <w:top w:w="100" w:type="dxa"/>
              <w:left w:w="100" w:type="dxa"/>
              <w:bottom w:w="100" w:type="dxa"/>
              <w:right w:w="100" w:type="dxa"/>
            </w:tcMar>
          </w:tcPr>
          <w:p w14:paraId="7F833523" w14:textId="77777777" w:rsidR="00872F4F" w:rsidRDefault="005A0616">
            <w:pPr>
              <w:widowControl w:val="0"/>
              <w:spacing w:line="240" w:lineRule="auto"/>
            </w:pPr>
            <w:r>
              <w:rPr>
                <w:rFonts w:ascii="Consolas" w:eastAsia="Consolas" w:hAnsi="Consolas" w:cs="Consolas"/>
                <w:b/>
              </w:rPr>
              <w:t>description</w:t>
            </w:r>
            <w:r>
              <w:rPr>
                <w:rFonts w:ascii="Consolas" w:eastAsia="Consolas" w:hAnsi="Consolas" w:cs="Consolas"/>
              </w:rPr>
              <w:t xml:space="preserve"> (optional)</w:t>
            </w:r>
          </w:p>
        </w:tc>
        <w:tc>
          <w:tcPr>
            <w:tcW w:w="2595" w:type="dxa"/>
            <w:shd w:val="clear" w:color="auto" w:fill="FFFFFF"/>
            <w:tcMar>
              <w:top w:w="100" w:type="dxa"/>
              <w:left w:w="100" w:type="dxa"/>
              <w:bottom w:w="100" w:type="dxa"/>
              <w:right w:w="100" w:type="dxa"/>
            </w:tcMar>
          </w:tcPr>
          <w:p w14:paraId="679A871C" w14:textId="77777777" w:rsidR="00872F4F" w:rsidRDefault="005A0616">
            <w:r>
              <w:rPr>
                <w:rFonts w:ascii="Consolas" w:eastAsia="Consolas" w:hAnsi="Consolas" w:cs="Consolas"/>
                <w:color w:val="C7254E"/>
                <w:shd w:val="clear" w:color="auto" w:fill="F9F2F4"/>
              </w:rPr>
              <w:t>string</w:t>
            </w:r>
          </w:p>
        </w:tc>
        <w:tc>
          <w:tcPr>
            <w:tcW w:w="36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E3E1FB4" w14:textId="77777777" w:rsidR="00872F4F" w:rsidRDefault="005A0616">
            <w:pPr>
              <w:spacing w:line="240" w:lineRule="auto"/>
            </w:pPr>
            <w:r>
              <w:t>A description that provides more details and context about this object, potentially including its purpose and its key characteristics.</w:t>
            </w:r>
          </w:p>
        </w:tc>
      </w:tr>
      <w:tr w:rsidR="00872F4F" w14:paraId="7B1DC7ED" w14:textId="77777777">
        <w:tc>
          <w:tcPr>
            <w:tcW w:w="3165" w:type="dxa"/>
            <w:tcMar>
              <w:top w:w="100" w:type="dxa"/>
              <w:left w:w="100" w:type="dxa"/>
              <w:bottom w:w="100" w:type="dxa"/>
              <w:right w:w="100" w:type="dxa"/>
            </w:tcMar>
          </w:tcPr>
          <w:p w14:paraId="2DB6D08C" w14:textId="77777777" w:rsidR="00872F4F" w:rsidRDefault="005A0616">
            <w:pPr>
              <w:widowControl w:val="0"/>
              <w:spacing w:line="240" w:lineRule="auto"/>
            </w:pPr>
            <w:r>
              <w:rPr>
                <w:rFonts w:ascii="Consolas" w:eastAsia="Consolas" w:hAnsi="Consolas" w:cs="Consolas"/>
                <w:b/>
              </w:rPr>
              <w:t>pattern</w:t>
            </w:r>
            <w:r>
              <w:t xml:space="preserve"> (required)</w:t>
            </w:r>
          </w:p>
        </w:tc>
        <w:tc>
          <w:tcPr>
            <w:tcW w:w="2595" w:type="dxa"/>
            <w:tcMar>
              <w:top w:w="100" w:type="dxa"/>
              <w:left w:w="100" w:type="dxa"/>
              <w:bottom w:w="100" w:type="dxa"/>
              <w:right w:w="100" w:type="dxa"/>
            </w:tcMar>
          </w:tcPr>
          <w:p w14:paraId="596B5E2E" w14:textId="77777777" w:rsidR="00872F4F" w:rsidRDefault="005A0616">
            <w:r>
              <w:rPr>
                <w:rFonts w:ascii="Consolas" w:eastAsia="Consolas" w:hAnsi="Consolas" w:cs="Consolas"/>
                <w:color w:val="C7254E"/>
                <w:shd w:val="clear" w:color="auto" w:fill="F9F2F4"/>
              </w:rPr>
              <w:t>string</w:t>
            </w:r>
          </w:p>
        </w:tc>
        <w:tc>
          <w:tcPr>
            <w:tcW w:w="3600" w:type="dxa"/>
            <w:tcMar>
              <w:top w:w="100" w:type="dxa"/>
              <w:left w:w="100" w:type="dxa"/>
              <w:bottom w:w="100" w:type="dxa"/>
              <w:right w:w="100" w:type="dxa"/>
            </w:tcMar>
          </w:tcPr>
          <w:p w14:paraId="0708E3F4" w14:textId="77777777" w:rsidR="00872F4F" w:rsidRDefault="005A0616">
            <w:pPr>
              <w:widowControl w:val="0"/>
              <w:spacing w:line="240" w:lineRule="auto"/>
            </w:pPr>
            <w:r>
              <w:t>The detection pattern for this indicator. The default language is CybOX</w:t>
            </w:r>
            <w:r>
              <w:rPr>
                <w:rFonts w:ascii="Consolas" w:eastAsia="Consolas" w:hAnsi="Consolas" w:cs="Consolas"/>
              </w:rPr>
              <w:t xml:space="preserve"> Patterning;</w:t>
            </w:r>
            <w:r>
              <w:t xml:space="preserve"> implementa</w:t>
            </w:r>
            <w:r>
              <w:t xml:space="preserve">tions </w:t>
            </w:r>
            <w:r>
              <w:rPr>
                <w:b/>
              </w:rPr>
              <w:t xml:space="preserve">MUST </w:t>
            </w:r>
            <w:r>
              <w:t xml:space="preserve">support processing of CybOX patterns and </w:t>
            </w:r>
            <w:r>
              <w:rPr>
                <w:b/>
              </w:rPr>
              <w:t xml:space="preserve">MAY </w:t>
            </w:r>
            <w:r>
              <w:t>support others,</w:t>
            </w:r>
            <w:r>
              <w:rPr>
                <w:rFonts w:ascii="Consolas" w:eastAsia="Consolas" w:hAnsi="Consolas" w:cs="Consolas"/>
              </w:rPr>
              <w:t xml:space="preserve"> such as Snort and YARA</w:t>
            </w:r>
            <w:r>
              <w:t>.</w:t>
            </w:r>
          </w:p>
        </w:tc>
      </w:tr>
      <w:tr w:rsidR="00872F4F" w14:paraId="35D5DFF5" w14:textId="77777777">
        <w:tc>
          <w:tcPr>
            <w:tcW w:w="3165" w:type="dxa"/>
            <w:tcMar>
              <w:top w:w="100" w:type="dxa"/>
              <w:left w:w="100" w:type="dxa"/>
              <w:bottom w:w="100" w:type="dxa"/>
              <w:right w:w="100" w:type="dxa"/>
            </w:tcMar>
          </w:tcPr>
          <w:p w14:paraId="408BC975" w14:textId="77777777" w:rsidR="00872F4F" w:rsidRDefault="005A0616">
            <w:pPr>
              <w:widowControl w:val="0"/>
              <w:spacing w:line="240" w:lineRule="auto"/>
            </w:pPr>
            <w:r>
              <w:rPr>
                <w:rFonts w:ascii="Consolas" w:eastAsia="Consolas" w:hAnsi="Consolas" w:cs="Consolas"/>
                <w:b/>
              </w:rPr>
              <w:t>pattern_lang</w:t>
            </w:r>
            <w:r>
              <w:rPr>
                <w:rFonts w:ascii="Consolas" w:eastAsia="Consolas" w:hAnsi="Consolas" w:cs="Consolas"/>
              </w:rPr>
              <w:t xml:space="preserve"> (optional)</w:t>
            </w:r>
          </w:p>
        </w:tc>
        <w:tc>
          <w:tcPr>
            <w:tcW w:w="2595" w:type="dxa"/>
            <w:tcMar>
              <w:top w:w="100" w:type="dxa"/>
              <w:left w:w="100" w:type="dxa"/>
              <w:bottom w:w="100" w:type="dxa"/>
              <w:right w:w="100" w:type="dxa"/>
            </w:tcMar>
          </w:tcPr>
          <w:p w14:paraId="4DBC58CE" w14:textId="77777777" w:rsidR="00872F4F" w:rsidRDefault="005A0616">
            <w:r>
              <w:rPr>
                <w:rFonts w:ascii="Consolas" w:eastAsia="Consolas" w:hAnsi="Consolas" w:cs="Consolas"/>
                <w:color w:val="C7254E"/>
                <w:shd w:val="clear" w:color="auto" w:fill="F9F2F4"/>
              </w:rPr>
              <w:t>open-vocab</w:t>
            </w:r>
          </w:p>
        </w:tc>
        <w:tc>
          <w:tcPr>
            <w:tcW w:w="3600" w:type="dxa"/>
            <w:tcMar>
              <w:top w:w="100" w:type="dxa"/>
              <w:left w:w="100" w:type="dxa"/>
              <w:bottom w:w="100" w:type="dxa"/>
              <w:right w:w="100" w:type="dxa"/>
            </w:tcMar>
          </w:tcPr>
          <w:p w14:paraId="4DA7C5BB" w14:textId="77777777" w:rsidR="00872F4F" w:rsidRDefault="005A0616">
            <w:pPr>
              <w:widowControl w:val="0"/>
              <w:spacing w:line="240" w:lineRule="auto"/>
            </w:pPr>
            <w:r>
              <w:rPr>
                <w:rFonts w:ascii="Consolas" w:eastAsia="Consolas" w:hAnsi="Consolas" w:cs="Consolas"/>
              </w:rPr>
              <w:t xml:space="preserve">The language used to define the pattern (in the </w:t>
            </w:r>
            <w:r>
              <w:rPr>
                <w:rFonts w:ascii="Consolas" w:eastAsia="Consolas" w:hAnsi="Consolas" w:cs="Consolas"/>
                <w:b/>
              </w:rPr>
              <w:t>pattern</w:t>
            </w:r>
            <w:r>
              <w:rPr>
                <w:rFonts w:ascii="Consolas" w:eastAsia="Consolas" w:hAnsi="Consolas" w:cs="Consolas"/>
              </w:rPr>
              <w:t xml:space="preserve"> field). The default is </w:t>
            </w:r>
            <w:r>
              <w:rPr>
                <w:rFonts w:ascii="Consolas" w:eastAsia="Consolas" w:hAnsi="Consolas" w:cs="Consolas"/>
                <w:color w:val="38761D"/>
                <w:shd w:val="clear" w:color="auto" w:fill="D9EAD3"/>
              </w:rPr>
              <w:t>cybox</w:t>
            </w:r>
            <w:r>
              <w:t xml:space="preserve"> if the field is omitted.</w:t>
            </w:r>
          </w:p>
          <w:p w14:paraId="38596A2E" w14:textId="77777777" w:rsidR="00872F4F" w:rsidRDefault="00872F4F">
            <w:pPr>
              <w:widowControl w:val="0"/>
              <w:spacing w:line="240" w:lineRule="auto"/>
            </w:pPr>
          </w:p>
          <w:p w14:paraId="594B38FB" w14:textId="77777777" w:rsidR="00872F4F" w:rsidRDefault="005A0616">
            <w:pPr>
              <w:spacing w:line="240" w:lineRule="auto"/>
            </w:pPr>
            <w:r>
              <w:t xml:space="preserve">This is an open vocabulary and values </w:t>
            </w:r>
            <w:r>
              <w:rPr>
                <w:b/>
              </w:rPr>
              <w:t xml:space="preserve">SHOULD </w:t>
            </w:r>
            <w:r>
              <w:t xml:space="preserve">come from the </w:t>
            </w:r>
            <w:r>
              <w:rPr>
                <w:rFonts w:ascii="Consolas" w:eastAsia="Consolas" w:hAnsi="Consolas" w:cs="Consolas"/>
                <w:color w:val="C7254E"/>
                <w:shd w:val="clear" w:color="auto" w:fill="F9F2F4"/>
              </w:rPr>
              <w:t>pattern-lang-ov</w:t>
            </w:r>
            <w:r>
              <w:t xml:space="preserve"> vocabulary.</w:t>
            </w:r>
          </w:p>
        </w:tc>
      </w:tr>
      <w:tr w:rsidR="00872F4F" w14:paraId="67EBDDFD" w14:textId="77777777">
        <w:tc>
          <w:tcPr>
            <w:tcW w:w="3165" w:type="dxa"/>
            <w:tcMar>
              <w:top w:w="100" w:type="dxa"/>
              <w:left w:w="100" w:type="dxa"/>
              <w:bottom w:w="100" w:type="dxa"/>
              <w:right w:w="100" w:type="dxa"/>
            </w:tcMar>
          </w:tcPr>
          <w:p w14:paraId="68FD8D9F" w14:textId="77777777" w:rsidR="00872F4F" w:rsidRDefault="005A0616">
            <w:pPr>
              <w:widowControl w:val="0"/>
              <w:spacing w:line="240" w:lineRule="auto"/>
            </w:pPr>
            <w:r>
              <w:rPr>
                <w:rFonts w:ascii="Consolas" w:eastAsia="Consolas" w:hAnsi="Consolas" w:cs="Consolas"/>
                <w:b/>
              </w:rPr>
              <w:t xml:space="preserve">valid_from </w:t>
            </w:r>
            <w:r>
              <w:rPr>
                <w:rFonts w:ascii="Consolas" w:eastAsia="Consolas" w:hAnsi="Consolas" w:cs="Consolas"/>
              </w:rPr>
              <w:t>(required)</w:t>
            </w:r>
          </w:p>
        </w:tc>
        <w:tc>
          <w:tcPr>
            <w:tcW w:w="2595" w:type="dxa"/>
            <w:tcMar>
              <w:top w:w="100" w:type="dxa"/>
              <w:left w:w="100" w:type="dxa"/>
              <w:bottom w:w="100" w:type="dxa"/>
              <w:right w:w="100" w:type="dxa"/>
            </w:tcMar>
          </w:tcPr>
          <w:p w14:paraId="622F01DF" w14:textId="77777777" w:rsidR="00872F4F" w:rsidRDefault="005A0616">
            <w:r>
              <w:rPr>
                <w:rFonts w:ascii="Consolas" w:eastAsia="Consolas" w:hAnsi="Consolas" w:cs="Consolas"/>
                <w:color w:val="C7254E"/>
                <w:shd w:val="clear" w:color="auto" w:fill="F9F2F4"/>
              </w:rPr>
              <w:t>timestamp</w:t>
            </w:r>
          </w:p>
        </w:tc>
        <w:tc>
          <w:tcPr>
            <w:tcW w:w="3600" w:type="dxa"/>
            <w:tcMar>
              <w:top w:w="100" w:type="dxa"/>
              <w:left w:w="100" w:type="dxa"/>
              <w:bottom w:w="100" w:type="dxa"/>
              <w:right w:w="100" w:type="dxa"/>
            </w:tcMar>
          </w:tcPr>
          <w:p w14:paraId="4067C48B" w14:textId="77777777" w:rsidR="00872F4F" w:rsidRDefault="005A0616">
            <w:pPr>
              <w:widowControl w:val="0"/>
              <w:spacing w:line="240" w:lineRule="auto"/>
            </w:pPr>
            <w:r>
              <w:t>The time from which this indicator should be considered valuable intelligence.</w:t>
            </w:r>
          </w:p>
        </w:tc>
      </w:tr>
      <w:tr w:rsidR="00872F4F" w14:paraId="6547E581" w14:textId="77777777">
        <w:tc>
          <w:tcPr>
            <w:tcW w:w="3165" w:type="dxa"/>
            <w:tcMar>
              <w:top w:w="100" w:type="dxa"/>
              <w:left w:w="100" w:type="dxa"/>
              <w:bottom w:w="100" w:type="dxa"/>
              <w:right w:w="100" w:type="dxa"/>
            </w:tcMar>
          </w:tcPr>
          <w:p w14:paraId="5EB0166A" w14:textId="77777777" w:rsidR="00872F4F" w:rsidRDefault="005A0616">
            <w:pPr>
              <w:widowControl w:val="0"/>
              <w:spacing w:line="240" w:lineRule="auto"/>
            </w:pPr>
            <w:r>
              <w:rPr>
                <w:rFonts w:ascii="Consolas" w:eastAsia="Consolas" w:hAnsi="Consolas" w:cs="Consolas"/>
                <w:b/>
              </w:rPr>
              <w:t xml:space="preserve">valid_from_precision </w:t>
            </w:r>
            <w:r>
              <w:rPr>
                <w:rFonts w:ascii="Consolas" w:eastAsia="Consolas" w:hAnsi="Consolas" w:cs="Consolas"/>
              </w:rPr>
              <w:t>(optional)</w:t>
            </w:r>
          </w:p>
        </w:tc>
        <w:tc>
          <w:tcPr>
            <w:tcW w:w="2595" w:type="dxa"/>
            <w:tcMar>
              <w:top w:w="100" w:type="dxa"/>
              <w:left w:w="100" w:type="dxa"/>
              <w:bottom w:w="100" w:type="dxa"/>
              <w:right w:w="100" w:type="dxa"/>
            </w:tcMar>
          </w:tcPr>
          <w:p w14:paraId="2458C2BE" w14:textId="77777777" w:rsidR="00872F4F" w:rsidRDefault="005A0616">
            <w:r>
              <w:rPr>
                <w:rFonts w:ascii="Consolas" w:eastAsia="Consolas" w:hAnsi="Consolas" w:cs="Consolas"/>
                <w:color w:val="C7254E"/>
                <w:shd w:val="clear" w:color="auto" w:fill="F9F2F4"/>
              </w:rPr>
              <w:t>timestamp-precision</w:t>
            </w:r>
          </w:p>
        </w:tc>
        <w:tc>
          <w:tcPr>
            <w:tcW w:w="3600" w:type="dxa"/>
            <w:tcMar>
              <w:top w:w="100" w:type="dxa"/>
              <w:left w:w="100" w:type="dxa"/>
              <w:bottom w:w="100" w:type="dxa"/>
              <w:right w:w="100" w:type="dxa"/>
            </w:tcMar>
          </w:tcPr>
          <w:p w14:paraId="7C33AB84" w14:textId="77777777" w:rsidR="00872F4F" w:rsidRDefault="005A0616">
            <w:pPr>
              <w:widowControl w:val="0"/>
              <w:spacing w:line="240" w:lineRule="auto"/>
            </w:pPr>
            <w:r>
              <w:t>The precision of the start timestamp.</w:t>
            </w:r>
          </w:p>
        </w:tc>
      </w:tr>
      <w:tr w:rsidR="00872F4F" w14:paraId="6882EC70" w14:textId="77777777">
        <w:tc>
          <w:tcPr>
            <w:tcW w:w="3165" w:type="dxa"/>
            <w:tcMar>
              <w:top w:w="100" w:type="dxa"/>
              <w:left w:w="100" w:type="dxa"/>
              <w:bottom w:w="100" w:type="dxa"/>
              <w:right w:w="100" w:type="dxa"/>
            </w:tcMar>
          </w:tcPr>
          <w:p w14:paraId="123C7E20" w14:textId="77777777" w:rsidR="00872F4F" w:rsidRDefault="005A0616">
            <w:pPr>
              <w:widowControl w:val="0"/>
              <w:spacing w:line="240" w:lineRule="auto"/>
            </w:pPr>
            <w:r>
              <w:rPr>
                <w:rFonts w:ascii="Consolas" w:eastAsia="Consolas" w:hAnsi="Consolas" w:cs="Consolas"/>
                <w:b/>
              </w:rPr>
              <w:t xml:space="preserve">valid_to </w:t>
            </w:r>
            <w:r>
              <w:t>(optional)</w:t>
            </w:r>
          </w:p>
        </w:tc>
        <w:tc>
          <w:tcPr>
            <w:tcW w:w="2595" w:type="dxa"/>
            <w:tcMar>
              <w:top w:w="100" w:type="dxa"/>
              <w:left w:w="100" w:type="dxa"/>
              <w:bottom w:w="100" w:type="dxa"/>
              <w:right w:w="100" w:type="dxa"/>
            </w:tcMar>
          </w:tcPr>
          <w:p w14:paraId="35BF598F" w14:textId="77777777" w:rsidR="00872F4F" w:rsidRDefault="005A0616">
            <w:r>
              <w:rPr>
                <w:rFonts w:ascii="Consolas" w:eastAsia="Consolas" w:hAnsi="Consolas" w:cs="Consolas"/>
                <w:color w:val="C7254E"/>
                <w:shd w:val="clear" w:color="auto" w:fill="F9F2F4"/>
              </w:rPr>
              <w:t>timestamp</w:t>
            </w:r>
          </w:p>
        </w:tc>
        <w:tc>
          <w:tcPr>
            <w:tcW w:w="3600" w:type="dxa"/>
            <w:tcMar>
              <w:top w:w="100" w:type="dxa"/>
              <w:left w:w="100" w:type="dxa"/>
              <w:bottom w:w="100" w:type="dxa"/>
              <w:right w:w="100" w:type="dxa"/>
            </w:tcMar>
          </w:tcPr>
          <w:p w14:paraId="08DB84D1" w14:textId="77777777" w:rsidR="00872F4F" w:rsidRDefault="005A0616">
            <w:pPr>
              <w:widowControl w:val="0"/>
              <w:spacing w:line="240" w:lineRule="auto"/>
            </w:pPr>
            <w:r>
              <w:t>The time at which this indicator should no longer be considered valuable intelligence.</w:t>
            </w:r>
          </w:p>
        </w:tc>
      </w:tr>
      <w:tr w:rsidR="00872F4F" w14:paraId="3348E8F5" w14:textId="77777777">
        <w:tc>
          <w:tcPr>
            <w:tcW w:w="3165" w:type="dxa"/>
            <w:tcMar>
              <w:top w:w="100" w:type="dxa"/>
              <w:left w:w="100" w:type="dxa"/>
              <w:bottom w:w="100" w:type="dxa"/>
              <w:right w:w="100" w:type="dxa"/>
            </w:tcMar>
          </w:tcPr>
          <w:p w14:paraId="01B56C78" w14:textId="77777777" w:rsidR="00872F4F" w:rsidRDefault="005A0616">
            <w:pPr>
              <w:widowControl w:val="0"/>
              <w:spacing w:line="240" w:lineRule="auto"/>
            </w:pPr>
            <w:r>
              <w:rPr>
                <w:rFonts w:ascii="Consolas" w:eastAsia="Consolas" w:hAnsi="Consolas" w:cs="Consolas"/>
                <w:b/>
              </w:rPr>
              <w:t xml:space="preserve">valid_to_precision </w:t>
            </w:r>
            <w:r>
              <w:rPr>
                <w:rFonts w:ascii="Consolas" w:eastAsia="Consolas" w:hAnsi="Consolas" w:cs="Consolas"/>
              </w:rPr>
              <w:t>(optional)</w:t>
            </w:r>
          </w:p>
        </w:tc>
        <w:tc>
          <w:tcPr>
            <w:tcW w:w="2595" w:type="dxa"/>
            <w:tcMar>
              <w:top w:w="100" w:type="dxa"/>
              <w:left w:w="100" w:type="dxa"/>
              <w:bottom w:w="100" w:type="dxa"/>
              <w:right w:w="100" w:type="dxa"/>
            </w:tcMar>
          </w:tcPr>
          <w:p w14:paraId="280EDAA9" w14:textId="77777777" w:rsidR="00872F4F" w:rsidRDefault="005A0616">
            <w:r>
              <w:rPr>
                <w:rFonts w:ascii="Consolas" w:eastAsia="Consolas" w:hAnsi="Consolas" w:cs="Consolas"/>
                <w:color w:val="C7254E"/>
                <w:shd w:val="clear" w:color="auto" w:fill="F9F2F4"/>
              </w:rPr>
              <w:t>timestamp-precision</w:t>
            </w:r>
          </w:p>
        </w:tc>
        <w:tc>
          <w:tcPr>
            <w:tcW w:w="3600" w:type="dxa"/>
            <w:tcMar>
              <w:top w:w="100" w:type="dxa"/>
              <w:left w:w="100" w:type="dxa"/>
              <w:bottom w:w="100" w:type="dxa"/>
              <w:right w:w="100" w:type="dxa"/>
            </w:tcMar>
          </w:tcPr>
          <w:p w14:paraId="5CE75F89" w14:textId="77777777" w:rsidR="00872F4F" w:rsidRDefault="005A0616">
            <w:pPr>
              <w:widowControl w:val="0"/>
              <w:spacing w:line="240" w:lineRule="auto"/>
            </w:pPr>
            <w:r>
              <w:t>The precision of the end timestamp.</w:t>
            </w:r>
          </w:p>
        </w:tc>
      </w:tr>
      <w:tr w:rsidR="00872F4F" w14:paraId="54C28176" w14:textId="77777777">
        <w:tc>
          <w:tcPr>
            <w:tcW w:w="3165" w:type="dxa"/>
            <w:tcMar>
              <w:top w:w="100" w:type="dxa"/>
              <w:left w:w="100" w:type="dxa"/>
              <w:bottom w:w="100" w:type="dxa"/>
              <w:right w:w="100" w:type="dxa"/>
            </w:tcMar>
          </w:tcPr>
          <w:p w14:paraId="0F1DBED9" w14:textId="77777777" w:rsidR="00872F4F" w:rsidRDefault="005A0616">
            <w:pPr>
              <w:widowControl w:val="0"/>
              <w:spacing w:line="240" w:lineRule="auto"/>
            </w:pPr>
            <w:r>
              <w:rPr>
                <w:rFonts w:ascii="Consolas" w:eastAsia="Consolas" w:hAnsi="Consolas" w:cs="Consolas"/>
                <w:b/>
              </w:rPr>
              <w:t xml:space="preserve">kill_chain_phases </w:t>
            </w:r>
            <w:r>
              <w:rPr>
                <w:rFonts w:ascii="Consolas" w:eastAsia="Consolas" w:hAnsi="Consolas" w:cs="Consolas"/>
              </w:rPr>
              <w:t>(optional)</w:t>
            </w:r>
          </w:p>
        </w:tc>
        <w:tc>
          <w:tcPr>
            <w:tcW w:w="2595" w:type="dxa"/>
            <w:tcMar>
              <w:top w:w="100" w:type="dxa"/>
              <w:left w:w="100" w:type="dxa"/>
              <w:bottom w:w="100" w:type="dxa"/>
              <w:right w:w="100" w:type="dxa"/>
            </w:tcMar>
          </w:tcPr>
          <w:p w14:paraId="032F3505"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kill-chain-phase</w:t>
            </w:r>
          </w:p>
        </w:tc>
        <w:tc>
          <w:tcPr>
            <w:tcW w:w="3600" w:type="dxa"/>
            <w:tcMar>
              <w:top w:w="100" w:type="dxa"/>
              <w:left w:w="100" w:type="dxa"/>
              <w:bottom w:w="100" w:type="dxa"/>
              <w:right w:w="100" w:type="dxa"/>
            </w:tcMar>
          </w:tcPr>
          <w:p w14:paraId="4511BE68" w14:textId="77777777" w:rsidR="00872F4F" w:rsidRDefault="005A0616">
            <w:pPr>
              <w:widowControl w:val="0"/>
              <w:spacing w:line="240" w:lineRule="auto"/>
            </w:pPr>
            <w:r>
              <w:rPr>
                <w:rFonts w:ascii="Consolas" w:eastAsia="Consolas" w:hAnsi="Consolas" w:cs="Consolas"/>
              </w:rPr>
              <w:t xml:space="preserve">The phases of the kill chain that this indicator detects. </w:t>
            </w:r>
            <w:r>
              <w:rPr>
                <w:rFonts w:ascii="Consolas" w:eastAsia="Consolas" w:hAnsi="Consolas" w:cs="Consolas"/>
                <w:color w:val="FF0000"/>
              </w:rPr>
              <w:t>&lt;todo: Fix this definition.</w:t>
            </w:r>
            <w:r>
              <w:rPr>
                <w:color w:val="FF0000"/>
              </w:rPr>
              <w:t>&gt;</w:t>
            </w:r>
          </w:p>
        </w:tc>
      </w:tr>
    </w:tbl>
    <w:p w14:paraId="44ED6901" w14:textId="77777777" w:rsidR="00872F4F" w:rsidRDefault="00872F4F">
      <w:pPr>
        <w:spacing w:line="331" w:lineRule="auto"/>
      </w:pPr>
    </w:p>
    <w:p w14:paraId="62E21CBC" w14:textId="77777777" w:rsidR="00872F4F" w:rsidRDefault="005A0616">
      <w:pPr>
        <w:pStyle w:val="Heading3"/>
        <w:contextualSpacing w:val="0"/>
      </w:pPr>
      <w:bookmarkStart w:id="26" w:name="h.oaq5jdro8yfr" w:colFirst="0" w:colLast="0"/>
      <w:bookmarkEnd w:id="26"/>
      <w:r>
        <w:t>​</w:t>
      </w:r>
      <w:r>
        <w:t>1.5.2.​ Relationships</w:t>
      </w:r>
    </w:p>
    <w:p w14:paraId="17753C2E" w14:textId="77777777" w:rsidR="00872F4F" w:rsidRDefault="005A0616">
      <w:r>
        <w:t>These are the relationships explicitly defined between the Indicator object and other</w:t>
      </w:r>
      <w:r>
        <w:t xml:space="preserve"> objects. The first section lists the embedded relationships by property name along with their corresponding target. The rest of the table identifies the relationships that can be made from this object by way of the Relationship Object. The reverse relatio</w:t>
      </w:r>
      <w:r>
        <w:t>nships (relationships "to" this object) are included as a convenience. For their definitions, please see the objects for which they represent a "from" relationship.</w:t>
      </w:r>
    </w:p>
    <w:p w14:paraId="07926910" w14:textId="77777777" w:rsidR="00872F4F" w:rsidRDefault="00872F4F"/>
    <w:p w14:paraId="16D52EB5" w14:textId="77777777" w:rsidR="00872F4F" w:rsidRDefault="005A0616">
      <w:r>
        <w:t>Relationships are not restricted to those listed below. Relationships can be created betwe</w:t>
      </w:r>
      <w:r>
        <w:t xml:space="preserv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0B6D8975" w14:textId="77777777" w:rsidR="00872F4F" w:rsidRDefault="00872F4F"/>
    <w:tbl>
      <w:tblPr>
        <w:tblStyle w:val="a8"/>
        <w:tblW w:w="9555" w:type="dxa"/>
        <w:tblLayout w:type="fixed"/>
        <w:tblLook w:val="0600" w:firstRow="0" w:lastRow="0" w:firstColumn="0" w:lastColumn="0" w:noHBand="1" w:noVBand="1"/>
      </w:tblPr>
      <w:tblGrid>
        <w:gridCol w:w="1560"/>
        <w:gridCol w:w="1575"/>
        <w:gridCol w:w="2040"/>
        <w:gridCol w:w="4380"/>
      </w:tblGrid>
      <w:tr w:rsidR="00872F4F" w14:paraId="01FE18E0" w14:textId="77777777">
        <w:tc>
          <w:tcPr>
            <w:tcW w:w="955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43F0DB9" w14:textId="77777777" w:rsidR="00872F4F" w:rsidRDefault="005A0616">
            <w:pPr>
              <w:spacing w:line="288" w:lineRule="auto"/>
            </w:pPr>
            <w:r>
              <w:rPr>
                <w:b/>
                <w:color w:val="FFFFFF"/>
              </w:rPr>
              <w:t>Embedded Relationships</w:t>
            </w:r>
          </w:p>
        </w:tc>
      </w:tr>
      <w:tr w:rsidR="00872F4F" w14:paraId="7CD83456" w14:textId="77777777">
        <w:tc>
          <w:tcPr>
            <w:tcW w:w="313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0CF25D" w14:textId="77777777" w:rsidR="00872F4F" w:rsidRDefault="005A0616">
            <w:pPr>
              <w:spacing w:line="288" w:lineRule="auto"/>
            </w:pPr>
            <w:r>
              <w:rPr>
                <w:rFonts w:ascii="Consolas" w:eastAsia="Consolas" w:hAnsi="Consolas" w:cs="Consolas"/>
                <w:b/>
              </w:rPr>
              <w:t>created_by_ref</w:t>
            </w:r>
          </w:p>
        </w:tc>
        <w:tc>
          <w:tcPr>
            <w:tcW w:w="64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BA9AF9"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2814A850" w14:textId="77777777">
        <w:tc>
          <w:tcPr>
            <w:tcW w:w="313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5CBBC2" w14:textId="77777777" w:rsidR="00872F4F" w:rsidRDefault="005A0616">
            <w:pPr>
              <w:spacing w:line="288" w:lineRule="auto"/>
            </w:pPr>
            <w:r>
              <w:rPr>
                <w:rFonts w:ascii="Consolas" w:eastAsia="Consolas" w:hAnsi="Consolas" w:cs="Consolas"/>
                <w:b/>
              </w:rPr>
              <w:t>object_markings_refs</w:t>
            </w:r>
          </w:p>
        </w:tc>
        <w:tc>
          <w:tcPr>
            <w:tcW w:w="64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9BC656"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2DDB1369" w14:textId="77777777">
        <w:tc>
          <w:tcPr>
            <w:tcW w:w="955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B89BB16" w14:textId="77777777" w:rsidR="00872F4F" w:rsidRDefault="005A0616">
            <w:pPr>
              <w:spacing w:line="288" w:lineRule="auto"/>
            </w:pPr>
            <w:r>
              <w:rPr>
                <w:b/>
                <w:color w:val="FFFFFF"/>
              </w:rPr>
              <w:t>Common Relationships</w:t>
            </w:r>
          </w:p>
        </w:tc>
      </w:tr>
      <w:tr w:rsidR="00872F4F" w14:paraId="19EA4D31" w14:textId="77777777">
        <w:tc>
          <w:tcPr>
            <w:tcW w:w="955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846382" w14:textId="77777777" w:rsidR="00872F4F" w:rsidRDefault="005A0616">
            <w:pPr>
              <w:spacing w:line="240" w:lineRule="auto"/>
            </w:pPr>
            <w:r>
              <w:rPr>
                <w:rFonts w:ascii="Consolas" w:eastAsia="Consolas" w:hAnsi="Consolas" w:cs="Consolas"/>
                <w:color w:val="38761D"/>
                <w:shd w:val="clear" w:color="auto" w:fill="D9EAD3"/>
              </w:rPr>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r w:rsidR="00872F4F" w14:paraId="2DACC857" w14:textId="77777777">
        <w:tc>
          <w:tcPr>
            <w:tcW w:w="156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CA017E8" w14:textId="77777777" w:rsidR="00872F4F" w:rsidRDefault="005A0616">
            <w:pPr>
              <w:spacing w:line="240" w:lineRule="auto"/>
            </w:pPr>
            <w:r>
              <w:rPr>
                <w:b/>
                <w:color w:val="FFFFFF"/>
              </w:rPr>
              <w:t>Source</w:t>
            </w:r>
          </w:p>
        </w:tc>
        <w:tc>
          <w:tcPr>
            <w:tcW w:w="157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4C20795" w14:textId="77777777" w:rsidR="00872F4F" w:rsidRDefault="005A0616">
            <w:pPr>
              <w:spacing w:line="240" w:lineRule="auto"/>
            </w:pPr>
            <w:r>
              <w:rPr>
                <w:b/>
                <w:color w:val="FFFFFF"/>
              </w:rPr>
              <w:t>Name</w:t>
            </w:r>
          </w:p>
        </w:tc>
        <w:tc>
          <w:tcPr>
            <w:tcW w:w="204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2A9B2FA" w14:textId="77777777" w:rsidR="00872F4F" w:rsidRDefault="005A0616">
            <w:pPr>
              <w:spacing w:line="288" w:lineRule="auto"/>
            </w:pPr>
            <w:r>
              <w:rPr>
                <w:b/>
                <w:color w:val="FFFFFF"/>
              </w:rPr>
              <w:t xml:space="preserve">Target </w:t>
            </w:r>
          </w:p>
        </w:tc>
        <w:tc>
          <w:tcPr>
            <w:tcW w:w="43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43DE1D" w14:textId="77777777" w:rsidR="00872F4F" w:rsidRDefault="005A0616">
            <w:pPr>
              <w:spacing w:line="288" w:lineRule="auto"/>
            </w:pPr>
            <w:r>
              <w:rPr>
                <w:b/>
                <w:color w:val="FFFFFF"/>
              </w:rPr>
              <w:t>Description</w:t>
            </w:r>
          </w:p>
        </w:tc>
      </w:tr>
      <w:tr w:rsidR="00872F4F" w14:paraId="07497A58" w14:textId="77777777">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8E8839" w14:textId="77777777" w:rsidR="00872F4F" w:rsidRDefault="005A0616">
            <w:pPr>
              <w:spacing w:line="240" w:lineRule="auto"/>
            </w:pPr>
            <w:r>
              <w:rPr>
                <w:rFonts w:ascii="Consolas" w:eastAsia="Consolas" w:hAnsi="Consolas" w:cs="Consolas"/>
                <w:color w:val="C7254E"/>
                <w:shd w:val="clear" w:color="auto" w:fill="F9F2F4"/>
              </w:rPr>
              <w:t>indicator</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0CCBA5" w14:textId="77777777" w:rsidR="00872F4F" w:rsidRDefault="005A0616">
            <w:pPr>
              <w:spacing w:line="240" w:lineRule="auto"/>
            </w:pPr>
            <w:r>
              <w:rPr>
                <w:rFonts w:ascii="Consolas" w:eastAsia="Consolas" w:hAnsi="Consolas" w:cs="Consolas"/>
                <w:color w:val="38761D"/>
                <w:shd w:val="clear" w:color="auto" w:fill="D9EAD3"/>
              </w:rPr>
              <w:t>detects</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8ED6A15" w14:textId="77777777" w:rsidR="00872F4F" w:rsidRDefault="005A0616">
            <w:pPr>
              <w:spacing w:line="240" w:lineRule="auto"/>
            </w:pPr>
            <w:r>
              <w:rPr>
                <w:rFonts w:ascii="Consolas" w:eastAsia="Consolas" w:hAnsi="Consolas" w:cs="Consolas"/>
                <w:color w:val="C7254E"/>
                <w:shd w:val="clear" w:color="auto" w:fill="F9F2F4"/>
              </w:rPr>
              <w:t>attack-pattern</w:t>
            </w:r>
            <w:r>
              <w:rPr>
                <w:rFonts w:ascii="Consolas" w:eastAsia="Consolas" w:hAnsi="Consolas" w:cs="Consolas"/>
              </w:rPr>
              <w:t xml:space="preserve">, </w:t>
            </w:r>
            <w:r>
              <w:rPr>
                <w:rFonts w:ascii="Consolas" w:eastAsia="Consolas" w:hAnsi="Consolas" w:cs="Consolas"/>
                <w:color w:val="C7254E"/>
                <w:shd w:val="clear" w:color="auto" w:fill="F9F2F4"/>
              </w:rPr>
              <w:t>malware</w:t>
            </w:r>
            <w:r>
              <w:t xml:space="preserve">, </w:t>
            </w:r>
          </w:p>
          <w:p w14:paraId="270B8C42" w14:textId="77777777" w:rsidR="00872F4F" w:rsidRDefault="005A0616">
            <w:pPr>
              <w:spacing w:line="240" w:lineRule="auto"/>
            </w:pPr>
            <w:r>
              <w:rPr>
                <w:rFonts w:ascii="Consolas" w:eastAsia="Consolas" w:hAnsi="Consolas" w:cs="Consolas"/>
                <w:color w:val="C7254E"/>
                <w:shd w:val="clear" w:color="auto" w:fill="F9F2F4"/>
              </w:rPr>
              <w:t>t</w:t>
            </w:r>
            <w:r>
              <w:rPr>
                <w:rFonts w:ascii="Consolas" w:eastAsia="Consolas" w:hAnsi="Consolas" w:cs="Consolas"/>
                <w:color w:val="C7254E"/>
                <w:shd w:val="clear" w:color="auto" w:fill="F9F2F4"/>
              </w:rPr>
              <w:t>ool</w:t>
            </w:r>
          </w:p>
        </w:tc>
        <w:tc>
          <w:tcPr>
            <w:tcW w:w="4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11097A6" w14:textId="77777777" w:rsidR="00872F4F" w:rsidRDefault="005A0616">
            <w:pPr>
              <w:spacing w:line="240" w:lineRule="auto"/>
            </w:pPr>
            <w:r>
              <w:rPr>
                <w:rFonts w:ascii="Consolas" w:eastAsia="Consolas" w:hAnsi="Consolas" w:cs="Consolas"/>
              </w:rPr>
              <w:t>This Relationship describes that the Indicator can detect the presence of the related Attack Pattern, Malware, and Tool.</w:t>
            </w:r>
          </w:p>
          <w:p w14:paraId="74965C58" w14:textId="77777777" w:rsidR="00872F4F" w:rsidRDefault="00872F4F">
            <w:pPr>
              <w:spacing w:line="240" w:lineRule="auto"/>
            </w:pPr>
          </w:p>
          <w:p w14:paraId="4761A025" w14:textId="77777777" w:rsidR="00872F4F" w:rsidRDefault="005A0616">
            <w:pPr>
              <w:spacing w:line="240" w:lineRule="auto"/>
            </w:pPr>
            <w:r>
              <w:rPr>
                <w:rFonts w:ascii="Consolas" w:eastAsia="Consolas" w:hAnsi="Consolas" w:cs="Consolas"/>
              </w:rPr>
              <w:t xml:space="preserve">For example, a </w:t>
            </w:r>
            <w:r>
              <w:rPr>
                <w:rFonts w:ascii="Consolas" w:eastAsia="Consolas" w:hAnsi="Consolas" w:cs="Consolas"/>
                <w:color w:val="38761D"/>
                <w:shd w:val="clear" w:color="auto" w:fill="D9EAD3"/>
              </w:rPr>
              <w:t>detects</w:t>
            </w:r>
            <w:r>
              <w:t xml:space="preserve"> Relationship from an Indicato</w:t>
            </w:r>
            <w:r>
              <w:t>r to a Malware object representing Poison Ivy means that the Indicator is capable of detecting evidence of Poison Ivy.</w:t>
            </w:r>
          </w:p>
        </w:tc>
      </w:tr>
      <w:tr w:rsidR="00872F4F" w14:paraId="28E48B6D" w14:textId="77777777">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E73FB6" w14:textId="77777777" w:rsidR="00872F4F" w:rsidRDefault="005A0616">
            <w:pPr>
              <w:spacing w:line="240" w:lineRule="auto"/>
            </w:pPr>
            <w:r>
              <w:rPr>
                <w:rFonts w:ascii="Consolas" w:eastAsia="Consolas" w:hAnsi="Consolas" w:cs="Consolas"/>
                <w:color w:val="C7254E"/>
                <w:shd w:val="clear" w:color="auto" w:fill="F9F2F4"/>
              </w:rPr>
              <w:t>indicator</w:t>
            </w: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3F65E" w14:textId="77777777" w:rsidR="00872F4F" w:rsidRDefault="005A0616">
            <w:pPr>
              <w:spacing w:line="240" w:lineRule="auto"/>
            </w:pPr>
            <w:r>
              <w:rPr>
                <w:rFonts w:ascii="Consolas" w:eastAsia="Consolas" w:hAnsi="Consolas" w:cs="Consolas"/>
                <w:color w:val="38761D"/>
                <w:shd w:val="clear" w:color="auto" w:fill="D9EAD3"/>
              </w:rPr>
              <w:t>indicates</w:t>
            </w: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8F5867" w14:textId="77777777" w:rsidR="00872F4F" w:rsidRDefault="005A0616">
            <w:pPr>
              <w:spacing w:line="240" w:lineRule="auto"/>
            </w:pPr>
            <w:r>
              <w:rPr>
                <w:rFonts w:ascii="Consolas" w:eastAsia="Consolas" w:hAnsi="Consolas" w:cs="Consolas"/>
                <w:color w:val="C7254E"/>
                <w:shd w:val="clear" w:color="auto" w:fill="F9F2F4"/>
              </w:rPr>
              <w:t>campaign</w:t>
            </w:r>
            <w:r>
              <w:rPr>
                <w:rFonts w:ascii="Consolas" w:eastAsia="Consolas" w:hAnsi="Consolas" w:cs="Consolas"/>
              </w:rPr>
              <w:t xml:space="preserve">, </w:t>
            </w:r>
          </w:p>
          <w:p w14:paraId="6D3F429A" w14:textId="77777777" w:rsidR="00872F4F" w:rsidRDefault="005A0616">
            <w:pPr>
              <w:spacing w:line="240" w:lineRule="auto"/>
            </w:pPr>
            <w:r>
              <w:rPr>
                <w:rFonts w:ascii="Consolas" w:eastAsia="Consolas" w:hAnsi="Consolas" w:cs="Consolas"/>
                <w:color w:val="C7254E"/>
                <w:shd w:val="clear" w:color="auto" w:fill="F9F2F4"/>
              </w:rPr>
              <w:t>intrusion-set</w:t>
            </w:r>
            <w:r>
              <w:rPr>
                <w:rFonts w:ascii="Consolas" w:eastAsia="Consolas" w:hAnsi="Consolas" w:cs="Consolas"/>
              </w:rPr>
              <w:t xml:space="preserve">, </w:t>
            </w:r>
          </w:p>
          <w:p w14:paraId="2EEB1052" w14:textId="77777777" w:rsidR="00872F4F" w:rsidRDefault="005A0616">
            <w:pPr>
              <w:spacing w:line="240" w:lineRule="auto"/>
            </w:pPr>
            <w:r>
              <w:rPr>
                <w:rFonts w:ascii="Consolas" w:eastAsia="Consolas" w:hAnsi="Consolas" w:cs="Consolas"/>
                <w:color w:val="C7254E"/>
                <w:shd w:val="clear" w:color="auto" w:fill="F9F2F4"/>
              </w:rPr>
              <w:t>threat-actor</w:t>
            </w:r>
          </w:p>
        </w:tc>
        <w:tc>
          <w:tcPr>
            <w:tcW w:w="4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DDF5BB" w14:textId="77777777" w:rsidR="00872F4F" w:rsidRDefault="005A0616">
            <w:pPr>
              <w:spacing w:line="240" w:lineRule="auto"/>
            </w:pPr>
            <w:r>
              <w:rPr>
                <w:rFonts w:ascii="Consolas" w:eastAsia="Consolas" w:hAnsi="Consolas" w:cs="Consolas"/>
              </w:rPr>
              <w:t>This Relationship describes that the Indicator can detect evidence of the related Campaign, Intrusion, or Threat Actor. This evidence may not be direct: for example, the Indicator may detect secondary evidence of the Campaign, such as malware or behavior c</w:t>
            </w:r>
            <w:r>
              <w:rPr>
                <w:rFonts w:ascii="Consolas" w:eastAsia="Consolas" w:hAnsi="Consolas" w:cs="Consolas"/>
              </w:rPr>
              <w:t xml:space="preserve">ommonly used by that </w:t>
            </w:r>
            <w:r>
              <w:rPr>
                <w:rFonts w:ascii="Consolas" w:eastAsia="Consolas" w:hAnsi="Consolas" w:cs="Consolas"/>
              </w:rPr>
              <w:lastRenderedPageBreak/>
              <w:t>Campaign.</w:t>
            </w:r>
          </w:p>
          <w:p w14:paraId="0028B58B" w14:textId="77777777" w:rsidR="00872F4F" w:rsidRDefault="00872F4F">
            <w:pPr>
              <w:spacing w:line="240" w:lineRule="auto"/>
            </w:pPr>
          </w:p>
          <w:p w14:paraId="34C94839" w14:textId="77777777" w:rsidR="00872F4F" w:rsidRDefault="005A0616">
            <w:pPr>
              <w:spacing w:line="240" w:lineRule="auto"/>
            </w:pPr>
            <w:r>
              <w:rPr>
                <w:rFonts w:ascii="Consolas" w:eastAsia="Consolas" w:hAnsi="Consolas" w:cs="Consolas"/>
              </w:rPr>
              <w:t xml:space="preserve">For example, an </w:t>
            </w:r>
            <w:r>
              <w:rPr>
                <w:rFonts w:ascii="Consolas" w:eastAsia="Consolas" w:hAnsi="Consolas" w:cs="Consolas"/>
                <w:color w:val="38761D"/>
                <w:shd w:val="clear" w:color="auto" w:fill="D9EAD3"/>
              </w:rPr>
              <w:t>indicates</w:t>
            </w:r>
            <w:r>
              <w:t xml:space="preserve"> Relationship from an Indicator to a Campaign object representing Glass Gazelle means that the Indicator is capable of detecting evidence of Glass Gazelle, such as command and control IPs commonly us</w:t>
            </w:r>
            <w:r>
              <w:t>ed by that Campaign.</w:t>
            </w:r>
          </w:p>
        </w:tc>
      </w:tr>
      <w:tr w:rsidR="00872F4F" w14:paraId="5185F59B" w14:textId="77777777">
        <w:tc>
          <w:tcPr>
            <w:tcW w:w="9555"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2C598DB" w14:textId="77777777" w:rsidR="00872F4F" w:rsidRDefault="005A0616">
            <w:pPr>
              <w:spacing w:line="240" w:lineRule="auto"/>
            </w:pPr>
            <w:r>
              <w:rPr>
                <w:rFonts w:ascii="Consolas" w:eastAsia="Consolas" w:hAnsi="Consolas" w:cs="Consolas"/>
                <w:b/>
              </w:rPr>
              <w:lastRenderedPageBreak/>
              <w:t>Reverse</w:t>
            </w:r>
            <w:r>
              <w:rPr>
                <w:b/>
              </w:rPr>
              <w:t xml:space="preserve"> Relationships</w:t>
            </w:r>
          </w:p>
        </w:tc>
      </w:tr>
      <w:tr w:rsidR="00872F4F" w14:paraId="57B3E4B3" w14:textId="77777777">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2C124E" w14:textId="77777777" w:rsidR="00872F4F" w:rsidRDefault="00872F4F">
            <w:pPr>
              <w:spacing w:line="240" w:lineRule="auto"/>
            </w:pPr>
          </w:p>
        </w:tc>
        <w:tc>
          <w:tcPr>
            <w:tcW w:w="15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C6E965" w14:textId="77777777" w:rsidR="00872F4F" w:rsidRDefault="00872F4F">
            <w:pPr>
              <w:spacing w:line="240" w:lineRule="auto"/>
            </w:pPr>
          </w:p>
        </w:tc>
        <w:tc>
          <w:tcPr>
            <w:tcW w:w="20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F47DDD" w14:textId="77777777" w:rsidR="00872F4F" w:rsidRDefault="00872F4F">
            <w:pPr>
              <w:spacing w:line="240" w:lineRule="auto"/>
            </w:pPr>
          </w:p>
        </w:tc>
        <w:tc>
          <w:tcPr>
            <w:tcW w:w="43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8D6DA4" w14:textId="77777777" w:rsidR="00872F4F" w:rsidRDefault="00872F4F">
            <w:pPr>
              <w:spacing w:line="240" w:lineRule="auto"/>
            </w:pPr>
          </w:p>
        </w:tc>
      </w:tr>
    </w:tbl>
    <w:p w14:paraId="2B5982BE" w14:textId="77777777" w:rsidR="00872F4F" w:rsidRDefault="00872F4F"/>
    <w:p w14:paraId="23F97317" w14:textId="77777777" w:rsidR="00872F4F" w:rsidRDefault="005A0616">
      <w:pPr>
        <w:pStyle w:val="Heading3"/>
        <w:contextualSpacing w:val="0"/>
      </w:pPr>
      <w:bookmarkStart w:id="27" w:name="h.9q4qw2gyp6dk" w:colFirst="0" w:colLast="0"/>
      <w:bookmarkEnd w:id="27"/>
      <w:r>
        <w:t>​</w:t>
      </w:r>
      <w:r>
        <w:t>1.5.3.​ Examples</w:t>
      </w:r>
    </w:p>
    <w:p w14:paraId="33C0F872" w14:textId="77777777" w:rsidR="00872F4F" w:rsidRDefault="005A0616">
      <w:r>
        <w:rPr>
          <w:i/>
          <w:u w:val="single"/>
        </w:rPr>
        <w:t>Indicator Itself, with Context</w:t>
      </w:r>
    </w:p>
    <w:p w14:paraId="0D080502" w14:textId="77777777" w:rsidR="00872F4F" w:rsidRDefault="005A0616">
      <w:r>
        <w:rPr>
          <w:rFonts w:ascii="Consolas" w:eastAsia="Consolas" w:hAnsi="Consolas" w:cs="Consolas"/>
          <w:sz w:val="18"/>
          <w:szCs w:val="18"/>
          <w:shd w:val="clear" w:color="auto" w:fill="CFE2F3"/>
        </w:rPr>
        <w:t>[</w:t>
      </w:r>
    </w:p>
    <w:p w14:paraId="07B4DE2B" w14:textId="77777777" w:rsidR="00872F4F" w:rsidRDefault="005A0616">
      <w:r>
        <w:rPr>
          <w:rFonts w:ascii="Consolas" w:eastAsia="Consolas" w:hAnsi="Consolas" w:cs="Consolas"/>
          <w:sz w:val="18"/>
          <w:szCs w:val="18"/>
          <w:shd w:val="clear" w:color="auto" w:fill="CFE2F3"/>
        </w:rPr>
        <w:t xml:space="preserve">  {</w:t>
      </w:r>
    </w:p>
    <w:p w14:paraId="40BBD330" w14:textId="77777777" w:rsidR="00872F4F" w:rsidRDefault="005A0616">
      <w:r>
        <w:rPr>
          <w:rFonts w:ascii="Consolas" w:eastAsia="Consolas" w:hAnsi="Consolas" w:cs="Consolas"/>
          <w:sz w:val="18"/>
          <w:szCs w:val="18"/>
          <w:shd w:val="clear" w:color="auto" w:fill="CFE2F3"/>
        </w:rPr>
        <w:t xml:space="preserve">    "type": "indicator",</w:t>
      </w:r>
    </w:p>
    <w:p w14:paraId="00A1C1CA" w14:textId="77777777" w:rsidR="00872F4F" w:rsidRDefault="005A0616">
      <w:r>
        <w:rPr>
          <w:rFonts w:ascii="Consolas" w:eastAsia="Consolas" w:hAnsi="Consolas" w:cs="Consolas"/>
          <w:sz w:val="18"/>
          <w:szCs w:val="18"/>
          <w:shd w:val="clear" w:color="auto" w:fill="CFE2F3"/>
        </w:rPr>
        <w:t xml:space="preserve">    "id": "indicator--8e2e2d2b-17d4-4cbf-938f-98ee46b3cd3f",</w:t>
      </w:r>
    </w:p>
    <w:p w14:paraId="589424B1"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465090FD" w14:textId="77777777" w:rsidR="00872F4F" w:rsidRDefault="005A0616">
      <w:r>
        <w:rPr>
          <w:rFonts w:ascii="Consolas" w:eastAsia="Consolas" w:hAnsi="Consolas" w:cs="Consolas"/>
          <w:sz w:val="18"/>
          <w:szCs w:val="18"/>
          <w:shd w:val="clear" w:color="auto" w:fill="CFE2F3"/>
        </w:rPr>
        <w:t xml:space="preserve">    "created": "2016-04-06T20:03:48Z",</w:t>
      </w:r>
    </w:p>
    <w:p w14:paraId="1BD7146D" w14:textId="77777777" w:rsidR="00872F4F" w:rsidRDefault="005A0616">
      <w:r>
        <w:rPr>
          <w:rFonts w:ascii="Consolas" w:eastAsia="Consolas" w:hAnsi="Consolas" w:cs="Consolas"/>
          <w:sz w:val="18"/>
          <w:szCs w:val="18"/>
          <w:shd w:val="clear" w:color="auto" w:fill="CFE2F3"/>
        </w:rPr>
        <w:t xml:space="preserve">    "modified": "2016-04-06T20:03:48Z",</w:t>
      </w:r>
    </w:p>
    <w:p w14:paraId="25375D43" w14:textId="77777777" w:rsidR="00872F4F" w:rsidRDefault="005A0616">
      <w:r>
        <w:rPr>
          <w:rFonts w:ascii="Consolas" w:eastAsia="Consolas" w:hAnsi="Consolas" w:cs="Consolas"/>
          <w:sz w:val="18"/>
          <w:szCs w:val="18"/>
          <w:shd w:val="clear" w:color="auto" w:fill="CFE2F3"/>
        </w:rPr>
        <w:t xml:space="preserve">    "version": 1,</w:t>
      </w:r>
    </w:p>
    <w:p w14:paraId="580187A3" w14:textId="77777777" w:rsidR="00872F4F" w:rsidRDefault="005A0616">
      <w:r>
        <w:rPr>
          <w:rFonts w:ascii="Consolas" w:eastAsia="Consolas" w:hAnsi="Consolas" w:cs="Consolas"/>
          <w:sz w:val="18"/>
          <w:szCs w:val="18"/>
          <w:shd w:val="clear" w:color="auto" w:fill="CFE2F3"/>
        </w:rPr>
        <w:t xml:space="preserve">    "name": "Poison Ivy Malware",</w:t>
      </w:r>
    </w:p>
    <w:p w14:paraId="4DBD702D" w14:textId="77777777" w:rsidR="00872F4F" w:rsidRDefault="005A0616">
      <w:r>
        <w:rPr>
          <w:rFonts w:ascii="Consolas" w:eastAsia="Consolas" w:hAnsi="Consolas" w:cs="Consolas"/>
          <w:sz w:val="18"/>
          <w:szCs w:val="18"/>
          <w:shd w:val="clear" w:color="auto" w:fill="CFE2F3"/>
        </w:rPr>
        <w:t xml:space="preserve">    "description": "This file is part of Poison Ivy",</w:t>
      </w:r>
    </w:p>
    <w:p w14:paraId="778540C4"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"pattern": "file-object.hashes.md5 = '3773a88f65a5e780c8dff9cdc3a056f3'",</w:t>
      </w:r>
    </w:p>
    <w:p w14:paraId="4E1297E9" w14:textId="77777777" w:rsidR="00872F4F" w:rsidRDefault="005A0616">
      <w:r>
        <w:rPr>
          <w:rFonts w:ascii="Consolas" w:eastAsia="Consolas" w:hAnsi="Consolas" w:cs="Consolas"/>
          <w:sz w:val="18"/>
          <w:szCs w:val="18"/>
          <w:shd w:val="clear" w:color="auto" w:fill="CFE2F3"/>
        </w:rPr>
        <w:t xml:space="preserve">    "pattern_lang": "cybox",</w:t>
      </w:r>
    </w:p>
    <w:p w14:paraId="3A5AB776" w14:textId="77777777" w:rsidR="00872F4F" w:rsidRDefault="005A0616">
      <w:r>
        <w:rPr>
          <w:rFonts w:ascii="Consolas" w:eastAsia="Consolas" w:hAnsi="Consolas" w:cs="Consolas"/>
          <w:sz w:val="18"/>
          <w:szCs w:val="18"/>
          <w:shd w:val="clear" w:color="auto" w:fill="CFE2F3"/>
        </w:rPr>
        <w:t xml:space="preserve">    "valid_from": "2016-01-01T00:00:00Z"</w:t>
      </w:r>
    </w:p>
    <w:p w14:paraId="453D0056" w14:textId="77777777" w:rsidR="00872F4F" w:rsidRDefault="005A0616">
      <w:r>
        <w:rPr>
          <w:rFonts w:ascii="Consolas" w:eastAsia="Consolas" w:hAnsi="Consolas" w:cs="Consolas"/>
          <w:sz w:val="18"/>
          <w:szCs w:val="18"/>
          <w:shd w:val="clear" w:color="auto" w:fill="CFE2F3"/>
        </w:rPr>
        <w:t xml:space="preserve">  },</w:t>
      </w:r>
    </w:p>
    <w:p w14:paraId="5042AE3F" w14:textId="77777777" w:rsidR="00872F4F" w:rsidRDefault="005A0616">
      <w:r>
        <w:rPr>
          <w:rFonts w:ascii="Consolas" w:eastAsia="Consolas" w:hAnsi="Consolas" w:cs="Consolas"/>
          <w:sz w:val="18"/>
          <w:szCs w:val="18"/>
          <w:shd w:val="clear" w:color="auto" w:fill="CFE2F3"/>
        </w:rPr>
        <w:t xml:space="preserve">  {</w:t>
      </w:r>
    </w:p>
    <w:p w14:paraId="292379E9" w14:textId="77777777" w:rsidR="00872F4F" w:rsidRDefault="005A0616">
      <w:r>
        <w:rPr>
          <w:rFonts w:ascii="Consolas" w:eastAsia="Consolas" w:hAnsi="Consolas" w:cs="Consolas"/>
          <w:sz w:val="18"/>
          <w:szCs w:val="18"/>
          <w:shd w:val="clear" w:color="auto" w:fill="CFE2F3"/>
        </w:rPr>
        <w:t xml:space="preserve">    "type": "relationship",</w:t>
      </w:r>
    </w:p>
    <w:p w14:paraId="51089D03" w14:textId="77777777" w:rsidR="00872F4F" w:rsidRDefault="005A0616">
      <w:r>
        <w:rPr>
          <w:rFonts w:ascii="Consolas" w:eastAsia="Consolas" w:hAnsi="Consolas" w:cs="Consolas"/>
          <w:sz w:val="18"/>
          <w:szCs w:val="18"/>
          <w:shd w:val="clear" w:color="auto" w:fill="CFE2F3"/>
        </w:rPr>
        <w:t xml:space="preserve">    "id": "relationship--44298a74-ba52-4f0c-87a3-1824e67d7fad",</w:t>
      </w:r>
    </w:p>
    <w:p w14:paraId="527C4CDD" w14:textId="77777777" w:rsidR="00872F4F" w:rsidRDefault="005A0616">
      <w:r>
        <w:rPr>
          <w:rFonts w:ascii="Consolas" w:eastAsia="Consolas" w:hAnsi="Consolas" w:cs="Consolas"/>
          <w:sz w:val="18"/>
          <w:szCs w:val="18"/>
          <w:shd w:val="clear" w:color="auto" w:fill="CFE2F3"/>
        </w:rPr>
        <w:t xml:space="preserve">    "cre</w:t>
      </w:r>
      <w:r>
        <w:rPr>
          <w:rFonts w:ascii="Consolas" w:eastAsia="Consolas" w:hAnsi="Consolas" w:cs="Consolas"/>
          <w:sz w:val="18"/>
          <w:szCs w:val="18"/>
          <w:shd w:val="clear" w:color="auto" w:fill="CFE2F3"/>
        </w:rPr>
        <w:t>ated_by_ref": "source--f431f809-377b-45e0-aa1c-6a4751cae5ff",</w:t>
      </w:r>
    </w:p>
    <w:p w14:paraId="059D8CC9" w14:textId="77777777" w:rsidR="00872F4F" w:rsidRDefault="005A0616">
      <w:r>
        <w:rPr>
          <w:rFonts w:ascii="Consolas" w:eastAsia="Consolas" w:hAnsi="Consolas" w:cs="Consolas"/>
          <w:sz w:val="18"/>
          <w:szCs w:val="18"/>
          <w:shd w:val="clear" w:color="auto" w:fill="CFE2F3"/>
        </w:rPr>
        <w:t xml:space="preserve">    "created": "2016-04-06T20:06:37Z",</w:t>
      </w:r>
    </w:p>
    <w:p w14:paraId="082EADF9" w14:textId="77777777" w:rsidR="00872F4F" w:rsidRDefault="005A0616">
      <w:r>
        <w:rPr>
          <w:rFonts w:ascii="Consolas" w:eastAsia="Consolas" w:hAnsi="Consolas" w:cs="Consolas"/>
          <w:sz w:val="18"/>
          <w:szCs w:val="18"/>
          <w:shd w:val="clear" w:color="auto" w:fill="CFE2F3"/>
        </w:rPr>
        <w:t xml:space="preserve">    "modified": "2016-04-06T20:06:37Z",</w:t>
      </w:r>
    </w:p>
    <w:p w14:paraId="01D4F0B8" w14:textId="77777777" w:rsidR="00872F4F" w:rsidRDefault="005A0616">
      <w:r>
        <w:rPr>
          <w:rFonts w:ascii="Consolas" w:eastAsia="Consolas" w:hAnsi="Consolas" w:cs="Consolas"/>
          <w:sz w:val="18"/>
          <w:szCs w:val="18"/>
          <w:shd w:val="clear" w:color="auto" w:fill="CFE2F3"/>
        </w:rPr>
        <w:t xml:space="preserve">    "version": 1,</w:t>
      </w:r>
    </w:p>
    <w:p w14:paraId="61236C5A" w14:textId="77777777" w:rsidR="00872F4F" w:rsidRDefault="005A0616">
      <w:r>
        <w:rPr>
          <w:rFonts w:ascii="Consolas" w:eastAsia="Consolas" w:hAnsi="Consolas" w:cs="Consolas"/>
          <w:sz w:val="18"/>
          <w:szCs w:val="18"/>
          <w:shd w:val="clear" w:color="auto" w:fill="CFE2F3"/>
        </w:rPr>
        <w:t xml:space="preserve">    "source_ref": "indicator--8e2e2d2b-17d4-4cbf-938f-98ee46b3cd3f",</w:t>
      </w:r>
    </w:p>
    <w:p w14:paraId="2700AAAA" w14:textId="77777777" w:rsidR="00872F4F" w:rsidRDefault="005A0616">
      <w:r>
        <w:rPr>
          <w:rFonts w:ascii="Consolas" w:eastAsia="Consolas" w:hAnsi="Consolas" w:cs="Consolas"/>
          <w:sz w:val="18"/>
          <w:szCs w:val="18"/>
          <w:shd w:val="clear" w:color="auto" w:fill="CFE2F3"/>
        </w:rPr>
        <w:t xml:space="preserve">    "target_ref": "malware--31b940d4-6f7f-459a-80ea-9c1f17b5891b",</w:t>
      </w:r>
    </w:p>
    <w:p w14:paraId="5FA010CD" w14:textId="77777777" w:rsidR="00872F4F" w:rsidRDefault="005A0616">
      <w:r>
        <w:rPr>
          <w:rFonts w:ascii="Consolas" w:eastAsia="Consolas" w:hAnsi="Consolas" w:cs="Consolas"/>
          <w:sz w:val="18"/>
          <w:szCs w:val="18"/>
          <w:shd w:val="clear" w:color="auto" w:fill="CFE2F3"/>
        </w:rPr>
        <w:t xml:space="preserve">    "name": "indicates"</w:t>
      </w:r>
    </w:p>
    <w:p w14:paraId="1AB16889" w14:textId="77777777" w:rsidR="00872F4F" w:rsidRDefault="005A0616">
      <w:r>
        <w:rPr>
          <w:rFonts w:ascii="Consolas" w:eastAsia="Consolas" w:hAnsi="Consolas" w:cs="Consolas"/>
          <w:sz w:val="18"/>
          <w:szCs w:val="18"/>
          <w:shd w:val="clear" w:color="auto" w:fill="CFE2F3"/>
        </w:rPr>
        <w:t xml:space="preserve">  },</w:t>
      </w:r>
    </w:p>
    <w:p w14:paraId="2303FE01" w14:textId="77777777" w:rsidR="00872F4F" w:rsidRDefault="005A0616">
      <w:r>
        <w:rPr>
          <w:rFonts w:ascii="Consolas" w:eastAsia="Consolas" w:hAnsi="Consolas" w:cs="Consolas"/>
          <w:sz w:val="18"/>
          <w:szCs w:val="18"/>
          <w:shd w:val="clear" w:color="auto" w:fill="CFE2F3"/>
        </w:rPr>
        <w:t xml:space="preserve">  {</w:t>
      </w:r>
    </w:p>
    <w:p w14:paraId="6B34229C" w14:textId="77777777" w:rsidR="00872F4F" w:rsidRDefault="005A0616">
      <w:r>
        <w:rPr>
          <w:rFonts w:ascii="Consolas" w:eastAsia="Consolas" w:hAnsi="Consolas" w:cs="Consolas"/>
          <w:sz w:val="18"/>
          <w:szCs w:val="18"/>
          <w:shd w:val="clear" w:color="auto" w:fill="CFE2F3"/>
        </w:rPr>
        <w:t xml:space="preserve">    "type": "malware",</w:t>
      </w:r>
    </w:p>
    <w:p w14:paraId="4A20A7FE" w14:textId="77777777" w:rsidR="00872F4F" w:rsidRDefault="005A0616">
      <w:r>
        <w:rPr>
          <w:rFonts w:ascii="Consolas" w:eastAsia="Consolas" w:hAnsi="Consolas" w:cs="Consolas"/>
          <w:sz w:val="18"/>
          <w:szCs w:val="18"/>
          <w:shd w:val="clear" w:color="auto" w:fill="CFE2F3"/>
        </w:rPr>
        <w:t xml:space="preserve">    "id": "malware--31b940d4-6f7f-459a-80ea-9c1f17b5891b",</w:t>
      </w:r>
    </w:p>
    <w:p w14:paraId="61D995B6" w14:textId="77777777" w:rsidR="00872F4F" w:rsidRDefault="005A0616">
      <w:r>
        <w:rPr>
          <w:rFonts w:ascii="Consolas" w:eastAsia="Consolas" w:hAnsi="Consolas" w:cs="Consolas"/>
          <w:sz w:val="18"/>
          <w:szCs w:val="18"/>
          <w:shd w:val="clear" w:color="auto" w:fill="CFE2F3"/>
        </w:rPr>
        <w:t xml:space="preserve">    "created": "2016-04-06T20:07:09Z",</w:t>
      </w:r>
    </w:p>
    <w:p w14:paraId="73514A2B" w14:textId="77777777" w:rsidR="00872F4F" w:rsidRDefault="005A0616">
      <w:r>
        <w:rPr>
          <w:rFonts w:ascii="Consolas" w:eastAsia="Consolas" w:hAnsi="Consolas" w:cs="Consolas"/>
          <w:sz w:val="18"/>
          <w:szCs w:val="18"/>
          <w:shd w:val="clear" w:color="auto" w:fill="CFE2F3"/>
        </w:rPr>
        <w:t xml:space="preserve">    "modified": "2016-04-06T20:07:0</w:t>
      </w:r>
      <w:r>
        <w:rPr>
          <w:rFonts w:ascii="Consolas" w:eastAsia="Consolas" w:hAnsi="Consolas" w:cs="Consolas"/>
          <w:sz w:val="18"/>
          <w:szCs w:val="18"/>
          <w:shd w:val="clear" w:color="auto" w:fill="CFE2F3"/>
        </w:rPr>
        <w:t>9Z",</w:t>
      </w:r>
    </w:p>
    <w:p w14:paraId="109758C6"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19354EDE" w14:textId="77777777" w:rsidR="00872F4F" w:rsidRDefault="005A0616">
      <w:r>
        <w:rPr>
          <w:rFonts w:ascii="Consolas" w:eastAsia="Consolas" w:hAnsi="Consolas" w:cs="Consolas"/>
          <w:sz w:val="18"/>
          <w:szCs w:val="18"/>
          <w:shd w:val="clear" w:color="auto" w:fill="CFE2F3"/>
        </w:rPr>
        <w:t xml:space="preserve">    "version": 1,</w:t>
      </w:r>
    </w:p>
    <w:p w14:paraId="2D1F5133" w14:textId="77777777" w:rsidR="00872F4F" w:rsidRDefault="005A0616">
      <w:r>
        <w:rPr>
          <w:rFonts w:ascii="Consolas" w:eastAsia="Consolas" w:hAnsi="Consolas" w:cs="Consolas"/>
          <w:sz w:val="18"/>
          <w:szCs w:val="18"/>
          <w:shd w:val="clear" w:color="auto" w:fill="CFE2F3"/>
        </w:rPr>
        <w:t xml:space="preserve">    "name": "Poison Ivy"</w:t>
      </w:r>
    </w:p>
    <w:p w14:paraId="257ACDFF" w14:textId="77777777" w:rsidR="00872F4F" w:rsidRDefault="005A0616">
      <w:r>
        <w:rPr>
          <w:rFonts w:ascii="Consolas" w:eastAsia="Consolas" w:hAnsi="Consolas" w:cs="Consolas"/>
          <w:sz w:val="18"/>
          <w:szCs w:val="18"/>
          <w:shd w:val="clear" w:color="auto" w:fill="CFE2F3"/>
        </w:rPr>
        <w:lastRenderedPageBreak/>
        <w:t xml:space="preserve">  }</w:t>
      </w:r>
    </w:p>
    <w:p w14:paraId="733D7983" w14:textId="77777777" w:rsidR="00872F4F" w:rsidRDefault="005A0616">
      <w:r>
        <w:rPr>
          <w:rFonts w:ascii="Consolas" w:eastAsia="Consolas" w:hAnsi="Consolas" w:cs="Consolas"/>
          <w:sz w:val="18"/>
          <w:szCs w:val="18"/>
          <w:shd w:val="clear" w:color="auto" w:fill="CFE2F3"/>
        </w:rPr>
        <w:t>]</w:t>
      </w:r>
    </w:p>
    <w:p w14:paraId="186B9A8B" w14:textId="77777777" w:rsidR="00872F4F" w:rsidRDefault="00872F4F"/>
    <w:p w14:paraId="73147506" w14:textId="77777777" w:rsidR="00872F4F" w:rsidRDefault="005A0616">
      <w:pPr>
        <w:pStyle w:val="Heading2"/>
        <w:contextualSpacing w:val="0"/>
      </w:pPr>
      <w:bookmarkStart w:id="28" w:name="h.5ol9xlbbnrdn" w:colFirst="0" w:colLast="0"/>
      <w:bookmarkEnd w:id="28"/>
      <w:r>
        <w:t>​</w:t>
      </w:r>
      <w:r>
        <w:t>1.6.​ Intrusion Set</w:t>
      </w:r>
    </w:p>
    <w:p w14:paraId="72DA5FA9"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intrusion-set</w:t>
      </w:r>
    </w:p>
    <w:p w14:paraId="3E94D998" w14:textId="77777777" w:rsidR="00872F4F" w:rsidRDefault="00872F4F"/>
    <w:p w14:paraId="6F6C7827" w14:textId="77777777" w:rsidR="00872F4F" w:rsidRDefault="005A0616">
      <w:r>
        <w:t xml:space="preserve">An intrusion set is a </w:t>
      </w:r>
      <w:commentRangeStart w:id="29"/>
      <w:commentRangeStart w:id="30"/>
      <w:r>
        <w:t>grouped set of activity with common properties that is believe</w:t>
      </w:r>
      <w:r>
        <w:t>d to be orchestrated by a single organization.  An Intrusion Set may capture multiple Campaigns</w:t>
      </w:r>
      <w:r>
        <w:rPr>
          <w:rFonts w:ascii="Consolas" w:eastAsia="Consolas" w:hAnsi="Consolas" w:cs="Consolas"/>
        </w:rPr>
        <w:t>, Incidents or other activity</w:t>
      </w:r>
      <w:r>
        <w:t xml:space="preserve"> that were all tied together by a shared </w:t>
      </w:r>
      <w:r>
        <w:rPr>
          <w:rFonts w:ascii="Consolas" w:eastAsia="Consolas" w:hAnsi="Consolas" w:cs="Consolas"/>
        </w:rPr>
        <w:t>attributes indicating a common known or unknown threat actor</w:t>
      </w:r>
      <w:r>
        <w:t xml:space="preserve">. </w:t>
      </w:r>
      <w:commentRangeEnd w:id="29"/>
      <w:r>
        <w:commentReference w:id="29"/>
      </w:r>
      <w:commentRangeEnd w:id="30"/>
      <w:r>
        <w:commentReference w:id="30"/>
      </w:r>
    </w:p>
    <w:p w14:paraId="2F4A6B80" w14:textId="77777777" w:rsidR="00872F4F" w:rsidRDefault="00872F4F"/>
    <w:p w14:paraId="550AE6BD" w14:textId="77777777" w:rsidR="00872F4F" w:rsidRDefault="005A0616">
      <w:r>
        <w:t>An Intrusion Set relates a set of C</w:t>
      </w:r>
      <w:r>
        <w:rPr>
          <w:rFonts w:ascii="Consolas" w:eastAsia="Consolas" w:hAnsi="Consolas" w:cs="Consolas"/>
        </w:rPr>
        <w:t>ampaigns, I</w:t>
      </w:r>
      <w:r>
        <w:t>ncidents, Indicators, O</w:t>
      </w:r>
      <w:r>
        <w:rPr>
          <w:rFonts w:ascii="Consolas" w:eastAsia="Consolas" w:hAnsi="Consolas" w:cs="Consolas"/>
        </w:rPr>
        <w:t xml:space="preserve">bserved Data, </w:t>
      </w:r>
      <w:r>
        <w:t xml:space="preserve">or Tools, that are grouped together to show a believed attribution back to an entity.  For example, a set of Incidents may share a common IP range. The Threat Actors behind </w:t>
      </w:r>
      <w:r>
        <w:t xml:space="preserve">the attack may not be known but the activity can be grouped together and new activity can be attributed to that Intrusion Set. Threat Actors could move from supporting one Intrusion Set, to supporting another, or they may support multiple Intrusion Sets.  </w:t>
      </w:r>
      <w:r>
        <w:t>An Intrusion Set is usually tracked over a long period of time. While sometimes an Intrusion Set goes silent, or changes focus, it is usually difficult to know if it has truly disappeared or ended.  Analysts may have varying level of fidelity on attributin</w:t>
      </w:r>
      <w:r>
        <w:t>g an Intrusion Set back to Threat Actors.  The analysts may be able to only attribute it back to a nation-state, perhaps back to an organization within that nation-state, or perhaps back to the individuals within that organization.</w:t>
      </w:r>
    </w:p>
    <w:p w14:paraId="1E42C750" w14:textId="77777777" w:rsidR="00872F4F" w:rsidRDefault="00872F4F"/>
    <w:p w14:paraId="02E51C10" w14:textId="77777777" w:rsidR="00872F4F" w:rsidRDefault="005A0616">
      <w:r>
        <w:t>Different sharing group</w:t>
      </w:r>
      <w:r>
        <w:t>s or organizations may have different naming conventions for Intrusion Sets. For this reason, aliases or an equality relationship is required between Intrusion Sets.</w:t>
      </w:r>
    </w:p>
    <w:p w14:paraId="2A7236AE" w14:textId="77777777" w:rsidR="00872F4F" w:rsidRDefault="00872F4F"/>
    <w:p w14:paraId="7AA872C6" w14:textId="77777777" w:rsidR="00872F4F" w:rsidRDefault="005A0616">
      <w:r>
        <w:t>The Intrusion Set SDO contains textual descriptions of the intrusion set, its aliases, its objectives, when it was first seen, motivations, and the resource level to which it has access. Relationships from Intrusion Set can be used to capture the Campaigns</w:t>
      </w:r>
      <w:r>
        <w:t xml:space="preserve"> that are a part of that Intrusion Set, relate it to what it targets (Vulnerabilities and Victim Targets), who it might be attributed to (Intrusion Sets and Threat Actors), and the types of tools and techniques it uses (Malware, Tool, and Attack Pattern).</w:t>
      </w:r>
    </w:p>
    <w:p w14:paraId="2B48044D" w14:textId="77777777" w:rsidR="00872F4F" w:rsidRDefault="00872F4F"/>
    <w:p w14:paraId="04D9C6E2" w14:textId="77777777" w:rsidR="00872F4F" w:rsidRDefault="005A0616">
      <w:pPr>
        <w:pStyle w:val="Heading3"/>
        <w:contextualSpacing w:val="0"/>
      </w:pPr>
      <w:bookmarkStart w:id="31" w:name="h.ticprjb32bc4" w:colFirst="0" w:colLast="0"/>
      <w:bookmarkEnd w:id="31"/>
      <w:r>
        <w:t>​</w:t>
      </w:r>
      <w:r>
        <w:t>1.6.1.​ Properties</w:t>
      </w:r>
    </w:p>
    <w:tbl>
      <w:tblPr>
        <w:tblStyle w:val="a9"/>
        <w:tblW w:w="9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775"/>
        <w:gridCol w:w="2655"/>
        <w:gridCol w:w="3675"/>
      </w:tblGrid>
      <w:tr w:rsidR="00872F4F" w14:paraId="333A13E6" w14:textId="77777777">
        <w:trPr>
          <w:trHeight w:val="420"/>
        </w:trPr>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1AF7577" w14:textId="77777777" w:rsidR="00872F4F" w:rsidRDefault="005A0616">
            <w:pPr>
              <w:spacing w:line="240" w:lineRule="auto"/>
            </w:pPr>
            <w:r>
              <w:rPr>
                <w:b/>
                <w:color w:val="FFFFFF"/>
              </w:rPr>
              <w:t>Common Properties</w:t>
            </w:r>
          </w:p>
        </w:tc>
      </w:tr>
      <w:tr w:rsidR="00872F4F" w14:paraId="44040E1E" w14:textId="77777777">
        <w:trPr>
          <w:trHeight w:val="420"/>
        </w:trPr>
        <w:tc>
          <w:tcPr>
            <w:tcW w:w="910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561A24D6"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5B3078A6" w14:textId="77777777">
        <w:tc>
          <w:tcPr>
            <w:tcW w:w="910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A9E6FB6" w14:textId="77777777" w:rsidR="00872F4F" w:rsidRDefault="005A0616">
            <w:pPr>
              <w:spacing w:line="288" w:lineRule="auto"/>
            </w:pPr>
            <w:r>
              <w:rPr>
                <w:b/>
                <w:color w:val="FFFFFF"/>
              </w:rPr>
              <w:lastRenderedPageBreak/>
              <w:t>Campaign Specific Properties</w:t>
            </w:r>
          </w:p>
        </w:tc>
      </w:tr>
      <w:tr w:rsidR="00872F4F" w14:paraId="7E701FED" w14:textId="77777777">
        <w:tc>
          <w:tcPr>
            <w:tcW w:w="910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9168D8" w14:textId="77777777" w:rsidR="00872F4F" w:rsidRDefault="005A0616">
            <w:pPr>
              <w:spacing w:line="288" w:lineRule="auto"/>
            </w:pPr>
            <w:r>
              <w:rPr>
                <w:rFonts w:ascii="Consolas" w:eastAsia="Consolas" w:hAnsi="Consolas" w:cs="Consolas"/>
                <w:b/>
              </w:rPr>
              <w:t xml:space="preserve">name, description, </w:t>
            </w:r>
            <w:r>
              <w:rPr>
                <w:rFonts w:ascii="Consolas" w:eastAsia="Consolas" w:hAnsi="Consolas" w:cs="Consolas"/>
                <w:b/>
              </w:rPr>
              <w:t>aliases, first_seen, first_seen_precision, objectives, resource_level, primary_motivation, secondary_motivations, origin</w:t>
            </w:r>
          </w:p>
        </w:tc>
      </w:tr>
      <w:tr w:rsidR="00872F4F" w14:paraId="61FA1800" w14:textId="77777777">
        <w:tc>
          <w:tcPr>
            <w:tcW w:w="277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2E85B1DF" w14:textId="77777777" w:rsidR="00872F4F" w:rsidRDefault="005A0616">
            <w:pPr>
              <w:spacing w:line="288" w:lineRule="auto"/>
            </w:pPr>
            <w:r>
              <w:rPr>
                <w:b/>
                <w:color w:val="FFFFFF"/>
              </w:rPr>
              <w:t>Property Name</w:t>
            </w:r>
          </w:p>
        </w:tc>
        <w:tc>
          <w:tcPr>
            <w:tcW w:w="265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5A058BB5" w14:textId="77777777" w:rsidR="00872F4F" w:rsidRDefault="005A0616">
            <w:pPr>
              <w:spacing w:line="288" w:lineRule="auto"/>
            </w:pPr>
            <w:r>
              <w:rPr>
                <w:b/>
                <w:color w:val="FFFFFF"/>
              </w:rPr>
              <w:t>Type</w:t>
            </w:r>
          </w:p>
        </w:tc>
        <w:tc>
          <w:tcPr>
            <w:tcW w:w="367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21CD7479" w14:textId="77777777" w:rsidR="00872F4F" w:rsidRDefault="005A0616">
            <w:pPr>
              <w:spacing w:line="288" w:lineRule="auto"/>
            </w:pPr>
            <w:r>
              <w:rPr>
                <w:b/>
                <w:color w:val="FFFFFF"/>
              </w:rPr>
              <w:t>Description</w:t>
            </w:r>
          </w:p>
        </w:tc>
      </w:tr>
      <w:tr w:rsidR="00872F4F" w14:paraId="0E7BD9DF" w14:textId="77777777">
        <w:tc>
          <w:tcPr>
            <w:tcW w:w="2775" w:type="dxa"/>
            <w:shd w:val="clear" w:color="auto" w:fill="D9D9D9"/>
            <w:tcMar>
              <w:top w:w="100" w:type="dxa"/>
              <w:left w:w="100" w:type="dxa"/>
              <w:bottom w:w="100" w:type="dxa"/>
              <w:right w:w="100" w:type="dxa"/>
            </w:tcMar>
          </w:tcPr>
          <w:p w14:paraId="5277B43B" w14:textId="77777777" w:rsidR="00872F4F" w:rsidRDefault="005A0616">
            <w:pPr>
              <w:spacing w:line="240" w:lineRule="auto"/>
            </w:pPr>
            <w:r>
              <w:rPr>
                <w:rFonts w:ascii="Consolas" w:eastAsia="Consolas" w:hAnsi="Consolas" w:cs="Consolas"/>
                <w:b/>
              </w:rPr>
              <w:t>type</w:t>
            </w:r>
            <w:r>
              <w:t xml:space="preserve"> (required)</w:t>
            </w:r>
          </w:p>
        </w:tc>
        <w:tc>
          <w:tcPr>
            <w:tcW w:w="2655" w:type="dxa"/>
            <w:shd w:val="clear" w:color="auto" w:fill="D9D9D9"/>
            <w:tcMar>
              <w:top w:w="100" w:type="dxa"/>
              <w:left w:w="100" w:type="dxa"/>
              <w:bottom w:w="100" w:type="dxa"/>
              <w:right w:w="100" w:type="dxa"/>
            </w:tcMar>
          </w:tcPr>
          <w:p w14:paraId="554A1B6A" w14:textId="77777777" w:rsidR="00872F4F" w:rsidRDefault="005A0616">
            <w:r>
              <w:rPr>
                <w:rFonts w:ascii="Consolas" w:eastAsia="Consolas" w:hAnsi="Consolas" w:cs="Consolas"/>
                <w:color w:val="C7254E"/>
                <w:shd w:val="clear" w:color="auto" w:fill="F9F2F4"/>
              </w:rPr>
              <w:t>string</w:t>
            </w:r>
          </w:p>
        </w:tc>
        <w:tc>
          <w:tcPr>
            <w:tcW w:w="3675" w:type="dxa"/>
            <w:shd w:val="clear" w:color="auto" w:fill="D9D9D9"/>
            <w:tcMar>
              <w:top w:w="100" w:type="dxa"/>
              <w:left w:w="100" w:type="dxa"/>
              <w:bottom w:w="100" w:type="dxa"/>
              <w:right w:w="100" w:type="dxa"/>
            </w:tcMar>
          </w:tcPr>
          <w:p w14:paraId="170AA580" w14:textId="77777777" w:rsidR="00872F4F" w:rsidRDefault="005A0616">
            <w:pPr>
              <w:spacing w:line="240" w:lineRule="auto"/>
            </w:pPr>
            <w:r>
              <w:t xml:space="preserve">The value of this field </w:t>
            </w:r>
            <w:r>
              <w:rPr>
                <w:b/>
              </w:rPr>
              <w:t>MUST</w:t>
            </w:r>
            <w:r>
              <w:t xml:space="preserve"> be </w:t>
            </w:r>
            <w:r>
              <w:rPr>
                <w:rFonts w:ascii="Consolas" w:eastAsia="Consolas" w:hAnsi="Consolas" w:cs="Consolas"/>
                <w:shd w:val="clear" w:color="auto" w:fill="D9EAD3"/>
              </w:rPr>
              <w:t>intrusion-set</w:t>
            </w:r>
          </w:p>
        </w:tc>
      </w:tr>
      <w:tr w:rsidR="00872F4F" w14:paraId="735B88BF" w14:textId="77777777">
        <w:tc>
          <w:tcPr>
            <w:tcW w:w="2775" w:type="dxa"/>
            <w:shd w:val="clear" w:color="auto" w:fill="FFFFFF"/>
            <w:tcMar>
              <w:top w:w="100" w:type="dxa"/>
              <w:left w:w="100" w:type="dxa"/>
              <w:bottom w:w="100" w:type="dxa"/>
              <w:right w:w="100" w:type="dxa"/>
            </w:tcMar>
          </w:tcPr>
          <w:p w14:paraId="40620698" w14:textId="77777777" w:rsidR="00872F4F" w:rsidRDefault="005A0616">
            <w:pPr>
              <w:widowControl w:val="0"/>
              <w:spacing w:line="240" w:lineRule="auto"/>
            </w:pPr>
            <w:r>
              <w:rPr>
                <w:rFonts w:ascii="Consolas" w:eastAsia="Consolas" w:hAnsi="Consolas" w:cs="Consolas"/>
                <w:b/>
              </w:rPr>
              <w:t>name</w:t>
            </w:r>
            <w:r>
              <w:t xml:space="preserve"> (required)</w:t>
            </w:r>
          </w:p>
        </w:tc>
        <w:tc>
          <w:tcPr>
            <w:tcW w:w="2655" w:type="dxa"/>
            <w:shd w:val="clear" w:color="auto" w:fill="FFFFFF"/>
            <w:tcMar>
              <w:top w:w="100" w:type="dxa"/>
              <w:left w:w="100" w:type="dxa"/>
              <w:bottom w:w="100" w:type="dxa"/>
              <w:right w:w="100" w:type="dxa"/>
            </w:tcMar>
          </w:tcPr>
          <w:p w14:paraId="0BA3D31B" w14:textId="77777777" w:rsidR="00872F4F" w:rsidRDefault="005A0616">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E67D24" w14:textId="77777777" w:rsidR="00872F4F" w:rsidRDefault="005A0616">
            <w:pPr>
              <w:spacing w:line="240" w:lineRule="auto"/>
            </w:pPr>
            <w:r>
              <w:t>A name used to identify this Intrusion Set.</w:t>
            </w:r>
          </w:p>
        </w:tc>
      </w:tr>
      <w:tr w:rsidR="00872F4F" w14:paraId="40C6CCD5" w14:textId="77777777">
        <w:tc>
          <w:tcPr>
            <w:tcW w:w="2775" w:type="dxa"/>
            <w:shd w:val="clear" w:color="auto" w:fill="FFFFFF"/>
            <w:tcMar>
              <w:top w:w="100" w:type="dxa"/>
              <w:left w:w="100" w:type="dxa"/>
              <w:bottom w:w="100" w:type="dxa"/>
              <w:right w:w="100" w:type="dxa"/>
            </w:tcMar>
          </w:tcPr>
          <w:p w14:paraId="1999E9D8" w14:textId="77777777" w:rsidR="00872F4F" w:rsidRDefault="005A0616">
            <w:pPr>
              <w:widowControl w:val="0"/>
              <w:spacing w:line="240" w:lineRule="auto"/>
            </w:pPr>
            <w:r>
              <w:rPr>
                <w:rFonts w:ascii="Consolas" w:eastAsia="Consolas" w:hAnsi="Consolas" w:cs="Consolas"/>
                <w:b/>
              </w:rPr>
              <w:t>description</w:t>
            </w:r>
            <w:r>
              <w:t xml:space="preserve"> (optional)</w:t>
            </w:r>
          </w:p>
        </w:tc>
        <w:tc>
          <w:tcPr>
            <w:tcW w:w="2655" w:type="dxa"/>
            <w:shd w:val="clear" w:color="auto" w:fill="FFFFFF"/>
            <w:tcMar>
              <w:top w:w="100" w:type="dxa"/>
              <w:left w:w="100" w:type="dxa"/>
              <w:bottom w:w="100" w:type="dxa"/>
              <w:right w:w="100" w:type="dxa"/>
            </w:tcMar>
          </w:tcPr>
          <w:p w14:paraId="40ACD105" w14:textId="77777777" w:rsidR="00872F4F" w:rsidRDefault="005A0616">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DB8695" w14:textId="77777777" w:rsidR="00872F4F" w:rsidRDefault="005A0616">
            <w:pPr>
              <w:spacing w:line="240" w:lineRule="auto"/>
            </w:pPr>
            <w:r>
              <w:t xml:space="preserve">A description that provides more details and context about </w:t>
            </w:r>
            <w:r>
              <w:rPr>
                <w:rFonts w:ascii="Consolas" w:eastAsia="Consolas" w:hAnsi="Consolas" w:cs="Consolas"/>
              </w:rPr>
              <w:t>the Intrusion Set</w:t>
            </w:r>
            <w:r>
              <w:t>, potentially including its purpose and its key characteristics.</w:t>
            </w:r>
          </w:p>
        </w:tc>
      </w:tr>
      <w:tr w:rsidR="00872F4F" w14:paraId="0544BBC9" w14:textId="77777777">
        <w:tc>
          <w:tcPr>
            <w:tcW w:w="27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ACE4E4" w14:textId="77777777" w:rsidR="00872F4F" w:rsidRDefault="005A0616">
            <w:pPr>
              <w:spacing w:line="288" w:lineRule="auto"/>
            </w:pPr>
            <w:r>
              <w:rPr>
                <w:rFonts w:ascii="Consolas" w:eastAsia="Consolas" w:hAnsi="Consolas" w:cs="Consolas"/>
                <w:b/>
              </w:rPr>
              <w:t>aliases</w:t>
            </w:r>
            <w:r>
              <w:rPr>
                <w:b/>
              </w:rPr>
              <w:t xml:space="preserve"> </w:t>
            </w:r>
            <w:r>
              <w:t>(optional)</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4D5CCAD" w14:textId="77777777" w:rsidR="00872F4F" w:rsidRDefault="005A0616">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6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19FE7C" w14:textId="77777777" w:rsidR="00872F4F" w:rsidRDefault="005A0616">
            <w:pPr>
              <w:spacing w:line="288" w:lineRule="auto"/>
            </w:pPr>
            <w:r>
              <w:t>Alternative names used to identify this Intrusion Set.</w:t>
            </w:r>
          </w:p>
        </w:tc>
      </w:tr>
      <w:tr w:rsidR="00872F4F" w14:paraId="49E0B6F8" w14:textId="77777777">
        <w:tc>
          <w:tcPr>
            <w:tcW w:w="2775" w:type="dxa"/>
            <w:shd w:val="clear" w:color="auto" w:fill="FFFFFF"/>
            <w:tcMar>
              <w:top w:w="100" w:type="dxa"/>
              <w:left w:w="100" w:type="dxa"/>
              <w:bottom w:w="100" w:type="dxa"/>
              <w:right w:w="100" w:type="dxa"/>
            </w:tcMar>
          </w:tcPr>
          <w:p w14:paraId="38E4AE3D" w14:textId="77777777" w:rsidR="00872F4F" w:rsidRDefault="005A0616">
            <w:pPr>
              <w:widowControl w:val="0"/>
              <w:spacing w:line="240" w:lineRule="auto"/>
            </w:pPr>
            <w:r>
              <w:rPr>
                <w:rFonts w:ascii="Consolas" w:eastAsia="Consolas" w:hAnsi="Consolas" w:cs="Consolas"/>
                <w:b/>
              </w:rPr>
              <w:t>first_seen</w:t>
            </w:r>
            <w:r>
              <w:t xml:space="preserve"> (optional)</w:t>
            </w:r>
          </w:p>
        </w:tc>
        <w:tc>
          <w:tcPr>
            <w:tcW w:w="2655" w:type="dxa"/>
            <w:shd w:val="clear" w:color="auto" w:fill="FFFFFF"/>
            <w:tcMar>
              <w:top w:w="100" w:type="dxa"/>
              <w:left w:w="100" w:type="dxa"/>
              <w:bottom w:w="100" w:type="dxa"/>
              <w:right w:w="100" w:type="dxa"/>
            </w:tcMar>
          </w:tcPr>
          <w:p w14:paraId="37FD380C" w14:textId="77777777" w:rsidR="00872F4F" w:rsidRDefault="005A0616">
            <w:pPr>
              <w:spacing w:line="240" w:lineRule="auto"/>
            </w:pPr>
            <w:r>
              <w:rPr>
                <w:rFonts w:ascii="Consolas" w:eastAsia="Consolas" w:hAnsi="Consolas" w:cs="Consolas"/>
                <w:color w:val="C7254E"/>
                <w:shd w:val="clear" w:color="auto" w:fill="F9F2F4"/>
              </w:rPr>
              <w:t>timestamp</w:t>
            </w:r>
          </w:p>
        </w:tc>
        <w:tc>
          <w:tcPr>
            <w:tcW w:w="3675" w:type="dxa"/>
            <w:shd w:val="clear" w:color="auto" w:fill="FFFFFF"/>
            <w:tcMar>
              <w:top w:w="100" w:type="dxa"/>
              <w:left w:w="100" w:type="dxa"/>
              <w:bottom w:w="100" w:type="dxa"/>
              <w:right w:w="100" w:type="dxa"/>
            </w:tcMar>
          </w:tcPr>
          <w:p w14:paraId="085BEEB1" w14:textId="77777777" w:rsidR="00872F4F" w:rsidRDefault="005A0616">
            <w:pPr>
              <w:spacing w:line="240" w:lineRule="auto"/>
            </w:pPr>
            <w:r>
              <w:t xml:space="preserve">The time that </w:t>
            </w:r>
            <w:r>
              <w:rPr>
                <w:rFonts w:ascii="Consolas" w:eastAsia="Consolas" w:hAnsi="Consolas" w:cs="Consolas"/>
              </w:rPr>
              <w:t>t</w:t>
            </w:r>
            <w:r>
              <w:t>his Intrusion Set was first seen.</w:t>
            </w:r>
          </w:p>
        </w:tc>
      </w:tr>
      <w:tr w:rsidR="00872F4F" w14:paraId="582DA496" w14:textId="77777777">
        <w:tc>
          <w:tcPr>
            <w:tcW w:w="2775" w:type="dxa"/>
            <w:shd w:val="clear" w:color="auto" w:fill="FFFFFF"/>
            <w:tcMar>
              <w:top w:w="100" w:type="dxa"/>
              <w:left w:w="100" w:type="dxa"/>
              <w:bottom w:w="100" w:type="dxa"/>
              <w:right w:w="100" w:type="dxa"/>
            </w:tcMar>
          </w:tcPr>
          <w:p w14:paraId="4CD82A8D" w14:textId="77777777" w:rsidR="00872F4F" w:rsidRDefault="005A0616">
            <w:pPr>
              <w:widowControl w:val="0"/>
              <w:spacing w:line="240" w:lineRule="auto"/>
            </w:pPr>
            <w:r>
              <w:rPr>
                <w:rFonts w:ascii="Consolas" w:eastAsia="Consolas" w:hAnsi="Consolas" w:cs="Consolas"/>
                <w:b/>
              </w:rPr>
              <w:t>first_seen_precision</w:t>
            </w:r>
            <w:r>
              <w:t xml:space="preserve"> (optional)</w:t>
            </w:r>
          </w:p>
        </w:tc>
        <w:tc>
          <w:tcPr>
            <w:tcW w:w="2655" w:type="dxa"/>
            <w:shd w:val="clear" w:color="auto" w:fill="FFFFFF"/>
            <w:tcMar>
              <w:top w:w="100" w:type="dxa"/>
              <w:left w:w="100" w:type="dxa"/>
              <w:bottom w:w="100" w:type="dxa"/>
              <w:right w:w="100" w:type="dxa"/>
            </w:tcMar>
          </w:tcPr>
          <w:p w14:paraId="1BE530A0" w14:textId="77777777" w:rsidR="00872F4F" w:rsidRDefault="005A0616">
            <w:pPr>
              <w:spacing w:line="240" w:lineRule="auto"/>
            </w:pPr>
            <w:r>
              <w:rPr>
                <w:rFonts w:ascii="Consolas" w:eastAsia="Consolas" w:hAnsi="Consolas" w:cs="Consolas"/>
                <w:color w:val="C7254E"/>
                <w:shd w:val="clear" w:color="auto" w:fill="F9F2F4"/>
              </w:rPr>
              <w:t>timestamp-precision</w:t>
            </w:r>
          </w:p>
        </w:tc>
        <w:tc>
          <w:tcPr>
            <w:tcW w:w="3675" w:type="dxa"/>
            <w:shd w:val="clear" w:color="auto" w:fill="FFFFFF"/>
            <w:tcMar>
              <w:top w:w="100" w:type="dxa"/>
              <w:left w:w="100" w:type="dxa"/>
              <w:bottom w:w="100" w:type="dxa"/>
              <w:right w:w="100" w:type="dxa"/>
            </w:tcMar>
          </w:tcPr>
          <w:p w14:paraId="428735F4" w14:textId="77777777" w:rsidR="00872F4F" w:rsidRDefault="005A0616">
            <w:pPr>
              <w:spacing w:line="240" w:lineRule="auto"/>
            </w:pPr>
            <w:r>
              <w:t xml:space="preserve">The precision value for the </w:t>
            </w:r>
            <w:r>
              <w:rPr>
                <w:rFonts w:ascii="Consolas" w:eastAsia="Consolas" w:hAnsi="Consolas" w:cs="Consolas"/>
                <w:b/>
              </w:rPr>
              <w:t>first_seen</w:t>
            </w:r>
            <w:r>
              <w:t xml:space="preserve"> field</w:t>
            </w:r>
          </w:p>
        </w:tc>
      </w:tr>
      <w:tr w:rsidR="00872F4F" w14:paraId="430EA90C" w14:textId="77777777">
        <w:tc>
          <w:tcPr>
            <w:tcW w:w="2775" w:type="dxa"/>
            <w:shd w:val="clear" w:color="auto" w:fill="FFFFFF"/>
            <w:tcMar>
              <w:top w:w="100" w:type="dxa"/>
              <w:left w:w="100" w:type="dxa"/>
              <w:bottom w:w="100" w:type="dxa"/>
              <w:right w:w="100" w:type="dxa"/>
            </w:tcMar>
          </w:tcPr>
          <w:p w14:paraId="6A0FEB40" w14:textId="77777777" w:rsidR="00872F4F" w:rsidRDefault="005A0616">
            <w:pPr>
              <w:widowControl w:val="0"/>
              <w:spacing w:line="240" w:lineRule="auto"/>
            </w:pPr>
            <w:r>
              <w:rPr>
                <w:rFonts w:ascii="Consolas" w:eastAsia="Consolas" w:hAnsi="Consolas" w:cs="Consolas"/>
                <w:b/>
              </w:rPr>
              <w:t>objectives</w:t>
            </w:r>
            <w:r>
              <w:t xml:space="preserve"> (optional)</w:t>
            </w:r>
          </w:p>
        </w:tc>
        <w:tc>
          <w:tcPr>
            <w:tcW w:w="2655" w:type="dxa"/>
            <w:shd w:val="clear" w:color="auto" w:fill="FFFFFF"/>
            <w:tcMar>
              <w:top w:w="100" w:type="dxa"/>
              <w:left w:w="100" w:type="dxa"/>
              <w:bottom w:w="100" w:type="dxa"/>
              <w:right w:w="100" w:type="dxa"/>
            </w:tcMar>
          </w:tcPr>
          <w:p w14:paraId="7FC0F181" w14:textId="77777777" w:rsidR="00872F4F" w:rsidRDefault="005A0616">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675" w:type="dxa"/>
            <w:shd w:val="clear" w:color="auto" w:fill="FFFFFF"/>
            <w:tcMar>
              <w:top w:w="100" w:type="dxa"/>
              <w:left w:w="100" w:type="dxa"/>
              <w:bottom w:w="100" w:type="dxa"/>
              <w:right w:w="100" w:type="dxa"/>
            </w:tcMar>
          </w:tcPr>
          <w:p w14:paraId="27FDDA5A" w14:textId="77777777" w:rsidR="00872F4F" w:rsidRDefault="005A0616">
            <w:pPr>
              <w:spacing w:line="240" w:lineRule="auto"/>
            </w:pPr>
            <w:r>
              <w:t>This field defines the Intrusion Set's primary goal, objectives, desired outcomes, or intended effect — what the Intrusion Set hopes to accomplish. The Intrusion Set may use many methods to achieve this goal, and the pri</w:t>
            </w:r>
            <w:r>
              <w:t xml:space="preserve">mary goal may have secondary or ancillary effects. </w:t>
            </w:r>
          </w:p>
          <w:p w14:paraId="50AE652B" w14:textId="77777777" w:rsidR="00872F4F" w:rsidRDefault="00872F4F">
            <w:pPr>
              <w:spacing w:line="240" w:lineRule="auto"/>
            </w:pPr>
          </w:p>
          <w:p w14:paraId="4D6BFE7C" w14:textId="77777777" w:rsidR="00872F4F" w:rsidRDefault="005A0616">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attack-objectives-ov</w:t>
            </w:r>
            <w:r>
              <w:rPr>
                <w:highlight w:val="white"/>
              </w:rPr>
              <w:t xml:space="preserve"> vocabulary.</w:t>
            </w:r>
          </w:p>
        </w:tc>
      </w:tr>
      <w:tr w:rsidR="00872F4F" w14:paraId="125B8A03" w14:textId="77777777">
        <w:tc>
          <w:tcPr>
            <w:tcW w:w="2775" w:type="dxa"/>
            <w:shd w:val="clear" w:color="auto" w:fill="FFFFFF"/>
            <w:tcMar>
              <w:top w:w="100" w:type="dxa"/>
              <w:left w:w="100" w:type="dxa"/>
              <w:bottom w:w="100" w:type="dxa"/>
              <w:right w:w="100" w:type="dxa"/>
            </w:tcMar>
          </w:tcPr>
          <w:p w14:paraId="24780E92" w14:textId="77777777" w:rsidR="00872F4F" w:rsidRDefault="005A0616">
            <w:pPr>
              <w:widowControl w:val="0"/>
              <w:spacing w:line="240" w:lineRule="auto"/>
            </w:pPr>
            <w:r>
              <w:rPr>
                <w:rFonts w:ascii="Consolas" w:eastAsia="Consolas" w:hAnsi="Consolas" w:cs="Consolas"/>
                <w:b/>
              </w:rPr>
              <w:t>resource_level</w:t>
            </w:r>
            <w:r>
              <w:t xml:space="preserve"> (optional)</w:t>
            </w:r>
          </w:p>
        </w:tc>
        <w:tc>
          <w:tcPr>
            <w:tcW w:w="2655" w:type="dxa"/>
            <w:shd w:val="clear" w:color="auto" w:fill="FFFFFF"/>
            <w:tcMar>
              <w:top w:w="100" w:type="dxa"/>
              <w:left w:w="100" w:type="dxa"/>
              <w:bottom w:w="100" w:type="dxa"/>
              <w:right w:w="100" w:type="dxa"/>
            </w:tcMar>
          </w:tcPr>
          <w:p w14:paraId="2CD3CF62" w14:textId="77777777" w:rsidR="00872F4F" w:rsidRDefault="005A0616">
            <w:pPr>
              <w:spacing w:line="240" w:lineRule="auto"/>
            </w:pPr>
            <w:r>
              <w:rPr>
                <w:rFonts w:ascii="Consolas" w:eastAsia="Consolas" w:hAnsi="Consolas" w:cs="Consolas"/>
                <w:color w:val="C7254E"/>
                <w:shd w:val="clear" w:color="auto" w:fill="F9F2F4"/>
              </w:rPr>
              <w:t>open-vocab</w:t>
            </w:r>
          </w:p>
        </w:tc>
        <w:tc>
          <w:tcPr>
            <w:tcW w:w="3675" w:type="dxa"/>
            <w:shd w:val="clear" w:color="auto" w:fill="FFFFFF"/>
            <w:tcMar>
              <w:top w:w="100" w:type="dxa"/>
              <w:left w:w="100" w:type="dxa"/>
              <w:bottom w:w="100" w:type="dxa"/>
              <w:right w:w="100" w:type="dxa"/>
            </w:tcMar>
          </w:tcPr>
          <w:p w14:paraId="54C79BFF" w14:textId="77777777" w:rsidR="00872F4F" w:rsidRDefault="005A0616">
            <w:pPr>
              <w:spacing w:line="240" w:lineRule="auto"/>
            </w:pPr>
            <w:r>
              <w:t>This defines the organizational level at which this Intrusion Set typical</w:t>
            </w:r>
            <w:r>
              <w:t xml:space="preserve">ly works, which in turn determines the resources available to this Intrusion Set for use in an attack. </w:t>
            </w:r>
          </w:p>
          <w:p w14:paraId="08B864B9" w14:textId="77777777" w:rsidR="00872F4F" w:rsidRDefault="00872F4F">
            <w:pPr>
              <w:spacing w:line="240" w:lineRule="auto"/>
            </w:pPr>
          </w:p>
          <w:p w14:paraId="24FCD3F1" w14:textId="77777777" w:rsidR="00872F4F" w:rsidRDefault="005A0616">
            <w:pPr>
              <w:spacing w:line="240" w:lineRule="auto"/>
            </w:pPr>
            <w:r>
              <w:rPr>
                <w:highlight w:val="white"/>
              </w:rPr>
              <w:t xml:space="preserve">This is an open vocabulary and </w:t>
            </w:r>
            <w:r>
              <w:rPr>
                <w:highlight w:val="white"/>
              </w:rPr>
              <w:lastRenderedPageBreak/>
              <w:t xml:space="preserve">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attack-resource-level-ov</w:t>
            </w:r>
            <w:r>
              <w:rPr>
                <w:highlight w:val="white"/>
              </w:rPr>
              <w:t xml:space="preserve"> vocabulary.</w:t>
            </w:r>
          </w:p>
        </w:tc>
      </w:tr>
      <w:tr w:rsidR="00872F4F" w14:paraId="7972E193" w14:textId="77777777">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CCA572D" w14:textId="77777777" w:rsidR="00872F4F" w:rsidRDefault="005A0616">
            <w:r>
              <w:rPr>
                <w:rFonts w:ascii="Consolas" w:eastAsia="Consolas" w:hAnsi="Consolas" w:cs="Consolas"/>
                <w:b/>
              </w:rPr>
              <w:lastRenderedPageBreak/>
              <w:t>primary_motivation</w:t>
            </w:r>
            <w:r>
              <w:t xml:space="preserve"> (optional)</w:t>
            </w:r>
          </w:p>
        </w:tc>
        <w:tc>
          <w:tcPr>
            <w:tcW w:w="2655" w:type="dxa"/>
            <w:tcBorders>
              <w:bottom w:val="single" w:sz="8" w:space="0" w:color="000000"/>
              <w:right w:val="single" w:sz="8" w:space="0" w:color="000000"/>
            </w:tcBorders>
            <w:tcMar>
              <w:top w:w="100" w:type="dxa"/>
              <w:left w:w="100" w:type="dxa"/>
              <w:bottom w:w="100" w:type="dxa"/>
              <w:right w:w="100" w:type="dxa"/>
            </w:tcMar>
          </w:tcPr>
          <w:p w14:paraId="597F3B21" w14:textId="77777777" w:rsidR="00872F4F" w:rsidRDefault="005A0616">
            <w:pPr>
              <w:spacing w:line="240" w:lineRule="auto"/>
            </w:pPr>
            <w:r>
              <w:rPr>
                <w:rFonts w:ascii="Consolas" w:eastAsia="Consolas" w:hAnsi="Consolas" w:cs="Consolas"/>
                <w:color w:val="C7254E"/>
                <w:shd w:val="clear" w:color="auto" w:fill="F9F2F4"/>
              </w:rPr>
              <w:t>open-vocab</w:t>
            </w:r>
          </w:p>
        </w:tc>
        <w:tc>
          <w:tcPr>
            <w:tcW w:w="3675" w:type="dxa"/>
            <w:tcBorders>
              <w:bottom w:val="single" w:sz="8" w:space="0" w:color="000000"/>
              <w:right w:val="single" w:sz="8" w:space="0" w:color="000000"/>
            </w:tcBorders>
            <w:tcMar>
              <w:top w:w="100" w:type="dxa"/>
              <w:left w:w="100" w:type="dxa"/>
              <w:bottom w:w="100" w:type="dxa"/>
              <w:right w:w="100" w:type="dxa"/>
            </w:tcMar>
          </w:tcPr>
          <w:p w14:paraId="010C3C68" w14:textId="77777777" w:rsidR="00872F4F" w:rsidRDefault="005A0616">
            <w:pPr>
              <w:spacing w:line="240" w:lineRule="auto"/>
            </w:pPr>
            <w:r>
              <w:t>The primary reason, motivation, or purpose behind this Intrusion Set. The motivation is why the Intrusion Set wishes to achieve the objective (what they are trying to achieve).</w:t>
            </w:r>
          </w:p>
          <w:p w14:paraId="4D7605F9" w14:textId="77777777" w:rsidR="00872F4F" w:rsidRDefault="00872F4F">
            <w:pPr>
              <w:spacing w:line="240" w:lineRule="auto"/>
            </w:pPr>
          </w:p>
          <w:p w14:paraId="43CFF108" w14:textId="77777777" w:rsidR="00872F4F" w:rsidRDefault="005A0616">
            <w:pPr>
              <w:spacing w:line="240" w:lineRule="auto"/>
            </w:pPr>
            <w:r>
              <w:t xml:space="preserve">For example, an Intrusion Set with an objective to disrupt the finance sector </w:t>
            </w:r>
            <w:r>
              <w:t>in a country might be motivated by ideological hatred of capitalism.</w:t>
            </w:r>
          </w:p>
          <w:p w14:paraId="1B5EA177" w14:textId="77777777" w:rsidR="00872F4F" w:rsidRDefault="00872F4F">
            <w:pPr>
              <w:spacing w:line="240" w:lineRule="auto"/>
            </w:pPr>
          </w:p>
          <w:p w14:paraId="186518BE" w14:textId="77777777" w:rsidR="00872F4F" w:rsidRDefault="005A0616">
            <w:pPr>
              <w:spacing w:line="240" w:lineRule="auto"/>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5EAAEA17" w14:textId="77777777">
        <w:tc>
          <w:tcPr>
            <w:tcW w:w="277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44B937" w14:textId="77777777" w:rsidR="00872F4F" w:rsidRDefault="005A0616">
            <w:r>
              <w:rPr>
                <w:rFonts w:ascii="Consolas" w:eastAsia="Consolas" w:hAnsi="Consolas" w:cs="Consolas"/>
                <w:b/>
              </w:rPr>
              <w:t>secondary_motivations</w:t>
            </w:r>
            <w:r>
              <w:t xml:space="preserve"> (optional)</w:t>
            </w:r>
          </w:p>
        </w:tc>
        <w:tc>
          <w:tcPr>
            <w:tcW w:w="2655" w:type="dxa"/>
            <w:tcBorders>
              <w:bottom w:val="single" w:sz="8" w:space="0" w:color="000000"/>
              <w:right w:val="single" w:sz="8" w:space="0" w:color="000000"/>
            </w:tcBorders>
            <w:tcMar>
              <w:top w:w="100" w:type="dxa"/>
              <w:left w:w="100" w:type="dxa"/>
              <w:bottom w:w="100" w:type="dxa"/>
              <w:right w:w="100" w:type="dxa"/>
            </w:tcMar>
          </w:tcPr>
          <w:p w14:paraId="328253B7" w14:textId="77777777" w:rsidR="00872F4F" w:rsidRDefault="005A0616">
            <w:pPr>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675" w:type="dxa"/>
            <w:tcBorders>
              <w:bottom w:val="single" w:sz="8" w:space="0" w:color="000000"/>
              <w:right w:val="single" w:sz="8" w:space="0" w:color="000000"/>
            </w:tcBorders>
            <w:tcMar>
              <w:top w:w="100" w:type="dxa"/>
              <w:left w:w="100" w:type="dxa"/>
              <w:bottom w:w="100" w:type="dxa"/>
              <w:right w:w="100" w:type="dxa"/>
            </w:tcMar>
          </w:tcPr>
          <w:p w14:paraId="4CD25A10" w14:textId="77777777" w:rsidR="00872F4F" w:rsidRDefault="005A0616">
            <w:pPr>
              <w:spacing w:line="240" w:lineRule="auto"/>
            </w:pPr>
            <w:r>
              <w:t xml:space="preserve">The secondary reasons, motivations, </w:t>
            </w:r>
            <w:r>
              <w:t xml:space="preserve">or purposes behind this Intrusion Set. These motivations can exist as an equal or near-equal cause to the primary motivation. However, it does not replace or necessarily magnify the primary motivation, but it might indicate additional context. </w:t>
            </w:r>
          </w:p>
          <w:p w14:paraId="3CD5F5B3" w14:textId="77777777" w:rsidR="00872F4F" w:rsidRDefault="00872F4F">
            <w:pPr>
              <w:spacing w:line="240" w:lineRule="auto"/>
            </w:pPr>
          </w:p>
          <w:p w14:paraId="773F9E5A" w14:textId="77777777" w:rsidR="00872F4F" w:rsidRDefault="005A0616">
            <w:pPr>
              <w:spacing w:line="240" w:lineRule="auto"/>
            </w:pPr>
            <w:r>
              <w:rPr>
                <w:highlight w:val="white"/>
              </w:rPr>
              <w:t>This is an</w:t>
            </w:r>
            <w:r>
              <w:rPr>
                <w:highlight w:val="white"/>
              </w:rPr>
              <w:t xml:space="preserve">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0A7F2A2D" w14:textId="77777777">
        <w:tc>
          <w:tcPr>
            <w:tcW w:w="27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E356E2" w14:textId="77777777" w:rsidR="00872F4F" w:rsidRDefault="005A0616">
            <w:pPr>
              <w:spacing w:line="288" w:lineRule="auto"/>
            </w:pPr>
            <w:r>
              <w:rPr>
                <w:rFonts w:ascii="Consolas" w:eastAsia="Consolas" w:hAnsi="Consolas" w:cs="Consolas"/>
                <w:b/>
              </w:rPr>
              <w:t>origin</w:t>
            </w:r>
            <w:r>
              <w:t xml:space="preserve"> (optional)</w:t>
            </w:r>
          </w:p>
        </w:tc>
        <w:tc>
          <w:tcPr>
            <w:tcW w:w="26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8916D5" w14:textId="77777777" w:rsidR="00872F4F" w:rsidRDefault="005A0616">
            <w:pPr>
              <w:spacing w:line="288" w:lineRule="auto"/>
            </w:pPr>
            <w:r>
              <w:rPr>
                <w:rFonts w:ascii="Consolas" w:eastAsia="Consolas" w:hAnsi="Consolas" w:cs="Consolas"/>
                <w:color w:val="C7254E"/>
                <w:shd w:val="clear" w:color="auto" w:fill="F9F2F4"/>
              </w:rPr>
              <w:t>string</w:t>
            </w:r>
          </w:p>
        </w:tc>
        <w:tc>
          <w:tcPr>
            <w:tcW w:w="3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3DD773" w14:textId="77777777" w:rsidR="00872F4F" w:rsidRDefault="005A0616">
            <w:pPr>
              <w:spacing w:line="240" w:lineRule="auto"/>
            </w:pPr>
            <w:r>
              <w:rPr>
                <w:rFonts w:ascii="Consolas" w:eastAsia="Consolas" w:hAnsi="Consolas" w:cs="Consolas"/>
              </w:rPr>
              <w:t xml:space="preserve">The primary country of origin for this Intrusion Set. When representing nationalities, the value </w:t>
            </w:r>
            <w:r>
              <w:rPr>
                <w:rFonts w:ascii="Consolas" w:eastAsia="Consolas" w:hAnsi="Consolas" w:cs="Consolas"/>
                <w:b/>
              </w:rPr>
              <w:t>MUST</w:t>
            </w:r>
            <w:r>
              <w:rPr>
                <w:rFonts w:ascii="Consolas" w:eastAsia="Consolas" w:hAnsi="Consolas" w:cs="Consolas"/>
              </w:rPr>
              <w:t xml:space="preserve"> be from</w:t>
            </w:r>
            <w:r>
              <w:rPr>
                <w:rFonts w:ascii="Consolas" w:eastAsia="Consolas" w:hAnsi="Consolas" w:cs="Consolas"/>
                <w:color w:val="FF0000"/>
              </w:rPr>
              <w:t xml:space="preserve"> &lt;todo ISO Ref&gt;.</w:t>
            </w:r>
          </w:p>
        </w:tc>
      </w:tr>
    </w:tbl>
    <w:p w14:paraId="4B81BA31" w14:textId="77777777" w:rsidR="00872F4F" w:rsidRDefault="00872F4F">
      <w:pPr>
        <w:spacing w:line="331" w:lineRule="auto"/>
      </w:pPr>
    </w:p>
    <w:p w14:paraId="4AD0CC55" w14:textId="77777777" w:rsidR="00872F4F" w:rsidRDefault="005A0616">
      <w:pPr>
        <w:pStyle w:val="Heading3"/>
        <w:contextualSpacing w:val="0"/>
      </w:pPr>
      <w:bookmarkStart w:id="32" w:name="h.ld519r8v3oie" w:colFirst="0" w:colLast="0"/>
      <w:bookmarkEnd w:id="32"/>
      <w:r>
        <w:t>​</w:t>
      </w:r>
      <w:r>
        <w:t>1.6.2.​ Relationships</w:t>
      </w:r>
    </w:p>
    <w:p w14:paraId="473BAD40" w14:textId="77777777" w:rsidR="00872F4F" w:rsidRDefault="005A0616">
      <w:r>
        <w:t>These are the relationships explicitly defined between the Intrusion Set object and other objects. The first section lists the embedded relationships by property name along with their corresponding target. The rest of the table ident</w:t>
      </w:r>
      <w:r>
        <w:t xml:space="preserve">ifies the relationships that can be made from this object by way of the Relationship Object. The reverse relationships (relationships "to" this </w:t>
      </w:r>
      <w:r>
        <w:lastRenderedPageBreak/>
        <w:t xml:space="preserve">object) are included as a convenience. For their definitions, please see the objects for which they represent a </w:t>
      </w:r>
      <w:r>
        <w:t>"from" relationship.</w:t>
      </w:r>
    </w:p>
    <w:p w14:paraId="577237F5" w14:textId="77777777" w:rsidR="00872F4F" w:rsidRDefault="00872F4F"/>
    <w:p w14:paraId="53D98553"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5ADC9A64" w14:textId="77777777" w:rsidR="00872F4F" w:rsidRDefault="00872F4F"/>
    <w:tbl>
      <w:tblPr>
        <w:tblStyle w:val="aa"/>
        <w:tblW w:w="9375" w:type="dxa"/>
        <w:tblLayout w:type="fixed"/>
        <w:tblLook w:val="0600" w:firstRow="0" w:lastRow="0" w:firstColumn="0" w:lastColumn="0" w:noHBand="1" w:noVBand="1"/>
      </w:tblPr>
      <w:tblGrid>
        <w:gridCol w:w="1830"/>
        <w:gridCol w:w="1935"/>
        <w:gridCol w:w="2130"/>
        <w:gridCol w:w="3480"/>
      </w:tblGrid>
      <w:tr w:rsidR="00872F4F" w14:paraId="32C6752E" w14:textId="77777777">
        <w:trPr>
          <w:trHeight w:val="420"/>
        </w:trPr>
        <w:tc>
          <w:tcPr>
            <w:tcW w:w="9375" w:type="dxa"/>
            <w:gridSpan w:val="4"/>
            <w:tcBorders>
              <w:top w:val="single" w:sz="6" w:space="0" w:color="000000"/>
              <w:left w:val="single" w:sz="6" w:space="0" w:color="000000"/>
              <w:bottom w:val="single" w:sz="6" w:space="0" w:color="000000"/>
              <w:right w:val="single" w:sz="6" w:space="0" w:color="000000"/>
            </w:tcBorders>
            <w:shd w:val="clear" w:color="auto" w:fill="073763"/>
          </w:tcPr>
          <w:p w14:paraId="5C1BD4FA" w14:textId="77777777" w:rsidR="00872F4F" w:rsidRDefault="005A0616">
            <w:pPr>
              <w:spacing w:line="288" w:lineRule="auto"/>
            </w:pPr>
            <w:r>
              <w:rPr>
                <w:b/>
                <w:color w:val="FFFFFF"/>
              </w:rPr>
              <w:t>Embedded Relationships</w:t>
            </w:r>
          </w:p>
        </w:tc>
      </w:tr>
      <w:tr w:rsidR="00872F4F" w14:paraId="10DBE2E8" w14:textId="77777777">
        <w:trPr>
          <w:trHeight w:val="420"/>
        </w:trPr>
        <w:tc>
          <w:tcPr>
            <w:tcW w:w="3765" w:type="dxa"/>
            <w:gridSpan w:val="2"/>
            <w:tcBorders>
              <w:top w:val="single" w:sz="6" w:space="0" w:color="000000"/>
              <w:left w:val="single" w:sz="6" w:space="0" w:color="000000"/>
              <w:bottom w:val="single" w:sz="6" w:space="0" w:color="000000"/>
              <w:right w:val="single" w:sz="6" w:space="0" w:color="000000"/>
            </w:tcBorders>
          </w:tcPr>
          <w:p w14:paraId="028A30F1" w14:textId="77777777" w:rsidR="00872F4F" w:rsidRDefault="005A0616">
            <w:pPr>
              <w:spacing w:line="288" w:lineRule="auto"/>
            </w:pPr>
            <w:r>
              <w:rPr>
                <w:rFonts w:ascii="Consolas" w:eastAsia="Consolas" w:hAnsi="Consolas" w:cs="Consolas"/>
                <w:b/>
              </w:rPr>
              <w:t>created_by_ref</w:t>
            </w:r>
          </w:p>
        </w:tc>
        <w:tc>
          <w:tcPr>
            <w:tcW w:w="5610" w:type="dxa"/>
            <w:gridSpan w:val="2"/>
            <w:tcBorders>
              <w:top w:val="single" w:sz="6" w:space="0" w:color="000000"/>
              <w:left w:val="single" w:sz="6" w:space="0" w:color="000000"/>
              <w:bottom w:val="single" w:sz="6" w:space="0" w:color="000000"/>
              <w:right w:val="single" w:sz="6" w:space="0" w:color="000000"/>
            </w:tcBorders>
          </w:tcPr>
          <w:p w14:paraId="0A844F1E"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479DEAED" w14:textId="77777777">
        <w:trPr>
          <w:trHeight w:val="420"/>
        </w:trPr>
        <w:tc>
          <w:tcPr>
            <w:tcW w:w="3765" w:type="dxa"/>
            <w:gridSpan w:val="2"/>
            <w:tcBorders>
              <w:top w:val="single" w:sz="6" w:space="0" w:color="000000"/>
              <w:left w:val="single" w:sz="6" w:space="0" w:color="000000"/>
              <w:bottom w:val="single" w:sz="6" w:space="0" w:color="000000"/>
              <w:right w:val="single" w:sz="6" w:space="0" w:color="000000"/>
            </w:tcBorders>
          </w:tcPr>
          <w:p w14:paraId="5E9CA0CF" w14:textId="77777777" w:rsidR="00872F4F" w:rsidRDefault="005A0616">
            <w:pPr>
              <w:spacing w:line="288" w:lineRule="auto"/>
            </w:pPr>
            <w:r>
              <w:rPr>
                <w:rFonts w:ascii="Consolas" w:eastAsia="Consolas" w:hAnsi="Consolas" w:cs="Consolas"/>
                <w:b/>
              </w:rPr>
              <w:t>object_markings_refs</w:t>
            </w:r>
          </w:p>
        </w:tc>
        <w:tc>
          <w:tcPr>
            <w:tcW w:w="5610" w:type="dxa"/>
            <w:gridSpan w:val="2"/>
            <w:tcBorders>
              <w:top w:val="single" w:sz="6" w:space="0" w:color="000000"/>
              <w:left w:val="single" w:sz="6" w:space="0" w:color="000000"/>
              <w:bottom w:val="single" w:sz="6" w:space="0" w:color="000000"/>
              <w:right w:val="single" w:sz="6" w:space="0" w:color="000000"/>
            </w:tcBorders>
          </w:tcPr>
          <w:p w14:paraId="39D1FB2E"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12C7AF69" w14:textId="77777777">
        <w:trPr>
          <w:trHeight w:val="420"/>
        </w:trPr>
        <w:tc>
          <w:tcPr>
            <w:tcW w:w="9375" w:type="dxa"/>
            <w:gridSpan w:val="4"/>
            <w:tcBorders>
              <w:top w:val="single" w:sz="6" w:space="0" w:color="000000"/>
              <w:left w:val="single" w:sz="6" w:space="0" w:color="000000"/>
              <w:bottom w:val="single" w:sz="6" w:space="0" w:color="000000"/>
              <w:right w:val="single" w:sz="6" w:space="0" w:color="000000"/>
            </w:tcBorders>
            <w:shd w:val="clear" w:color="auto" w:fill="073763"/>
          </w:tcPr>
          <w:p w14:paraId="104A706D" w14:textId="77777777" w:rsidR="00872F4F" w:rsidRDefault="005A0616">
            <w:pPr>
              <w:spacing w:line="288" w:lineRule="auto"/>
            </w:pPr>
            <w:r>
              <w:rPr>
                <w:b/>
                <w:color w:val="FFFFFF"/>
              </w:rPr>
              <w:t>Common Relationships</w:t>
            </w:r>
          </w:p>
        </w:tc>
      </w:tr>
      <w:tr w:rsidR="00872F4F" w14:paraId="6AF987E5" w14:textId="77777777">
        <w:trPr>
          <w:trHeight w:val="420"/>
        </w:trPr>
        <w:tc>
          <w:tcPr>
            <w:tcW w:w="9375" w:type="dxa"/>
            <w:gridSpan w:val="4"/>
            <w:tcBorders>
              <w:top w:val="single" w:sz="6" w:space="0" w:color="000000"/>
              <w:left w:val="single" w:sz="6" w:space="0" w:color="000000"/>
              <w:bottom w:val="single" w:sz="6" w:space="0" w:color="000000"/>
              <w:right w:val="single" w:sz="6" w:space="0" w:color="000000"/>
            </w:tcBorders>
          </w:tcPr>
          <w:p w14:paraId="11A11043"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872F4F" w14:paraId="4ECABE41" w14:textId="77777777">
        <w:tc>
          <w:tcPr>
            <w:tcW w:w="1830" w:type="dxa"/>
            <w:tcBorders>
              <w:top w:val="single" w:sz="6" w:space="0" w:color="000000"/>
              <w:left w:val="single" w:sz="6" w:space="0" w:color="000000"/>
              <w:bottom w:val="single" w:sz="6" w:space="0" w:color="000000"/>
              <w:right w:val="single" w:sz="6" w:space="0" w:color="000000"/>
            </w:tcBorders>
            <w:shd w:val="clear" w:color="auto" w:fill="073763"/>
          </w:tcPr>
          <w:p w14:paraId="01DF46D2" w14:textId="77777777" w:rsidR="00872F4F" w:rsidRDefault="005A0616">
            <w:pPr>
              <w:spacing w:line="240" w:lineRule="auto"/>
            </w:pPr>
            <w:r>
              <w:rPr>
                <w:b/>
                <w:color w:val="FFFFFF"/>
              </w:rPr>
              <w:t>Source</w:t>
            </w:r>
          </w:p>
        </w:tc>
        <w:tc>
          <w:tcPr>
            <w:tcW w:w="1935" w:type="dxa"/>
            <w:tcBorders>
              <w:top w:val="single" w:sz="6" w:space="0" w:color="000000"/>
              <w:left w:val="single" w:sz="6" w:space="0" w:color="000000"/>
              <w:bottom w:val="single" w:sz="6" w:space="0" w:color="000000"/>
              <w:right w:val="single" w:sz="6" w:space="0" w:color="000000"/>
            </w:tcBorders>
            <w:shd w:val="clear" w:color="auto" w:fill="073763"/>
          </w:tcPr>
          <w:p w14:paraId="6DAC85AE" w14:textId="77777777" w:rsidR="00872F4F" w:rsidRDefault="005A0616">
            <w:pPr>
              <w:spacing w:line="240" w:lineRule="auto"/>
            </w:pPr>
            <w:r>
              <w:rPr>
                <w:b/>
                <w:color w:val="FFFFFF"/>
              </w:rPr>
              <w:t>Name</w:t>
            </w:r>
          </w:p>
        </w:tc>
        <w:tc>
          <w:tcPr>
            <w:tcW w:w="2130" w:type="dxa"/>
            <w:tcBorders>
              <w:top w:val="single" w:sz="6" w:space="0" w:color="000000"/>
              <w:left w:val="single" w:sz="6" w:space="0" w:color="000000"/>
              <w:bottom w:val="single" w:sz="6" w:space="0" w:color="000000"/>
              <w:right w:val="single" w:sz="6" w:space="0" w:color="000000"/>
            </w:tcBorders>
            <w:shd w:val="clear" w:color="auto" w:fill="073763"/>
          </w:tcPr>
          <w:p w14:paraId="0E91688A" w14:textId="77777777" w:rsidR="00872F4F" w:rsidRDefault="005A0616">
            <w:pPr>
              <w:spacing w:line="288" w:lineRule="auto"/>
            </w:pPr>
            <w:r>
              <w:rPr>
                <w:b/>
                <w:color w:val="FFFFFF"/>
              </w:rPr>
              <w:t>Target</w:t>
            </w:r>
          </w:p>
        </w:tc>
        <w:tc>
          <w:tcPr>
            <w:tcW w:w="3480" w:type="dxa"/>
            <w:tcBorders>
              <w:top w:val="single" w:sz="6" w:space="0" w:color="000000"/>
              <w:left w:val="single" w:sz="6" w:space="0" w:color="000000"/>
              <w:bottom w:val="single" w:sz="6" w:space="0" w:color="000000"/>
              <w:right w:val="single" w:sz="6" w:space="0" w:color="000000"/>
            </w:tcBorders>
            <w:shd w:val="clear" w:color="auto" w:fill="073763"/>
          </w:tcPr>
          <w:p w14:paraId="7B643824" w14:textId="77777777" w:rsidR="00872F4F" w:rsidRDefault="005A0616">
            <w:pPr>
              <w:spacing w:line="288" w:lineRule="auto"/>
            </w:pPr>
            <w:r>
              <w:rPr>
                <w:b/>
                <w:color w:val="FFFFFF"/>
              </w:rPr>
              <w:t>Description</w:t>
            </w:r>
          </w:p>
        </w:tc>
      </w:tr>
      <w:tr w:rsidR="00872F4F" w14:paraId="5CC6B450" w14:textId="77777777">
        <w:tc>
          <w:tcPr>
            <w:tcW w:w="1830" w:type="dxa"/>
            <w:tcBorders>
              <w:top w:val="single" w:sz="6" w:space="0" w:color="000000"/>
              <w:left w:val="single" w:sz="6" w:space="0" w:color="000000"/>
              <w:bottom w:val="single" w:sz="6" w:space="0" w:color="000000"/>
              <w:right w:val="single" w:sz="6" w:space="0" w:color="000000"/>
            </w:tcBorders>
          </w:tcPr>
          <w:p w14:paraId="52F1A325" w14:textId="77777777" w:rsidR="00872F4F" w:rsidRDefault="005A0616">
            <w:pPr>
              <w:spacing w:line="240" w:lineRule="auto"/>
            </w:pPr>
            <w:r>
              <w:rPr>
                <w:rFonts w:ascii="Consolas" w:eastAsia="Consolas" w:hAnsi="Consolas" w:cs="Consolas"/>
                <w:color w:val="C7254E"/>
                <w:shd w:val="clear" w:color="auto" w:fill="F9F2F4"/>
              </w:rPr>
              <w:t>intrusion-set</w:t>
            </w:r>
          </w:p>
        </w:tc>
        <w:tc>
          <w:tcPr>
            <w:tcW w:w="1935" w:type="dxa"/>
            <w:tcBorders>
              <w:top w:val="single" w:sz="6" w:space="0" w:color="000000"/>
              <w:left w:val="single" w:sz="6" w:space="0" w:color="000000"/>
              <w:bottom w:val="single" w:sz="6" w:space="0" w:color="000000"/>
              <w:right w:val="single" w:sz="6" w:space="0" w:color="000000"/>
            </w:tcBorders>
          </w:tcPr>
          <w:p w14:paraId="1B0CB2FC" w14:textId="77777777" w:rsidR="00872F4F" w:rsidRDefault="005A0616">
            <w:pPr>
              <w:spacing w:line="240" w:lineRule="auto"/>
            </w:pPr>
            <w:r>
              <w:rPr>
                <w:rFonts w:ascii="Consolas" w:eastAsia="Consolas" w:hAnsi="Consolas" w:cs="Consolas"/>
                <w:color w:val="38761D"/>
                <w:shd w:val="clear" w:color="auto" w:fill="D9EAD3"/>
              </w:rPr>
              <w:t>attributed-to</w:t>
            </w:r>
          </w:p>
        </w:tc>
        <w:tc>
          <w:tcPr>
            <w:tcW w:w="2130" w:type="dxa"/>
            <w:tcBorders>
              <w:top w:val="single" w:sz="6" w:space="0" w:color="000000"/>
              <w:left w:val="single" w:sz="6" w:space="0" w:color="000000"/>
              <w:bottom w:val="single" w:sz="6" w:space="0" w:color="000000"/>
              <w:right w:val="single" w:sz="6" w:space="0" w:color="000000"/>
            </w:tcBorders>
          </w:tcPr>
          <w:p w14:paraId="513B40A4" w14:textId="77777777" w:rsidR="00872F4F" w:rsidRDefault="005A0616">
            <w:pPr>
              <w:spacing w:line="240" w:lineRule="auto"/>
            </w:pPr>
            <w:r>
              <w:rPr>
                <w:rFonts w:ascii="Consolas" w:eastAsia="Consolas" w:hAnsi="Consolas" w:cs="Consolas"/>
                <w:color w:val="C7254E"/>
                <w:shd w:val="clear" w:color="auto" w:fill="F9F2F4"/>
              </w:rPr>
              <w:t>threat-actor</w:t>
            </w:r>
          </w:p>
        </w:tc>
        <w:tc>
          <w:tcPr>
            <w:tcW w:w="3480" w:type="dxa"/>
            <w:tcBorders>
              <w:top w:val="single" w:sz="6" w:space="0" w:color="000000"/>
              <w:left w:val="single" w:sz="6" w:space="0" w:color="000000"/>
              <w:bottom w:val="single" w:sz="6" w:space="0" w:color="000000"/>
              <w:right w:val="single" w:sz="6" w:space="0" w:color="000000"/>
            </w:tcBorders>
          </w:tcPr>
          <w:p w14:paraId="692BBE46" w14:textId="77777777" w:rsidR="00872F4F" w:rsidRDefault="005A0616">
            <w:pPr>
              <w:spacing w:line="240" w:lineRule="auto"/>
            </w:pPr>
            <w:r>
              <w:t>This Relationship describes that the related Threat Actor is involved in carrying out the Intrusion Set.</w:t>
            </w:r>
          </w:p>
          <w:p w14:paraId="4E2F7672" w14:textId="77777777" w:rsidR="00872F4F" w:rsidRDefault="00872F4F">
            <w:pPr>
              <w:spacing w:line="240" w:lineRule="auto"/>
            </w:pPr>
          </w:p>
          <w:p w14:paraId="0DDFC64A" w14:textId="77777777" w:rsidR="00872F4F" w:rsidRDefault="005A0616">
            <w:pPr>
              <w:spacing w:line="240" w:lineRule="auto"/>
            </w:pPr>
            <w:r>
              <w:t xml:space="preserve">For example, an </w:t>
            </w:r>
            <w:r>
              <w:rPr>
                <w:rFonts w:ascii="Consolas" w:eastAsia="Consolas" w:hAnsi="Consolas" w:cs="Consolas"/>
                <w:color w:val="38761D"/>
                <w:shd w:val="clear" w:color="auto" w:fill="D9EAD3"/>
              </w:rPr>
              <w:t>attributed-to</w:t>
            </w:r>
            <w:r>
              <w:t xml:space="preserve"> Relationship from the Red Orca Intrusion Set to the Urban Fowl Threat Actor means that the actor carried out or was invo</w:t>
            </w:r>
            <w:r>
              <w:t>lved in some of the activity described by the campaign.</w:t>
            </w:r>
          </w:p>
        </w:tc>
      </w:tr>
      <w:tr w:rsidR="00872F4F" w14:paraId="2CA1351C" w14:textId="77777777">
        <w:tc>
          <w:tcPr>
            <w:tcW w:w="1830" w:type="dxa"/>
            <w:tcBorders>
              <w:top w:val="single" w:sz="6" w:space="0" w:color="000000"/>
              <w:left w:val="single" w:sz="6" w:space="0" w:color="000000"/>
              <w:bottom w:val="single" w:sz="6" w:space="0" w:color="000000"/>
              <w:right w:val="single" w:sz="6" w:space="0" w:color="000000"/>
            </w:tcBorders>
          </w:tcPr>
          <w:p w14:paraId="4E003A14" w14:textId="77777777" w:rsidR="00872F4F" w:rsidRDefault="005A0616">
            <w:pPr>
              <w:spacing w:line="240" w:lineRule="auto"/>
            </w:pPr>
            <w:r>
              <w:rPr>
                <w:rFonts w:ascii="Consolas" w:eastAsia="Consolas" w:hAnsi="Consolas" w:cs="Consolas"/>
                <w:color w:val="C7254E"/>
                <w:shd w:val="clear" w:color="auto" w:fill="F9F2F4"/>
              </w:rPr>
              <w:t>intrusion-set</w:t>
            </w:r>
          </w:p>
        </w:tc>
        <w:tc>
          <w:tcPr>
            <w:tcW w:w="1935" w:type="dxa"/>
            <w:tcBorders>
              <w:top w:val="single" w:sz="6" w:space="0" w:color="000000"/>
              <w:left w:val="single" w:sz="6" w:space="0" w:color="000000"/>
              <w:bottom w:val="single" w:sz="6" w:space="0" w:color="000000"/>
              <w:right w:val="single" w:sz="6" w:space="0" w:color="000000"/>
            </w:tcBorders>
          </w:tcPr>
          <w:p w14:paraId="79C0E302" w14:textId="77777777" w:rsidR="00872F4F" w:rsidRDefault="005A0616">
            <w:pPr>
              <w:spacing w:line="240" w:lineRule="auto"/>
            </w:pPr>
            <w:r>
              <w:rPr>
                <w:rFonts w:ascii="Consolas" w:eastAsia="Consolas" w:hAnsi="Consolas" w:cs="Consolas"/>
                <w:color w:val="38761D"/>
                <w:shd w:val="clear" w:color="auto" w:fill="D9EAD3"/>
              </w:rPr>
              <w:t>targets</w:t>
            </w:r>
          </w:p>
        </w:tc>
        <w:tc>
          <w:tcPr>
            <w:tcW w:w="2130" w:type="dxa"/>
            <w:tcBorders>
              <w:top w:val="single" w:sz="6" w:space="0" w:color="000000"/>
              <w:left w:val="single" w:sz="6" w:space="0" w:color="000000"/>
              <w:bottom w:val="single" w:sz="6" w:space="0" w:color="000000"/>
              <w:right w:val="single" w:sz="6" w:space="0" w:color="000000"/>
            </w:tcBorders>
          </w:tcPr>
          <w:p w14:paraId="77D1CA72" w14:textId="77777777" w:rsidR="00872F4F" w:rsidRDefault="005A0616">
            <w:pPr>
              <w:spacing w:line="240" w:lineRule="auto"/>
            </w:pPr>
            <w:r>
              <w:rPr>
                <w:rFonts w:ascii="Consolas" w:eastAsia="Consolas" w:hAnsi="Consolas" w:cs="Consolas"/>
                <w:color w:val="C7254E"/>
                <w:shd w:val="clear" w:color="auto" w:fill="F9F2F4"/>
              </w:rPr>
              <w:t>victim-target</w:t>
            </w:r>
            <w:r>
              <w:rPr>
                <w:rFonts w:ascii="Consolas" w:eastAsia="Consolas" w:hAnsi="Consolas" w:cs="Consolas"/>
              </w:rPr>
              <w:t xml:space="preserve">, </w:t>
            </w:r>
            <w:r>
              <w:rPr>
                <w:rFonts w:ascii="Consolas" w:eastAsia="Consolas" w:hAnsi="Consolas" w:cs="Consolas"/>
                <w:color w:val="C7254E"/>
                <w:shd w:val="clear" w:color="auto" w:fill="F9F2F4"/>
              </w:rPr>
              <w:t>vulnerability</w:t>
            </w:r>
          </w:p>
        </w:tc>
        <w:tc>
          <w:tcPr>
            <w:tcW w:w="3480" w:type="dxa"/>
            <w:tcBorders>
              <w:top w:val="single" w:sz="6" w:space="0" w:color="000000"/>
              <w:left w:val="single" w:sz="6" w:space="0" w:color="000000"/>
              <w:bottom w:val="single" w:sz="6" w:space="0" w:color="000000"/>
              <w:right w:val="single" w:sz="6" w:space="0" w:color="000000"/>
            </w:tcBorders>
          </w:tcPr>
          <w:p w14:paraId="46506808" w14:textId="77777777" w:rsidR="00872F4F" w:rsidRDefault="005A0616">
            <w:pPr>
              <w:spacing w:line="240" w:lineRule="auto"/>
            </w:pPr>
            <w:r>
              <w:t>This Relationship describes that the Intrusion Set uses exploits of the related Vulnerability or targets the type of victims described by the related Victim Target.</w:t>
            </w:r>
          </w:p>
          <w:p w14:paraId="15B3D50C" w14:textId="77777777" w:rsidR="00872F4F" w:rsidRDefault="00872F4F">
            <w:pPr>
              <w:spacing w:line="240" w:lineRule="auto"/>
            </w:pPr>
          </w:p>
          <w:p w14:paraId="2F00F48B" w14:textId="77777777" w:rsidR="00872F4F" w:rsidRDefault="005A0616">
            <w:pPr>
              <w:spacing w:line="240" w:lineRule="auto"/>
            </w:pPr>
            <w:r>
              <w:t xml:space="preserve">For example, a </w:t>
            </w:r>
            <w:r>
              <w:rPr>
                <w:rFonts w:ascii="Consolas" w:eastAsia="Consolas" w:hAnsi="Consolas" w:cs="Consolas"/>
                <w:color w:val="38761D"/>
                <w:shd w:val="clear" w:color="auto" w:fill="D9EAD3"/>
              </w:rPr>
              <w:t>targets</w:t>
            </w:r>
            <w:r>
              <w:t xml:space="preserve"> Relationship from the Red Orca Intrusion Set to a Vulnerability in a blogging platform indicates that attacks performed as part of Red Orca often exploit that Vulnerability.</w:t>
            </w:r>
          </w:p>
          <w:p w14:paraId="52B24167" w14:textId="77777777" w:rsidR="00872F4F" w:rsidRDefault="00872F4F">
            <w:pPr>
              <w:spacing w:line="240" w:lineRule="auto"/>
            </w:pPr>
          </w:p>
          <w:p w14:paraId="1B83DC25" w14:textId="77777777" w:rsidR="00872F4F" w:rsidRDefault="005A0616">
            <w:pPr>
              <w:spacing w:line="240" w:lineRule="auto"/>
            </w:pPr>
            <w:r>
              <w:t xml:space="preserve">Similarly, a </w:t>
            </w:r>
            <w:r>
              <w:rPr>
                <w:rFonts w:ascii="Consolas" w:eastAsia="Consolas" w:hAnsi="Consolas" w:cs="Consolas"/>
                <w:color w:val="38761D"/>
                <w:shd w:val="clear" w:color="auto" w:fill="D9EAD3"/>
              </w:rPr>
              <w:t>targets</w:t>
            </w:r>
            <w:r>
              <w:t xml:space="preserve"> Relationship from the Red Orca Intrusion Set to a Victim Ta</w:t>
            </w:r>
            <w:r>
              <w:t xml:space="preserve">rget describing the energy sector in the United States means that the Intrusion Set typically carries out attacks </w:t>
            </w:r>
            <w:r>
              <w:lastRenderedPageBreak/>
              <w:t>against targets in that sector.</w:t>
            </w:r>
          </w:p>
        </w:tc>
      </w:tr>
      <w:tr w:rsidR="00872F4F" w14:paraId="383B153A" w14:textId="77777777">
        <w:tc>
          <w:tcPr>
            <w:tcW w:w="1830" w:type="dxa"/>
            <w:tcBorders>
              <w:top w:val="single" w:sz="6" w:space="0" w:color="000000"/>
              <w:left w:val="single" w:sz="6" w:space="0" w:color="000000"/>
              <w:bottom w:val="single" w:sz="6" w:space="0" w:color="000000"/>
              <w:right w:val="single" w:sz="6" w:space="0" w:color="000000"/>
            </w:tcBorders>
          </w:tcPr>
          <w:p w14:paraId="3F7F3974" w14:textId="77777777" w:rsidR="00872F4F" w:rsidRDefault="005A0616">
            <w:pPr>
              <w:spacing w:line="240" w:lineRule="auto"/>
            </w:pPr>
            <w:r>
              <w:rPr>
                <w:rFonts w:ascii="Consolas" w:eastAsia="Consolas" w:hAnsi="Consolas" w:cs="Consolas"/>
                <w:color w:val="C7254E"/>
                <w:shd w:val="clear" w:color="auto" w:fill="F9F2F4"/>
              </w:rPr>
              <w:lastRenderedPageBreak/>
              <w:t>intrusion-set</w:t>
            </w:r>
          </w:p>
        </w:tc>
        <w:tc>
          <w:tcPr>
            <w:tcW w:w="1935" w:type="dxa"/>
            <w:tcBorders>
              <w:top w:val="single" w:sz="6" w:space="0" w:color="000000"/>
              <w:left w:val="single" w:sz="6" w:space="0" w:color="000000"/>
              <w:bottom w:val="single" w:sz="6" w:space="0" w:color="000000"/>
              <w:right w:val="single" w:sz="6" w:space="0" w:color="000000"/>
            </w:tcBorders>
          </w:tcPr>
          <w:p w14:paraId="0ECBFF85" w14:textId="77777777" w:rsidR="00872F4F" w:rsidRDefault="005A0616">
            <w:pPr>
              <w:spacing w:line="240" w:lineRule="auto"/>
            </w:pPr>
            <w:r>
              <w:rPr>
                <w:rFonts w:ascii="Consolas" w:eastAsia="Consolas" w:hAnsi="Consolas" w:cs="Consolas"/>
                <w:color w:val="38761D"/>
                <w:shd w:val="clear" w:color="auto" w:fill="D9EAD3"/>
              </w:rPr>
              <w:t>uses</w:t>
            </w:r>
          </w:p>
        </w:tc>
        <w:tc>
          <w:tcPr>
            <w:tcW w:w="2130" w:type="dxa"/>
            <w:tcBorders>
              <w:top w:val="single" w:sz="6" w:space="0" w:color="000000"/>
              <w:left w:val="single" w:sz="6" w:space="0" w:color="000000"/>
              <w:bottom w:val="single" w:sz="6" w:space="0" w:color="000000"/>
              <w:right w:val="single" w:sz="6" w:space="0" w:color="000000"/>
            </w:tcBorders>
          </w:tcPr>
          <w:p w14:paraId="431645C4" w14:textId="77777777" w:rsidR="00872F4F" w:rsidRDefault="005A0616">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480" w:type="dxa"/>
            <w:tcBorders>
              <w:top w:val="single" w:sz="6" w:space="0" w:color="000000"/>
              <w:left w:val="single" w:sz="6" w:space="0" w:color="000000"/>
              <w:bottom w:val="single" w:sz="6" w:space="0" w:color="000000"/>
              <w:right w:val="single" w:sz="6" w:space="0" w:color="000000"/>
            </w:tcBorders>
          </w:tcPr>
          <w:p w14:paraId="487F4FBD" w14:textId="77777777" w:rsidR="00872F4F" w:rsidRDefault="005A0616">
            <w:pPr>
              <w:spacing w:line="240" w:lineRule="auto"/>
            </w:pPr>
            <w:r>
              <w:t>This Relationship describes that attacks carried out as part</w:t>
            </w:r>
            <w:r>
              <w:t xml:space="preserve"> of the Intrusion Set typically use the related Attack Pattern, Malware, or Tool.</w:t>
            </w:r>
          </w:p>
          <w:p w14:paraId="5722CFD7" w14:textId="77777777" w:rsidR="00872F4F" w:rsidRDefault="00872F4F">
            <w:pPr>
              <w:spacing w:line="240" w:lineRule="auto"/>
            </w:pPr>
          </w:p>
          <w:p w14:paraId="6D8C3E33" w14:textId="77777777" w:rsidR="00872F4F" w:rsidRDefault="005A0616">
            <w:pPr>
              <w:spacing w:line="240" w:lineRule="auto"/>
            </w:pPr>
            <w:r>
              <w:t xml:space="preserve">For example, a </w:t>
            </w:r>
            <w:r>
              <w:rPr>
                <w:rFonts w:ascii="Consolas" w:eastAsia="Consolas" w:hAnsi="Consolas" w:cs="Consolas"/>
                <w:color w:val="38761D"/>
                <w:shd w:val="clear" w:color="auto" w:fill="D9EAD3"/>
              </w:rPr>
              <w:t>uses</w:t>
            </w:r>
            <w:r>
              <w:t xml:space="preserve"> Relationship from the Red Orca Intrusion Set to the xInject Malware indicate that xInject is often used during attacks attributed to that Intrusion Set.</w:t>
            </w:r>
          </w:p>
        </w:tc>
      </w:tr>
      <w:tr w:rsidR="00872F4F" w14:paraId="12697215" w14:textId="77777777">
        <w:tc>
          <w:tcPr>
            <w:tcW w:w="9375" w:type="dxa"/>
            <w:gridSpan w:val="4"/>
            <w:tcBorders>
              <w:top w:val="single" w:sz="6" w:space="0" w:color="000000"/>
              <w:left w:val="single" w:sz="6" w:space="0" w:color="000000"/>
              <w:bottom w:val="single" w:sz="6" w:space="0" w:color="000000"/>
              <w:right w:val="single" w:sz="6" w:space="0" w:color="000000"/>
            </w:tcBorders>
            <w:shd w:val="clear" w:color="auto" w:fill="D9D9D9"/>
          </w:tcPr>
          <w:p w14:paraId="4DAA1EB9" w14:textId="77777777" w:rsidR="00872F4F" w:rsidRDefault="005A0616">
            <w:pPr>
              <w:spacing w:line="240" w:lineRule="auto"/>
            </w:pPr>
            <w:r>
              <w:rPr>
                <w:b/>
              </w:rPr>
              <w:t>Reverse Relationships</w:t>
            </w:r>
          </w:p>
        </w:tc>
      </w:tr>
      <w:tr w:rsidR="00872F4F" w14:paraId="62E786D0" w14:textId="77777777">
        <w:tc>
          <w:tcPr>
            <w:tcW w:w="1830" w:type="dxa"/>
            <w:tcBorders>
              <w:top w:val="single" w:sz="6" w:space="0" w:color="000000"/>
              <w:left w:val="single" w:sz="6" w:space="0" w:color="000000"/>
              <w:bottom w:val="single" w:sz="6" w:space="0" w:color="000000"/>
              <w:right w:val="single" w:sz="6" w:space="0" w:color="000000"/>
            </w:tcBorders>
          </w:tcPr>
          <w:p w14:paraId="724A3F0E" w14:textId="77777777" w:rsidR="00872F4F" w:rsidRDefault="005A0616">
            <w:pPr>
              <w:spacing w:line="240" w:lineRule="auto"/>
            </w:pPr>
            <w:r>
              <w:rPr>
                <w:rFonts w:ascii="Consolas" w:eastAsia="Consolas" w:hAnsi="Consolas" w:cs="Consolas"/>
                <w:color w:val="C7254E"/>
                <w:shd w:val="clear" w:color="auto" w:fill="F9F2F4"/>
              </w:rPr>
              <w:t>campaign, incident</w:t>
            </w:r>
          </w:p>
        </w:tc>
        <w:tc>
          <w:tcPr>
            <w:tcW w:w="1935" w:type="dxa"/>
            <w:tcBorders>
              <w:top w:val="single" w:sz="6" w:space="0" w:color="000000"/>
              <w:left w:val="single" w:sz="6" w:space="0" w:color="000000"/>
              <w:bottom w:val="single" w:sz="6" w:space="0" w:color="000000"/>
              <w:right w:val="single" w:sz="6" w:space="0" w:color="000000"/>
            </w:tcBorders>
          </w:tcPr>
          <w:p w14:paraId="2561FB77" w14:textId="77777777" w:rsidR="00872F4F" w:rsidRDefault="005A0616">
            <w:pPr>
              <w:spacing w:line="240" w:lineRule="auto"/>
            </w:pPr>
            <w:r>
              <w:rPr>
                <w:rFonts w:ascii="Consolas" w:eastAsia="Consolas" w:hAnsi="Consolas" w:cs="Consolas"/>
                <w:color w:val="38761D"/>
                <w:shd w:val="clear" w:color="auto" w:fill="D9EAD3"/>
              </w:rPr>
              <w:t>attributed-to</w:t>
            </w:r>
          </w:p>
        </w:tc>
        <w:tc>
          <w:tcPr>
            <w:tcW w:w="2130" w:type="dxa"/>
            <w:tcBorders>
              <w:top w:val="single" w:sz="6" w:space="0" w:color="000000"/>
              <w:left w:val="single" w:sz="6" w:space="0" w:color="000000"/>
              <w:bottom w:val="single" w:sz="6" w:space="0" w:color="000000"/>
              <w:right w:val="single" w:sz="6" w:space="0" w:color="000000"/>
            </w:tcBorders>
          </w:tcPr>
          <w:p w14:paraId="3AF8D5FA" w14:textId="77777777" w:rsidR="00872F4F" w:rsidRDefault="005A0616">
            <w:pPr>
              <w:spacing w:line="240" w:lineRule="auto"/>
            </w:pPr>
            <w:r>
              <w:rPr>
                <w:rFonts w:ascii="Consolas" w:eastAsia="Consolas" w:hAnsi="Consolas" w:cs="Consolas"/>
                <w:color w:val="C7254E"/>
                <w:shd w:val="clear" w:color="auto" w:fill="F9F2F4"/>
              </w:rPr>
              <w:t>intrusion-set</w:t>
            </w:r>
          </w:p>
        </w:tc>
        <w:tc>
          <w:tcPr>
            <w:tcW w:w="3480" w:type="dxa"/>
            <w:tcBorders>
              <w:top w:val="single" w:sz="6" w:space="0" w:color="000000"/>
              <w:left w:val="single" w:sz="6" w:space="0" w:color="000000"/>
              <w:bottom w:val="single" w:sz="6" w:space="0" w:color="000000"/>
              <w:right w:val="single" w:sz="6" w:space="0" w:color="000000"/>
            </w:tcBorders>
          </w:tcPr>
          <w:p w14:paraId="7735B82D" w14:textId="77777777" w:rsidR="00872F4F" w:rsidRDefault="005A0616">
            <w:pPr>
              <w:spacing w:line="240" w:lineRule="auto"/>
            </w:pPr>
            <w:r>
              <w:t>See forward relationship for definition.</w:t>
            </w:r>
          </w:p>
        </w:tc>
      </w:tr>
      <w:tr w:rsidR="00872F4F" w14:paraId="43E5D68E" w14:textId="77777777">
        <w:tc>
          <w:tcPr>
            <w:tcW w:w="1830" w:type="dxa"/>
            <w:tcBorders>
              <w:top w:val="single" w:sz="6" w:space="0" w:color="000000"/>
              <w:left w:val="single" w:sz="6" w:space="0" w:color="000000"/>
              <w:bottom w:val="single" w:sz="6" w:space="0" w:color="000000"/>
              <w:right w:val="single" w:sz="6" w:space="0" w:color="000000"/>
            </w:tcBorders>
          </w:tcPr>
          <w:p w14:paraId="672BCC20" w14:textId="77777777" w:rsidR="00872F4F" w:rsidRDefault="005A0616">
            <w:pPr>
              <w:spacing w:line="240" w:lineRule="auto"/>
            </w:pPr>
            <w:r>
              <w:rPr>
                <w:rFonts w:ascii="Consolas" w:eastAsia="Consolas" w:hAnsi="Consolas" w:cs="Consolas"/>
                <w:color w:val="C7254E"/>
                <w:shd w:val="clear" w:color="auto" w:fill="F9F2F4"/>
              </w:rPr>
              <w:t>indicator</w:t>
            </w:r>
          </w:p>
        </w:tc>
        <w:tc>
          <w:tcPr>
            <w:tcW w:w="1935" w:type="dxa"/>
            <w:tcBorders>
              <w:top w:val="single" w:sz="6" w:space="0" w:color="000000"/>
              <w:left w:val="single" w:sz="6" w:space="0" w:color="000000"/>
              <w:bottom w:val="single" w:sz="6" w:space="0" w:color="000000"/>
              <w:right w:val="single" w:sz="6" w:space="0" w:color="000000"/>
            </w:tcBorders>
          </w:tcPr>
          <w:p w14:paraId="1642DD6A" w14:textId="77777777" w:rsidR="00872F4F" w:rsidRDefault="005A0616">
            <w:pPr>
              <w:spacing w:line="240" w:lineRule="auto"/>
            </w:pPr>
            <w:r>
              <w:rPr>
                <w:rFonts w:ascii="Consolas" w:eastAsia="Consolas" w:hAnsi="Consolas" w:cs="Consolas"/>
                <w:color w:val="38761D"/>
                <w:shd w:val="clear" w:color="auto" w:fill="D9EAD3"/>
              </w:rPr>
              <w:t>indicates</w:t>
            </w:r>
          </w:p>
        </w:tc>
        <w:tc>
          <w:tcPr>
            <w:tcW w:w="2130" w:type="dxa"/>
            <w:tcBorders>
              <w:top w:val="single" w:sz="6" w:space="0" w:color="000000"/>
              <w:left w:val="single" w:sz="6" w:space="0" w:color="000000"/>
              <w:bottom w:val="single" w:sz="6" w:space="0" w:color="000000"/>
              <w:right w:val="single" w:sz="6" w:space="0" w:color="000000"/>
            </w:tcBorders>
          </w:tcPr>
          <w:p w14:paraId="1E34F3AB" w14:textId="77777777" w:rsidR="00872F4F" w:rsidRDefault="005A0616">
            <w:pPr>
              <w:spacing w:line="240" w:lineRule="auto"/>
            </w:pPr>
            <w:r>
              <w:rPr>
                <w:rFonts w:ascii="Consolas" w:eastAsia="Consolas" w:hAnsi="Consolas" w:cs="Consolas"/>
                <w:color w:val="C7254E"/>
                <w:shd w:val="clear" w:color="auto" w:fill="F9F2F4"/>
              </w:rPr>
              <w:t>intrusion-set</w:t>
            </w:r>
          </w:p>
        </w:tc>
        <w:tc>
          <w:tcPr>
            <w:tcW w:w="3480" w:type="dxa"/>
            <w:tcBorders>
              <w:top w:val="single" w:sz="6" w:space="0" w:color="000000"/>
              <w:left w:val="single" w:sz="6" w:space="0" w:color="000000"/>
              <w:bottom w:val="single" w:sz="6" w:space="0" w:color="000000"/>
              <w:right w:val="single" w:sz="6" w:space="0" w:color="000000"/>
            </w:tcBorders>
          </w:tcPr>
          <w:p w14:paraId="70749786" w14:textId="77777777" w:rsidR="00872F4F" w:rsidRDefault="005A0616">
            <w:pPr>
              <w:spacing w:line="240" w:lineRule="auto"/>
            </w:pPr>
            <w:r>
              <w:t>See forward relationship for definition.</w:t>
            </w:r>
          </w:p>
        </w:tc>
      </w:tr>
    </w:tbl>
    <w:p w14:paraId="6364EE8F" w14:textId="77777777" w:rsidR="00872F4F" w:rsidRDefault="00872F4F"/>
    <w:p w14:paraId="3220D026" w14:textId="77777777" w:rsidR="00872F4F" w:rsidRDefault="005A0616">
      <w:pPr>
        <w:pStyle w:val="Heading3"/>
        <w:contextualSpacing w:val="0"/>
      </w:pPr>
      <w:bookmarkStart w:id="33" w:name="h.v96kivialg35" w:colFirst="0" w:colLast="0"/>
      <w:bookmarkEnd w:id="33"/>
      <w:r>
        <w:t>​</w:t>
      </w:r>
      <w:r>
        <w:t>1.6.3.​ Example</w:t>
      </w:r>
    </w:p>
    <w:p w14:paraId="2FDE005F" w14:textId="77777777" w:rsidR="00872F4F" w:rsidRDefault="005A0616">
      <w:r>
        <w:rPr>
          <w:rFonts w:ascii="Consolas" w:eastAsia="Consolas" w:hAnsi="Consolas" w:cs="Consolas"/>
          <w:sz w:val="18"/>
          <w:szCs w:val="18"/>
          <w:shd w:val="clear" w:color="auto" w:fill="CFE2F3"/>
        </w:rPr>
        <w:t>{</w:t>
      </w:r>
    </w:p>
    <w:p w14:paraId="72C109AF" w14:textId="77777777" w:rsidR="00872F4F" w:rsidRDefault="005A0616">
      <w:r>
        <w:rPr>
          <w:rFonts w:ascii="Consolas" w:eastAsia="Consolas" w:hAnsi="Consolas" w:cs="Consolas"/>
          <w:sz w:val="18"/>
          <w:szCs w:val="18"/>
          <w:shd w:val="clear" w:color="auto" w:fill="CFE2F3"/>
        </w:rPr>
        <w:t xml:space="preserve">  "type": "intrusion-set",</w:t>
      </w:r>
    </w:p>
    <w:p w14:paraId="729D8238" w14:textId="77777777" w:rsidR="00872F4F" w:rsidRDefault="005A0616">
      <w:r>
        <w:rPr>
          <w:rFonts w:ascii="Consolas" w:eastAsia="Consolas" w:hAnsi="Consolas" w:cs="Consolas"/>
          <w:sz w:val="18"/>
          <w:szCs w:val="18"/>
          <w:shd w:val="clear" w:color="auto" w:fill="CFE2F3"/>
        </w:rPr>
        <w:t xml:space="preserve">  "id": "intrusion-set--4e78f46f-a023-4e5f-bc24-71b3ca22ec29",</w:t>
      </w:r>
    </w:p>
    <w:p w14:paraId="1F99A418"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6438E909" w14:textId="77777777" w:rsidR="00872F4F" w:rsidRDefault="005A0616">
      <w:r>
        <w:rPr>
          <w:rFonts w:ascii="Consolas" w:eastAsia="Consolas" w:hAnsi="Consolas" w:cs="Consolas"/>
          <w:sz w:val="18"/>
          <w:szCs w:val="18"/>
          <w:shd w:val="clear" w:color="auto" w:fill="CFE2F3"/>
        </w:rPr>
        <w:t xml:space="preserve">  "created": "2016-04-06T20:03:48Z",</w:t>
      </w:r>
    </w:p>
    <w:p w14:paraId="7650E093" w14:textId="77777777" w:rsidR="00872F4F" w:rsidRDefault="005A0616">
      <w:r>
        <w:rPr>
          <w:rFonts w:ascii="Consolas" w:eastAsia="Consolas" w:hAnsi="Consolas" w:cs="Consolas"/>
          <w:sz w:val="18"/>
          <w:szCs w:val="18"/>
          <w:shd w:val="clear" w:color="auto" w:fill="CFE2F3"/>
        </w:rPr>
        <w:t xml:space="preserve">  "modified": "2016-04-06T20:03:48Z",</w:t>
      </w:r>
    </w:p>
    <w:p w14:paraId="17C44D3C" w14:textId="77777777" w:rsidR="00872F4F" w:rsidRDefault="005A0616">
      <w:r>
        <w:rPr>
          <w:rFonts w:ascii="Consolas" w:eastAsia="Consolas" w:hAnsi="Consolas" w:cs="Consolas"/>
          <w:sz w:val="18"/>
          <w:szCs w:val="18"/>
          <w:shd w:val="clear" w:color="auto" w:fill="CFE2F3"/>
        </w:rPr>
        <w:t xml:space="preserve">  "version": 1,</w:t>
      </w:r>
    </w:p>
    <w:p w14:paraId="60D3A494" w14:textId="77777777" w:rsidR="00872F4F" w:rsidRDefault="005A0616">
      <w:r>
        <w:rPr>
          <w:rFonts w:ascii="Consolas" w:eastAsia="Consolas" w:hAnsi="Consolas" w:cs="Consolas"/>
          <w:sz w:val="18"/>
          <w:szCs w:val="18"/>
          <w:shd w:val="clear" w:color="auto" w:fill="CFE2F3"/>
        </w:rPr>
        <w:t xml:space="preserve">  "name": "Bobcat Breakin",</w:t>
      </w:r>
    </w:p>
    <w:p w14:paraId="325D9AEE" w14:textId="77777777" w:rsidR="00872F4F" w:rsidRDefault="005A0616">
      <w:r>
        <w:rPr>
          <w:rFonts w:ascii="Consolas" w:eastAsia="Consolas" w:hAnsi="Consolas" w:cs="Consolas"/>
          <w:sz w:val="18"/>
          <w:szCs w:val="18"/>
          <w:shd w:val="clear" w:color="auto" w:fill="CFE2F3"/>
        </w:rPr>
        <w:t xml:space="preserve">  "description": "Incidents usually feature a shared TTP of a bobcat being released within the building containing network access, scaring users to leave their computers without locking them first.  Still determining where the threat actors are getting the</w:t>
      </w:r>
      <w:r>
        <w:rPr>
          <w:rFonts w:ascii="Consolas" w:eastAsia="Consolas" w:hAnsi="Consolas" w:cs="Consolas"/>
          <w:sz w:val="18"/>
          <w:szCs w:val="18"/>
          <w:shd w:val="clear" w:color="auto" w:fill="CFE2F3"/>
        </w:rPr>
        <w:t xml:space="preserve"> bobcats.",</w:t>
      </w:r>
    </w:p>
    <w:p w14:paraId="4C0D7C25" w14:textId="77777777" w:rsidR="00872F4F" w:rsidRDefault="005A0616">
      <w:r>
        <w:rPr>
          <w:rFonts w:ascii="Consolas" w:eastAsia="Consolas" w:hAnsi="Consolas" w:cs="Consolas"/>
          <w:sz w:val="18"/>
          <w:szCs w:val="18"/>
          <w:shd w:val="clear" w:color="auto" w:fill="CFE2F3"/>
        </w:rPr>
        <w:t xml:space="preserve">  "aliases": ["Zookeeper"],</w:t>
      </w:r>
    </w:p>
    <w:p w14:paraId="3C606F8F" w14:textId="77777777" w:rsidR="00872F4F" w:rsidRDefault="005A0616">
      <w:r>
        <w:rPr>
          <w:rFonts w:ascii="Consolas" w:eastAsia="Consolas" w:hAnsi="Consolas" w:cs="Consolas"/>
          <w:sz w:val="18"/>
          <w:szCs w:val="18"/>
          <w:shd w:val="clear" w:color="auto" w:fill="CFE2F3"/>
        </w:rPr>
        <w:t xml:space="preserve">  "objectives": ["acquisition-theft", "harassment", "damage"]</w:t>
      </w:r>
    </w:p>
    <w:p w14:paraId="5AA48BCD" w14:textId="77777777" w:rsidR="00872F4F" w:rsidRDefault="005A0616">
      <w:r>
        <w:rPr>
          <w:rFonts w:ascii="Consolas" w:eastAsia="Consolas" w:hAnsi="Consolas" w:cs="Consolas"/>
          <w:sz w:val="18"/>
          <w:szCs w:val="18"/>
          <w:shd w:val="clear" w:color="auto" w:fill="CFE2F3"/>
        </w:rPr>
        <w:t>}</w:t>
      </w:r>
    </w:p>
    <w:p w14:paraId="759422EB" w14:textId="77777777" w:rsidR="00872F4F" w:rsidRDefault="00872F4F"/>
    <w:p w14:paraId="4F0C7D58" w14:textId="77777777" w:rsidR="00872F4F" w:rsidRDefault="005A0616">
      <w:pPr>
        <w:pStyle w:val="Heading2"/>
        <w:contextualSpacing w:val="0"/>
      </w:pPr>
      <w:bookmarkStart w:id="34" w:name="h.s5l7katgbp09" w:colFirst="0" w:colLast="0"/>
      <w:bookmarkEnd w:id="34"/>
      <w:r>
        <w:t>​</w:t>
      </w:r>
      <w:r>
        <w:t>1.7.​ Malware</w:t>
      </w:r>
    </w:p>
    <w:p w14:paraId="2D316912"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malware</w:t>
      </w:r>
    </w:p>
    <w:p w14:paraId="5B9891AF" w14:textId="77777777" w:rsidR="00872F4F" w:rsidRDefault="00872F4F"/>
    <w:p w14:paraId="0719BE9E" w14:textId="77777777" w:rsidR="00872F4F" w:rsidRDefault="005A0616">
      <w:r>
        <w:t>Malware, also known as malicious code and malicious software, refers to a program that is inserted into a system, usually covertly, with the intent of compromising the confidentiality, integrity, or availability of the victim's data, applications, or opera</w:t>
      </w:r>
      <w:r>
        <w:t xml:space="preserve">ting system (OS) or of otherwise annoying or disrupting the victim. Malware such as viruses and worms is usually </w:t>
      </w:r>
      <w:r>
        <w:lastRenderedPageBreak/>
        <w:t>designed to perform these nefarious functions in such a way that users are unaware of them, at least initially.</w:t>
      </w:r>
      <w:r>
        <w:rPr>
          <w:vertAlign w:val="superscript"/>
        </w:rPr>
        <w:footnoteReference w:id="1"/>
      </w:r>
    </w:p>
    <w:p w14:paraId="01B2774A" w14:textId="77777777" w:rsidR="00872F4F" w:rsidRDefault="00872F4F"/>
    <w:p w14:paraId="3696F4BA" w14:textId="77777777" w:rsidR="00872F4F" w:rsidRDefault="005A0616">
      <w:r>
        <w:t>The Malware SDO characterizes</w:t>
      </w:r>
      <w:r>
        <w:t xml:space="preserve">, identifies, and categorizes malware samples via a text description field </w:t>
      </w:r>
      <w:r>
        <w:rPr>
          <w:rFonts w:ascii="Consolas" w:eastAsia="Consolas" w:hAnsi="Consolas" w:cs="Consolas"/>
        </w:rPr>
        <w:t>and may be associated with MAEC</w:t>
      </w:r>
      <w:r>
        <w:rPr>
          <w:rFonts w:ascii="Consolas" w:eastAsia="Consolas" w:hAnsi="Consolas" w:cs="Consolas"/>
          <w:vertAlign w:val="superscript"/>
        </w:rPr>
        <w:footnoteReference w:id="2"/>
      </w:r>
      <w:r>
        <w:rPr>
          <w:rFonts w:ascii="Consolas" w:eastAsia="Consolas" w:hAnsi="Consolas" w:cs="Consolas"/>
        </w:rPr>
        <w:t xml:space="preserve"> content</w:t>
      </w:r>
      <w:r>
        <w:t>. This provides detailed information about how the malware works and what it does. Relationships from Malware can capture what the malware ta</w:t>
      </w:r>
      <w:r>
        <w:t>rgets (Vulnerability and Victim Target) and link it to another Malware SDO that is a variant.</w:t>
      </w:r>
    </w:p>
    <w:p w14:paraId="583748CE" w14:textId="77777777" w:rsidR="00872F4F" w:rsidRDefault="005A0616">
      <w:pPr>
        <w:pStyle w:val="Heading3"/>
        <w:contextualSpacing w:val="0"/>
      </w:pPr>
      <w:bookmarkStart w:id="35" w:name="h.gc4ooz6oaz7y" w:colFirst="0" w:colLast="0"/>
      <w:bookmarkEnd w:id="35"/>
      <w:r>
        <w:t>​</w:t>
      </w:r>
      <w:r>
        <w:t>1.7.1.​ Properties</w:t>
      </w:r>
    </w:p>
    <w:tbl>
      <w:tblPr>
        <w:tblStyle w:val="ab"/>
        <w:tblW w:w="9120" w:type="dxa"/>
        <w:tblLayout w:type="fixed"/>
        <w:tblLook w:val="0600" w:firstRow="0" w:lastRow="0" w:firstColumn="0" w:lastColumn="0" w:noHBand="1" w:noVBand="1"/>
      </w:tblPr>
      <w:tblGrid>
        <w:gridCol w:w="2700"/>
        <w:gridCol w:w="2415"/>
        <w:gridCol w:w="4005"/>
      </w:tblGrid>
      <w:tr w:rsidR="00872F4F" w14:paraId="456921AE" w14:textId="77777777">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BF0F162" w14:textId="77777777" w:rsidR="00872F4F" w:rsidRDefault="005A0616">
            <w:pPr>
              <w:spacing w:line="240" w:lineRule="auto"/>
            </w:pPr>
            <w:r>
              <w:rPr>
                <w:b/>
                <w:color w:val="FFFFFF"/>
              </w:rPr>
              <w:t>Common Properties</w:t>
            </w:r>
          </w:p>
        </w:tc>
      </w:tr>
      <w:tr w:rsidR="00872F4F" w14:paraId="7B79A431" w14:textId="77777777">
        <w:tc>
          <w:tcPr>
            <w:tcW w:w="912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6D3DEB52"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w:t>
            </w:r>
            <w:r>
              <w:rPr>
                <w:rFonts w:ascii="Consolas" w:eastAsia="Consolas" w:hAnsi="Consolas" w:cs="Consolas"/>
                <w:b/>
              </w:rPr>
              <w:t>s_refs, granular_markings</w:t>
            </w:r>
          </w:p>
        </w:tc>
      </w:tr>
      <w:tr w:rsidR="00872F4F" w14:paraId="14082940" w14:textId="77777777">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49CF24D" w14:textId="77777777" w:rsidR="00872F4F" w:rsidRDefault="005A0616">
            <w:pPr>
              <w:spacing w:line="288" w:lineRule="auto"/>
            </w:pPr>
            <w:r>
              <w:rPr>
                <w:b/>
                <w:color w:val="FFFFFF"/>
              </w:rPr>
              <w:t>Malware Specific Properties</w:t>
            </w:r>
          </w:p>
        </w:tc>
      </w:tr>
      <w:tr w:rsidR="00872F4F" w14:paraId="19C25A8C" w14:textId="77777777">
        <w:tc>
          <w:tcPr>
            <w:tcW w:w="912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233559" w14:textId="77777777" w:rsidR="00872F4F" w:rsidRDefault="005A0616">
            <w:pPr>
              <w:spacing w:line="288" w:lineRule="auto"/>
            </w:pPr>
            <w:r>
              <w:rPr>
                <w:rFonts w:ascii="Consolas" w:eastAsia="Consolas" w:hAnsi="Consolas" w:cs="Consolas"/>
                <w:b/>
              </w:rPr>
              <w:t>name, description, kill_chain_phases, maec</w:t>
            </w:r>
          </w:p>
        </w:tc>
      </w:tr>
      <w:tr w:rsidR="00872F4F" w14:paraId="6D5D562E" w14:textId="77777777">
        <w:tc>
          <w:tcPr>
            <w:tcW w:w="27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0185DB6" w14:textId="77777777" w:rsidR="00872F4F" w:rsidRDefault="005A0616">
            <w:pPr>
              <w:spacing w:line="345" w:lineRule="auto"/>
            </w:pPr>
            <w:r>
              <w:rPr>
                <w:b/>
                <w:color w:val="FFFFFF"/>
                <w:shd w:val="clear" w:color="auto" w:fill="073763"/>
              </w:rPr>
              <w:t>Property Name</w:t>
            </w:r>
          </w:p>
        </w:tc>
        <w:tc>
          <w:tcPr>
            <w:tcW w:w="241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1CFF971" w14:textId="77777777" w:rsidR="00872F4F" w:rsidRDefault="005A0616">
            <w:pPr>
              <w:spacing w:line="345" w:lineRule="auto"/>
            </w:pPr>
            <w:r>
              <w:rPr>
                <w:b/>
                <w:color w:val="FFFFFF"/>
                <w:shd w:val="clear" w:color="auto" w:fill="073763"/>
              </w:rPr>
              <w:t>Type</w:t>
            </w:r>
          </w:p>
        </w:tc>
        <w:tc>
          <w:tcPr>
            <w:tcW w:w="40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2A1343A" w14:textId="77777777" w:rsidR="00872F4F" w:rsidRDefault="005A0616">
            <w:pPr>
              <w:spacing w:line="345" w:lineRule="auto"/>
            </w:pPr>
            <w:r>
              <w:rPr>
                <w:b/>
                <w:color w:val="FFFFFF"/>
                <w:shd w:val="clear" w:color="auto" w:fill="073763"/>
              </w:rPr>
              <w:t>Description</w:t>
            </w:r>
          </w:p>
        </w:tc>
      </w:tr>
      <w:tr w:rsidR="00872F4F" w14:paraId="1F85FA27" w14:textId="77777777">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0C01CFF" w14:textId="77777777" w:rsidR="00872F4F" w:rsidRDefault="005A0616">
            <w:pPr>
              <w:spacing w:line="288" w:lineRule="auto"/>
            </w:pPr>
            <w:r>
              <w:rPr>
                <w:rFonts w:ascii="Consolas" w:eastAsia="Consolas" w:hAnsi="Consolas" w:cs="Consolas"/>
                <w:b/>
              </w:rPr>
              <w:t>type</w:t>
            </w:r>
            <w:r>
              <w:rPr>
                <w:shd w:val="clear" w:color="auto" w:fill="D9D9D9"/>
              </w:rPr>
              <w:t xml:space="preserve"> (required)</w:t>
            </w:r>
          </w:p>
        </w:tc>
        <w:tc>
          <w:tcPr>
            <w:tcW w:w="24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52526E5" w14:textId="77777777" w:rsidR="00872F4F" w:rsidRDefault="005A0616">
            <w:pPr>
              <w:spacing w:line="331" w:lineRule="auto"/>
            </w:pPr>
            <w:r>
              <w:rPr>
                <w:rFonts w:ascii="Consolas" w:eastAsia="Consolas" w:hAnsi="Consolas" w:cs="Consolas"/>
                <w:color w:val="C7254E"/>
                <w:shd w:val="clear" w:color="auto" w:fill="F9F2F4"/>
              </w:rPr>
              <w:t>string</w:t>
            </w:r>
          </w:p>
        </w:tc>
        <w:tc>
          <w:tcPr>
            <w:tcW w:w="4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D520B3E" w14:textId="77777777" w:rsidR="00872F4F" w:rsidRDefault="005A0616">
            <w:pPr>
              <w:spacing w:line="288" w:lineRule="auto"/>
            </w:pPr>
            <w:r>
              <w:rPr>
                <w:shd w:val="clear" w:color="auto" w:fill="D9D9D9"/>
              </w:rPr>
              <w:t xml:space="preserve">The value of this field </w:t>
            </w:r>
            <w:r>
              <w:rPr>
                <w:b/>
                <w:shd w:val="clear" w:color="auto" w:fill="D9D9D9"/>
              </w:rPr>
              <w:t>MUST</w:t>
            </w:r>
            <w:r>
              <w:rPr>
                <w:shd w:val="clear" w:color="auto" w:fill="D9D9D9"/>
              </w:rPr>
              <w:t xml:space="preserve"> be </w:t>
            </w:r>
            <w:r>
              <w:rPr>
                <w:rFonts w:ascii="Consolas" w:eastAsia="Consolas" w:hAnsi="Consolas" w:cs="Consolas"/>
                <w:color w:val="38761D"/>
                <w:shd w:val="clear" w:color="auto" w:fill="D9EAD3"/>
              </w:rPr>
              <w:t>malware</w:t>
            </w:r>
          </w:p>
        </w:tc>
      </w:tr>
      <w:tr w:rsidR="00872F4F" w14:paraId="4CB08794" w14:textId="77777777">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71DA7F95" w14:textId="77777777" w:rsidR="00872F4F" w:rsidRDefault="005A0616">
            <w:pPr>
              <w:spacing w:line="288" w:lineRule="auto"/>
            </w:pPr>
            <w:r>
              <w:rPr>
                <w:rFonts w:ascii="Consolas" w:eastAsia="Consolas" w:hAnsi="Consolas" w:cs="Consolas"/>
                <w:b/>
              </w:rPr>
              <w:t>labels</w:t>
            </w:r>
            <w:r>
              <w:t xml:space="preserve"> (required)</w:t>
            </w:r>
          </w:p>
        </w:tc>
        <w:tc>
          <w:tcPr>
            <w:tcW w:w="24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65D7A07" w14:textId="77777777" w:rsidR="00872F4F" w:rsidRDefault="005A0616">
            <w:pPr>
              <w:spacing w:line="331" w:lineRule="auto"/>
            </w:pPr>
            <w:r>
              <w:rPr>
                <w:rFonts w:ascii="Consolas" w:eastAsia="Consolas" w:hAnsi="Consolas" w:cs="Consolas"/>
                <w:color w:val="C7254E"/>
                <w:shd w:val="clear" w:color="auto" w:fill="F9F2F4"/>
              </w:rPr>
              <w:t xml:space="preserve">list </w:t>
            </w:r>
            <w:r>
              <w:rPr>
                <w:rFonts w:ascii="Consolas" w:eastAsia="Consolas" w:hAnsi="Consolas" w:cs="Consolas"/>
              </w:rPr>
              <w:t>of type</w:t>
            </w:r>
            <w:r>
              <w:rPr>
                <w:rFonts w:ascii="Consolas" w:eastAsia="Consolas" w:hAnsi="Consolas" w:cs="Consolas"/>
                <w:color w:val="C7254E"/>
                <w:shd w:val="clear" w:color="auto" w:fill="F9F2F4"/>
              </w:rPr>
              <w:t xml:space="preserve"> open-vocab</w:t>
            </w:r>
          </w:p>
        </w:tc>
        <w:tc>
          <w:tcPr>
            <w:tcW w:w="4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1F44F9" w14:textId="77777777" w:rsidR="00872F4F" w:rsidRDefault="005A0616">
            <w:pPr>
              <w:spacing w:line="240" w:lineRule="auto"/>
            </w:pPr>
            <w:r>
              <w:t xml:space="preserve">The type of malware being described. </w:t>
            </w:r>
          </w:p>
          <w:p w14:paraId="69A5C38B" w14:textId="77777777" w:rsidR="00872F4F" w:rsidRDefault="00872F4F">
            <w:pPr>
              <w:spacing w:line="240" w:lineRule="auto"/>
            </w:pPr>
          </w:p>
          <w:p w14:paraId="174BA974" w14:textId="77777777" w:rsidR="00872F4F" w:rsidRDefault="005A0616">
            <w:pPr>
              <w:spacing w:line="240" w:lineRule="auto"/>
            </w:pPr>
            <w:r>
              <w:rPr>
                <w:rFonts w:ascii="Consolas" w:eastAsia="Consolas" w:hAnsi="Consolas" w:cs="Consolas"/>
              </w:rPr>
              <w:t xml:space="preserve">This is an open vocabulary and values </w:t>
            </w:r>
            <w:r>
              <w:rPr>
                <w:rFonts w:ascii="Consolas" w:eastAsia="Consolas" w:hAnsi="Consolas" w:cs="Consolas"/>
                <w:b/>
              </w:rPr>
              <w:t xml:space="preserve">SHOULD </w:t>
            </w:r>
            <w:r>
              <w:rPr>
                <w:rFonts w:ascii="Consolas" w:eastAsia="Consolas" w:hAnsi="Consolas" w:cs="Consolas"/>
              </w:rPr>
              <w:t xml:space="preserve">come from the </w:t>
            </w:r>
            <w:r>
              <w:rPr>
                <w:rFonts w:ascii="Consolas" w:eastAsia="Consolas" w:hAnsi="Consolas" w:cs="Consolas"/>
                <w:color w:val="C7254E"/>
                <w:shd w:val="clear" w:color="auto" w:fill="F9F2F4"/>
              </w:rPr>
              <w:t>malware-labels-ov</w:t>
            </w:r>
            <w:r>
              <w:t xml:space="preserve"> vocabulary.</w:t>
            </w:r>
          </w:p>
        </w:tc>
      </w:tr>
      <w:tr w:rsidR="00872F4F" w14:paraId="50D3542F" w14:textId="77777777">
        <w:tc>
          <w:tcPr>
            <w:tcW w:w="2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B4E1AB3" w14:textId="77777777" w:rsidR="00872F4F" w:rsidRDefault="005A0616">
            <w:pPr>
              <w:spacing w:line="288" w:lineRule="auto"/>
            </w:pPr>
            <w:r>
              <w:rPr>
                <w:rFonts w:ascii="Consolas" w:eastAsia="Consolas" w:hAnsi="Consolas" w:cs="Consolas"/>
                <w:b/>
              </w:rPr>
              <w:t>external_references</w:t>
            </w:r>
            <w:r>
              <w:rPr>
                <w:rFonts w:ascii="Consolas" w:eastAsia="Consolas" w:hAnsi="Consolas" w:cs="Consolas"/>
              </w:rPr>
              <w:t xml:space="preserve"> (optional)</w:t>
            </w:r>
          </w:p>
        </w:tc>
        <w:tc>
          <w:tcPr>
            <w:tcW w:w="241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E630803" w14:textId="77777777" w:rsidR="00872F4F" w:rsidRDefault="005A0616">
            <w:pPr>
              <w:spacing w:line="331" w:lineRule="auto"/>
            </w:pPr>
            <w:r>
              <w:rPr>
                <w:rFonts w:ascii="Consolas" w:eastAsia="Consolas" w:hAnsi="Consolas" w:cs="Consolas"/>
                <w:color w:val="C7254E"/>
                <w:shd w:val="clear" w:color="auto" w:fill="F9F2F4"/>
              </w:rPr>
              <w:t xml:space="preserve">list </w:t>
            </w:r>
            <w:r>
              <w:rPr>
                <w:rFonts w:ascii="Consolas" w:eastAsia="Consolas" w:hAnsi="Consolas" w:cs="Consolas"/>
              </w:rPr>
              <w:t>of type</w:t>
            </w:r>
            <w:r>
              <w:rPr>
                <w:rFonts w:ascii="Consolas" w:eastAsia="Consolas" w:hAnsi="Consolas" w:cs="Consolas"/>
                <w:color w:val="C7254E"/>
                <w:shd w:val="clear" w:color="auto" w:fill="F9F2F4"/>
              </w:rPr>
              <w:t xml:space="preserve"> external-reference</w:t>
            </w:r>
          </w:p>
        </w:tc>
        <w:tc>
          <w:tcPr>
            <w:tcW w:w="40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3743C3" w14:textId="77777777" w:rsidR="00872F4F" w:rsidRDefault="005A0616">
            <w:pPr>
              <w:spacing w:line="240" w:lineRule="auto"/>
            </w:pPr>
            <w:r>
              <w:t>A list of external references which refer to non-STIX informatio</w:t>
            </w:r>
            <w:r>
              <w:t>n.</w:t>
            </w:r>
          </w:p>
          <w:p w14:paraId="2B2F869A" w14:textId="77777777" w:rsidR="00872F4F" w:rsidRDefault="00872F4F">
            <w:pPr>
              <w:spacing w:line="240" w:lineRule="auto"/>
            </w:pPr>
          </w:p>
          <w:p w14:paraId="594B97F6" w14:textId="77777777" w:rsidR="00872F4F" w:rsidRDefault="005A0616">
            <w:pPr>
              <w:spacing w:line="240" w:lineRule="auto"/>
            </w:pPr>
            <w:r>
              <w:rPr>
                <w:rFonts w:ascii="Consolas" w:eastAsia="Consolas" w:hAnsi="Consolas" w:cs="Consolas"/>
              </w:rPr>
              <w:t xml:space="preserve">This field </w:t>
            </w:r>
            <w:r>
              <w:rPr>
                <w:rFonts w:ascii="Consolas" w:eastAsia="Consolas" w:hAnsi="Consolas" w:cs="Consolas"/>
                <w:b/>
              </w:rPr>
              <w:t xml:space="preserve">MAY </w:t>
            </w:r>
            <w:r>
              <w:rPr>
                <w:rFonts w:ascii="Consolas" w:eastAsia="Consolas" w:hAnsi="Consolas" w:cs="Consolas"/>
              </w:rPr>
              <w:t xml:space="preserve">be used to capture names for the malware across anti-virus or anti-malware tools. </w:t>
            </w:r>
          </w:p>
          <w:p w14:paraId="4411A649" w14:textId="77777777" w:rsidR="00872F4F" w:rsidRDefault="00872F4F">
            <w:pPr>
              <w:spacing w:line="240" w:lineRule="auto"/>
            </w:pPr>
          </w:p>
          <w:p w14:paraId="74252A43" w14:textId="77777777" w:rsidR="00872F4F" w:rsidRDefault="005A0616">
            <w:pPr>
              <w:spacing w:line="240" w:lineRule="auto"/>
            </w:pPr>
            <w:r>
              <w:rPr>
                <w:rFonts w:ascii="Consolas" w:eastAsia="Consolas" w:hAnsi="Consolas" w:cs="Consolas"/>
              </w:rPr>
              <w:t xml:space="preserve">When doing so, the </w:t>
            </w:r>
            <w:r>
              <w:rPr>
                <w:rFonts w:ascii="Consolas" w:eastAsia="Consolas" w:hAnsi="Consolas" w:cs="Consolas"/>
                <w:b/>
              </w:rPr>
              <w:t>source</w:t>
            </w:r>
            <w:r>
              <w:rPr>
                <w:rFonts w:ascii="Consolas" w:eastAsia="Consolas" w:hAnsi="Consolas" w:cs="Consolas"/>
              </w:rPr>
              <w:t xml:space="preserve"> property </w:t>
            </w:r>
            <w:r>
              <w:rPr>
                <w:rFonts w:ascii="Consolas" w:eastAsia="Consolas" w:hAnsi="Consolas" w:cs="Consolas"/>
                <w:b/>
              </w:rPr>
              <w:t xml:space="preserve">SHOULD </w:t>
            </w:r>
            <w:r>
              <w:rPr>
                <w:rFonts w:ascii="Consolas" w:eastAsia="Consolas" w:hAnsi="Consolas" w:cs="Consolas"/>
              </w:rPr>
              <w:t xml:space="preserve">be used to capture the vendor or tool name and the </w:t>
            </w:r>
            <w:r>
              <w:rPr>
                <w:rFonts w:ascii="Consolas" w:eastAsia="Consolas" w:hAnsi="Consolas" w:cs="Consolas"/>
                <w:b/>
              </w:rPr>
              <w:t>external_id</w:t>
            </w:r>
            <w:r>
              <w:rPr>
                <w:rFonts w:ascii="Consolas" w:eastAsia="Consolas" w:hAnsi="Consolas" w:cs="Consolas"/>
              </w:rPr>
              <w:t xml:space="preserve"> property </w:t>
            </w:r>
            <w:r>
              <w:rPr>
                <w:rFonts w:ascii="Consolas" w:eastAsia="Consolas" w:hAnsi="Consolas" w:cs="Consolas"/>
                <w:b/>
              </w:rPr>
              <w:lastRenderedPageBreak/>
              <w:t xml:space="preserve">SHOULD </w:t>
            </w:r>
            <w:r>
              <w:rPr>
                <w:rFonts w:ascii="Consolas" w:eastAsia="Consolas" w:hAnsi="Consolas" w:cs="Consolas"/>
              </w:rPr>
              <w:t xml:space="preserve">be used to capture the exact name it's known by. For example, to capture that an AV tool called "acme-antivirus" detects the malware as "very-bad-malware", an external reference could be added with a </w:t>
            </w:r>
            <w:r>
              <w:rPr>
                <w:rFonts w:ascii="Consolas" w:eastAsia="Consolas" w:hAnsi="Consolas" w:cs="Consolas"/>
                <w:b/>
              </w:rPr>
              <w:t>source</w:t>
            </w:r>
            <w:r>
              <w:rPr>
                <w:rFonts w:ascii="Consolas" w:eastAsia="Consolas" w:hAnsi="Consolas" w:cs="Consolas"/>
              </w:rPr>
              <w:t xml:space="preserve"> of </w:t>
            </w:r>
            <w:r>
              <w:rPr>
                <w:rFonts w:ascii="Consolas" w:eastAsia="Consolas" w:hAnsi="Consolas" w:cs="Consolas"/>
                <w:color w:val="38761D"/>
                <w:shd w:val="clear" w:color="auto" w:fill="D9EAD3"/>
              </w:rPr>
              <w:t>acme-antivirus</w:t>
            </w:r>
            <w:r>
              <w:rPr>
                <w:rFonts w:ascii="Consolas" w:eastAsia="Consolas" w:hAnsi="Consolas" w:cs="Consolas"/>
              </w:rPr>
              <w:t xml:space="preserve"> and an </w:t>
            </w:r>
            <w:r>
              <w:rPr>
                <w:rFonts w:ascii="Consolas" w:eastAsia="Consolas" w:hAnsi="Consolas" w:cs="Consolas"/>
                <w:b/>
              </w:rPr>
              <w:t>external_id</w:t>
            </w:r>
            <w:r>
              <w:rPr>
                <w:rFonts w:ascii="Consolas" w:eastAsia="Consolas" w:hAnsi="Consolas" w:cs="Consolas"/>
              </w:rPr>
              <w:t xml:space="preserve"> of </w:t>
            </w:r>
            <w:r>
              <w:rPr>
                <w:rFonts w:ascii="Consolas" w:eastAsia="Consolas" w:hAnsi="Consolas" w:cs="Consolas"/>
                <w:color w:val="38761D"/>
                <w:shd w:val="clear" w:color="auto" w:fill="D9EAD3"/>
              </w:rPr>
              <w:t>very-bad-</w:t>
            </w:r>
            <w:r>
              <w:rPr>
                <w:rFonts w:ascii="Consolas" w:eastAsia="Consolas" w:hAnsi="Consolas" w:cs="Consolas"/>
                <w:color w:val="38761D"/>
                <w:shd w:val="clear" w:color="auto" w:fill="D9EAD3"/>
              </w:rPr>
              <w:t>malware</w:t>
            </w:r>
            <w:r>
              <w:t>.</w:t>
            </w:r>
          </w:p>
        </w:tc>
      </w:tr>
      <w:tr w:rsidR="00872F4F" w14:paraId="26E3D905" w14:textId="77777777">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51750D" w14:textId="77777777" w:rsidR="00872F4F" w:rsidRDefault="005A0616">
            <w:pPr>
              <w:spacing w:line="288" w:lineRule="auto"/>
            </w:pPr>
            <w:r>
              <w:rPr>
                <w:rFonts w:ascii="Consolas" w:eastAsia="Consolas" w:hAnsi="Consolas" w:cs="Consolas"/>
                <w:b/>
              </w:rPr>
              <w:lastRenderedPageBreak/>
              <w:t>name</w:t>
            </w:r>
            <w:r>
              <w:rPr>
                <w:highlight w:val="white"/>
              </w:rPr>
              <w:t xml:space="preserve"> (required)</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0455BB" w14:textId="77777777" w:rsidR="00872F4F" w:rsidRDefault="005A0616">
            <w:pPr>
              <w:spacing w:line="331" w:lineRule="auto"/>
            </w:pPr>
            <w:r>
              <w:rPr>
                <w:rFonts w:ascii="Consolas" w:eastAsia="Consolas" w:hAnsi="Consolas" w:cs="Consolas"/>
                <w:color w:val="C7254E"/>
                <w:shd w:val="clear" w:color="auto" w:fill="F9F2F4"/>
              </w:rPr>
              <w:t>string</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759B0E3" w14:textId="77777777" w:rsidR="00872F4F" w:rsidRDefault="005A0616">
            <w:pPr>
              <w:spacing w:line="240" w:lineRule="auto"/>
            </w:pPr>
            <w:r>
              <w:t>A name used to identify the Malware.</w:t>
            </w:r>
          </w:p>
        </w:tc>
      </w:tr>
      <w:tr w:rsidR="00872F4F" w14:paraId="7CE96C24" w14:textId="77777777">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E096584" w14:textId="77777777" w:rsidR="00872F4F" w:rsidRDefault="005A0616">
            <w:pPr>
              <w:spacing w:line="288" w:lineRule="auto"/>
            </w:pPr>
            <w:r>
              <w:rPr>
                <w:rFonts w:ascii="Consolas" w:eastAsia="Consolas" w:hAnsi="Consolas" w:cs="Consolas"/>
                <w:b/>
              </w:rPr>
              <w:t>description</w:t>
            </w:r>
            <w:r>
              <w:rPr>
                <w:highlight w:val="white"/>
              </w:rPr>
              <w:t xml:space="preserve"> (optional)</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988447C" w14:textId="77777777" w:rsidR="00872F4F" w:rsidRDefault="005A0616">
            <w:pPr>
              <w:spacing w:line="331" w:lineRule="auto"/>
            </w:pPr>
            <w:r>
              <w:rPr>
                <w:rFonts w:ascii="Consolas" w:eastAsia="Consolas" w:hAnsi="Consolas" w:cs="Consolas"/>
                <w:color w:val="C7254E"/>
                <w:shd w:val="clear" w:color="auto" w:fill="F9F2F4"/>
              </w:rPr>
              <w:t>string</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BB8001F" w14:textId="77777777" w:rsidR="00872F4F" w:rsidRDefault="005A0616">
            <w:pPr>
              <w:spacing w:line="240" w:lineRule="auto"/>
            </w:pPr>
            <w:r>
              <w:t xml:space="preserve">A description that provides more details and context about </w:t>
            </w:r>
            <w:r>
              <w:rPr>
                <w:rFonts w:ascii="Consolas" w:eastAsia="Consolas" w:hAnsi="Consolas" w:cs="Consolas"/>
              </w:rPr>
              <w:t>the Malware</w:t>
            </w:r>
            <w:r>
              <w:t>, potentially including its purpose and its key characteristics.</w:t>
            </w:r>
          </w:p>
        </w:tc>
      </w:tr>
      <w:tr w:rsidR="00872F4F" w14:paraId="4EAA1A75" w14:textId="77777777">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1E69AD7" w14:textId="77777777" w:rsidR="00872F4F" w:rsidRDefault="005A0616">
            <w:pPr>
              <w:spacing w:line="288" w:lineRule="auto"/>
            </w:pPr>
            <w:r>
              <w:rPr>
                <w:rFonts w:ascii="Consolas" w:eastAsia="Consolas" w:hAnsi="Consolas" w:cs="Consolas"/>
                <w:b/>
              </w:rPr>
              <w:t>kill_chain_phases</w:t>
            </w:r>
            <w:r>
              <w:rPr>
                <w:highlight w:val="white"/>
              </w:rPr>
              <w:t xml:space="preserve"> (optional)</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6CEE407" w14:textId="77777777" w:rsidR="00872F4F" w:rsidRDefault="005A0616">
            <w:pPr>
              <w:spacing w:line="331" w:lineRule="auto"/>
            </w:pPr>
            <w:r>
              <w:rPr>
                <w:rFonts w:ascii="Consolas" w:eastAsia="Consolas" w:hAnsi="Consolas" w:cs="Consolas"/>
                <w:color w:val="C7254E"/>
                <w:shd w:val="clear" w:color="auto" w:fill="F9F2F4"/>
              </w:rPr>
              <w:t>list</w:t>
            </w:r>
            <w:r>
              <w:rPr>
                <w:color w:val="C7254E"/>
                <w:shd w:val="clear" w:color="auto" w:fill="F9F2F4"/>
              </w:rPr>
              <w:t xml:space="preserve"> </w:t>
            </w:r>
            <w:r>
              <w:t>of type</w:t>
            </w:r>
            <w:r>
              <w:rPr>
                <w:color w:val="C7254E"/>
                <w:shd w:val="clear" w:color="auto" w:fill="F9F2F4"/>
              </w:rPr>
              <w:t xml:space="preserve"> </w:t>
            </w:r>
            <w:r>
              <w:rPr>
                <w:rFonts w:ascii="Consolas" w:eastAsia="Consolas" w:hAnsi="Consolas" w:cs="Consolas"/>
                <w:color w:val="C7254E"/>
                <w:shd w:val="clear" w:color="auto" w:fill="F9F2F4"/>
              </w:rPr>
              <w:t>kill-chain-phase</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A0EA3AD" w14:textId="77777777" w:rsidR="00872F4F" w:rsidRDefault="005A0616">
            <w:pPr>
              <w:spacing w:line="240" w:lineRule="auto"/>
            </w:pPr>
            <w:r>
              <w:t xml:space="preserve">The list of Kill Chain Phases for which this Malware instance can be used. </w:t>
            </w:r>
          </w:p>
        </w:tc>
      </w:tr>
      <w:tr w:rsidR="00872F4F" w14:paraId="3D7428F3" w14:textId="77777777">
        <w:tc>
          <w:tcPr>
            <w:tcW w:w="2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EC5E8F2" w14:textId="77777777" w:rsidR="00872F4F" w:rsidRDefault="005A0616">
            <w:pPr>
              <w:spacing w:line="288" w:lineRule="auto"/>
            </w:pPr>
            <w:r>
              <w:rPr>
                <w:rFonts w:ascii="Consolas" w:eastAsia="Consolas" w:hAnsi="Consolas" w:cs="Consolas"/>
                <w:b/>
              </w:rPr>
              <w:t>maec</w:t>
            </w:r>
            <w:r>
              <w:rPr>
                <w:highlight w:val="white"/>
              </w:rPr>
              <w:t xml:space="preserve"> (optional)</w:t>
            </w:r>
          </w:p>
        </w:tc>
        <w:tc>
          <w:tcPr>
            <w:tcW w:w="241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9868214" w14:textId="77777777" w:rsidR="00872F4F" w:rsidRDefault="005A0616">
            <w:pPr>
              <w:spacing w:line="331" w:lineRule="auto"/>
            </w:pPr>
            <w:r>
              <w:rPr>
                <w:color w:val="C7254E"/>
                <w:shd w:val="clear" w:color="auto" w:fill="F9F2F4"/>
              </w:rPr>
              <w:t>maec-container</w:t>
            </w:r>
          </w:p>
        </w:tc>
        <w:tc>
          <w:tcPr>
            <w:tcW w:w="40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838FDF9" w14:textId="77777777" w:rsidR="00872F4F" w:rsidRDefault="005A0616">
            <w:pPr>
              <w:spacing w:line="240" w:lineRule="auto"/>
            </w:pPr>
            <w:r>
              <w:t>The MAEC content that describes the Malware.</w:t>
            </w:r>
          </w:p>
        </w:tc>
      </w:tr>
    </w:tbl>
    <w:p w14:paraId="2C53D6E8" w14:textId="77777777" w:rsidR="00872F4F" w:rsidRDefault="00872F4F"/>
    <w:p w14:paraId="276859F3" w14:textId="77777777" w:rsidR="00872F4F" w:rsidRDefault="005A0616">
      <w:pPr>
        <w:pStyle w:val="Heading3"/>
        <w:contextualSpacing w:val="0"/>
      </w:pPr>
      <w:bookmarkStart w:id="36" w:name="h.wete2ohmtz4y" w:colFirst="0" w:colLast="0"/>
      <w:bookmarkEnd w:id="36"/>
      <w:r>
        <w:t>​</w:t>
      </w:r>
      <w:r>
        <w:t>1.7.2.​ Relationships</w:t>
      </w:r>
    </w:p>
    <w:p w14:paraId="694F86AF" w14:textId="77777777" w:rsidR="00872F4F" w:rsidRDefault="005A0616">
      <w:r>
        <w:t xml:space="preserve">These are the relationships explicitly defined between the Malware object and other objects. The first section lists the embedded relationships by property name along with their corresponding target. The rest of the table identifies the relationships that </w:t>
      </w:r>
      <w:r>
        <w:t>can be made from this object by way of the Relationship Object. The reverse relationships (relationships "to" this object) are included as a convenience. For their definitions, please see the objects for which they represent a "from" relationship.</w:t>
      </w:r>
    </w:p>
    <w:p w14:paraId="2AEEC563" w14:textId="77777777" w:rsidR="00872F4F" w:rsidRDefault="00872F4F"/>
    <w:p w14:paraId="25172A54" w14:textId="77777777" w:rsidR="00872F4F" w:rsidRDefault="005A0616">
      <w:r>
        <w:t>Relatio</w:t>
      </w:r>
      <w:r>
        <w:t xml:space="preserve">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04BF974F" w14:textId="77777777" w:rsidR="00872F4F" w:rsidRDefault="00872F4F"/>
    <w:tbl>
      <w:tblPr>
        <w:tblStyle w:val="ac"/>
        <w:tblW w:w="9945" w:type="dxa"/>
        <w:tblLayout w:type="fixed"/>
        <w:tblLook w:val="0600" w:firstRow="0" w:lastRow="0" w:firstColumn="0" w:lastColumn="0" w:noHBand="1" w:noVBand="1"/>
      </w:tblPr>
      <w:tblGrid>
        <w:gridCol w:w="2355"/>
        <w:gridCol w:w="1800"/>
        <w:gridCol w:w="1845"/>
        <w:gridCol w:w="3945"/>
      </w:tblGrid>
      <w:tr w:rsidR="00872F4F" w14:paraId="6E9E72CB" w14:textId="77777777">
        <w:tc>
          <w:tcPr>
            <w:tcW w:w="994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51C6D6B" w14:textId="77777777" w:rsidR="00872F4F" w:rsidRDefault="005A0616">
            <w:pPr>
              <w:spacing w:line="288" w:lineRule="auto"/>
            </w:pPr>
            <w:r>
              <w:rPr>
                <w:b/>
                <w:color w:val="FFFFFF"/>
              </w:rPr>
              <w:t>Embedded Relationships</w:t>
            </w:r>
          </w:p>
        </w:tc>
      </w:tr>
      <w:tr w:rsidR="00872F4F" w14:paraId="46776DE5" w14:textId="77777777">
        <w:tc>
          <w:tcPr>
            <w:tcW w:w="415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A6B62E" w14:textId="77777777" w:rsidR="00872F4F" w:rsidRDefault="005A0616">
            <w:pPr>
              <w:spacing w:line="288" w:lineRule="auto"/>
            </w:pPr>
            <w:r>
              <w:rPr>
                <w:rFonts w:ascii="Consolas" w:eastAsia="Consolas" w:hAnsi="Consolas" w:cs="Consolas"/>
                <w:b/>
              </w:rPr>
              <w:t>created_by_ref</w:t>
            </w:r>
          </w:p>
        </w:tc>
        <w:tc>
          <w:tcPr>
            <w:tcW w:w="579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A7D3DC"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5B5A8202" w14:textId="77777777">
        <w:tc>
          <w:tcPr>
            <w:tcW w:w="415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BFD543" w14:textId="77777777" w:rsidR="00872F4F" w:rsidRDefault="005A0616">
            <w:pPr>
              <w:spacing w:line="288" w:lineRule="auto"/>
            </w:pPr>
            <w:r>
              <w:rPr>
                <w:rFonts w:ascii="Consolas" w:eastAsia="Consolas" w:hAnsi="Consolas" w:cs="Consolas"/>
                <w:b/>
              </w:rPr>
              <w:t>object_markings_refs</w:t>
            </w:r>
          </w:p>
        </w:tc>
        <w:tc>
          <w:tcPr>
            <w:tcW w:w="579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655AD5"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6C441018" w14:textId="77777777">
        <w:tc>
          <w:tcPr>
            <w:tcW w:w="994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A3A5E65" w14:textId="77777777" w:rsidR="00872F4F" w:rsidRDefault="005A0616">
            <w:pPr>
              <w:spacing w:line="288" w:lineRule="auto"/>
            </w:pPr>
            <w:r>
              <w:rPr>
                <w:b/>
                <w:color w:val="FFFFFF"/>
              </w:rPr>
              <w:t>Common Relationships</w:t>
            </w:r>
          </w:p>
        </w:tc>
      </w:tr>
      <w:tr w:rsidR="00872F4F" w14:paraId="18A0508E" w14:textId="77777777">
        <w:tc>
          <w:tcPr>
            <w:tcW w:w="994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2A6CE5" w14:textId="77777777" w:rsidR="00872F4F" w:rsidRDefault="005A0616">
            <w:pPr>
              <w:spacing w:line="240" w:lineRule="auto"/>
            </w:pPr>
            <w:r>
              <w:rPr>
                <w:rFonts w:ascii="Consolas" w:eastAsia="Consolas" w:hAnsi="Consolas" w:cs="Consolas"/>
                <w:color w:val="38761D"/>
                <w:shd w:val="clear" w:color="auto" w:fill="D9EAD3"/>
              </w:rPr>
              <w:lastRenderedPageBreak/>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r w:rsidR="00872F4F" w14:paraId="2D1ECF7B" w14:textId="77777777">
        <w:tc>
          <w:tcPr>
            <w:tcW w:w="235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93F1660" w14:textId="77777777" w:rsidR="00872F4F" w:rsidRDefault="005A0616">
            <w:pPr>
              <w:spacing w:line="240" w:lineRule="auto"/>
            </w:pPr>
            <w:r>
              <w:rPr>
                <w:b/>
                <w:color w:val="FFFFFF"/>
              </w:rPr>
              <w:t>Source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44A42F4" w14:textId="77777777" w:rsidR="00872F4F" w:rsidRDefault="005A0616">
            <w:pPr>
              <w:spacing w:line="240" w:lineRule="auto"/>
            </w:pPr>
            <w:r>
              <w:rPr>
                <w:b/>
                <w:color w:val="FFFFFF"/>
              </w:rPr>
              <w:t>Name</w:t>
            </w:r>
          </w:p>
        </w:tc>
        <w:tc>
          <w:tcPr>
            <w:tcW w:w="184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FF781EE" w14:textId="77777777" w:rsidR="00872F4F" w:rsidRDefault="005A0616">
            <w:pPr>
              <w:spacing w:line="288" w:lineRule="auto"/>
            </w:pPr>
            <w:r>
              <w:rPr>
                <w:b/>
                <w:color w:val="FFFFFF"/>
              </w:rPr>
              <w:t xml:space="preserve">Target </w:t>
            </w:r>
          </w:p>
        </w:tc>
        <w:tc>
          <w:tcPr>
            <w:tcW w:w="394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5404188" w14:textId="77777777" w:rsidR="00872F4F" w:rsidRDefault="005A0616">
            <w:pPr>
              <w:spacing w:line="288" w:lineRule="auto"/>
            </w:pPr>
            <w:r>
              <w:rPr>
                <w:b/>
                <w:color w:val="FFFFFF"/>
              </w:rPr>
              <w:t>Description</w:t>
            </w:r>
          </w:p>
        </w:tc>
      </w:tr>
      <w:tr w:rsidR="00872F4F" w14:paraId="2CCDD76D"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0A69B1" w14:textId="77777777" w:rsidR="00872F4F" w:rsidRDefault="005A0616">
            <w:pPr>
              <w:spacing w:line="240" w:lineRule="auto"/>
            </w:pPr>
            <w:r>
              <w:rPr>
                <w:rFonts w:ascii="Consolas" w:eastAsia="Consolas" w:hAnsi="Consolas" w:cs="Consolas"/>
                <w:color w:val="C7254E"/>
                <w:shd w:val="clear" w:color="auto" w:fill="F9F2F4"/>
              </w:rPr>
              <w:t>malware</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857422" w14:textId="77777777" w:rsidR="00872F4F" w:rsidRDefault="005A0616">
            <w:pPr>
              <w:spacing w:line="240" w:lineRule="auto"/>
            </w:pPr>
            <w:r>
              <w:rPr>
                <w:rFonts w:ascii="Consolas" w:eastAsia="Consolas" w:hAnsi="Consolas" w:cs="Consolas"/>
                <w:color w:val="38761D"/>
                <w:shd w:val="clear" w:color="auto" w:fill="D9EAD3"/>
              </w:rPr>
              <w:t>exploits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C5051A" w14:textId="77777777" w:rsidR="00872F4F" w:rsidRDefault="005A0616">
            <w:pPr>
              <w:spacing w:line="240" w:lineRule="auto"/>
            </w:pPr>
            <w:r>
              <w:rPr>
                <w:rFonts w:ascii="Consolas" w:eastAsia="Consolas" w:hAnsi="Consolas" w:cs="Consolas"/>
                <w:color w:val="C7254E"/>
                <w:shd w:val="clear" w:color="auto" w:fill="F9F2F4"/>
              </w:rPr>
              <w:t>vulnerability</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61C4F5" w14:textId="77777777" w:rsidR="00872F4F" w:rsidRDefault="005A0616">
            <w:pPr>
              <w:spacing w:line="240" w:lineRule="auto"/>
            </w:pPr>
            <w:r>
              <w:rPr>
                <w:rFonts w:ascii="Consolas" w:eastAsia="Consolas" w:hAnsi="Consolas" w:cs="Consolas"/>
              </w:rPr>
              <w:t>This relationship is used to document the Vulnerabilities this Malware</w:t>
            </w:r>
            <w:r>
              <w:t xml:space="preserve"> targets.  </w:t>
            </w:r>
          </w:p>
        </w:tc>
      </w:tr>
      <w:tr w:rsidR="00872F4F" w14:paraId="28910BAA"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CE4411" w14:textId="77777777" w:rsidR="00872F4F" w:rsidRDefault="005A0616">
            <w:pPr>
              <w:spacing w:line="240" w:lineRule="auto"/>
            </w:pPr>
            <w:r>
              <w:rPr>
                <w:rFonts w:ascii="Consolas" w:eastAsia="Consolas" w:hAnsi="Consolas" w:cs="Consolas"/>
                <w:color w:val="C7254E"/>
                <w:shd w:val="clear" w:color="auto" w:fill="F9F2F4"/>
              </w:rPr>
              <w:t>malware</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716275A" w14:textId="77777777" w:rsidR="00872F4F" w:rsidRDefault="005A0616">
            <w:pPr>
              <w:spacing w:line="240" w:lineRule="auto"/>
            </w:pPr>
            <w:r>
              <w:rPr>
                <w:rFonts w:ascii="Consolas" w:eastAsia="Consolas" w:hAnsi="Consolas" w:cs="Consolas"/>
                <w:color w:val="38761D"/>
                <w:shd w:val="clear" w:color="auto" w:fill="D9EAD3"/>
              </w:rPr>
              <w:t>targets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F0862F" w14:textId="77777777" w:rsidR="00872F4F" w:rsidRDefault="005A0616">
            <w:pPr>
              <w:spacing w:line="240" w:lineRule="auto"/>
            </w:pPr>
            <w:r>
              <w:rPr>
                <w:rFonts w:ascii="Consolas" w:eastAsia="Consolas" w:hAnsi="Consolas" w:cs="Consolas"/>
                <w:color w:val="C7254E"/>
                <w:shd w:val="clear" w:color="auto" w:fill="F9F2F4"/>
              </w:rPr>
              <w:t>victim-target</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586E6D" w14:textId="77777777" w:rsidR="00872F4F" w:rsidRDefault="005A0616">
            <w:pPr>
              <w:spacing w:line="240" w:lineRule="auto"/>
            </w:pPr>
            <w:r>
              <w:t>This relationship is used to document the Victim Target who is being targeted by this Malware</w:t>
            </w:r>
          </w:p>
        </w:tc>
      </w:tr>
      <w:tr w:rsidR="00872F4F" w14:paraId="4355720C"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F7937D9" w14:textId="77777777" w:rsidR="00872F4F" w:rsidRDefault="005A0616">
            <w:pPr>
              <w:spacing w:line="240" w:lineRule="auto"/>
            </w:pPr>
            <w:r>
              <w:rPr>
                <w:rFonts w:ascii="Consolas" w:eastAsia="Consolas" w:hAnsi="Consolas" w:cs="Consolas"/>
                <w:color w:val="C7254E"/>
                <w:shd w:val="clear" w:color="auto" w:fill="F9F2F4"/>
              </w:rPr>
              <w:t>malware</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60576C" w14:textId="77777777" w:rsidR="00872F4F" w:rsidRDefault="005A0616">
            <w:pPr>
              <w:spacing w:line="240" w:lineRule="auto"/>
            </w:pPr>
            <w:r>
              <w:rPr>
                <w:rFonts w:ascii="Consolas" w:eastAsia="Consolas" w:hAnsi="Consolas" w:cs="Consolas"/>
                <w:color w:val="38761D"/>
                <w:shd w:val="clear" w:color="auto" w:fill="D9EAD3"/>
              </w:rPr>
              <w:t>variant-of</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06B109" w14:textId="77777777" w:rsidR="00872F4F" w:rsidRDefault="005A0616">
            <w:pPr>
              <w:spacing w:line="240" w:lineRule="auto"/>
            </w:pPr>
            <w:r>
              <w:rPr>
                <w:rFonts w:ascii="Consolas" w:eastAsia="Consolas" w:hAnsi="Consolas" w:cs="Consolas"/>
                <w:color w:val="C7254E"/>
                <w:shd w:val="clear" w:color="auto" w:fill="F9F2F4"/>
              </w:rPr>
              <w:t>malware</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2C28834" w14:textId="77777777" w:rsidR="00872F4F" w:rsidRDefault="005A0616">
            <w:pPr>
              <w:spacing w:line="240" w:lineRule="auto"/>
            </w:pPr>
            <w:r>
              <w:t>This relationship is used to document that one piece of Malware is a variant of another piece of Malware.</w:t>
            </w:r>
          </w:p>
          <w:p w14:paraId="1BEFF5E1" w14:textId="77777777" w:rsidR="00872F4F" w:rsidRDefault="00872F4F">
            <w:pPr>
              <w:spacing w:line="240" w:lineRule="auto"/>
            </w:pPr>
          </w:p>
          <w:p w14:paraId="5FB87B0C" w14:textId="77777777" w:rsidR="00872F4F" w:rsidRDefault="005A0616">
            <w:pPr>
              <w:spacing w:line="240" w:lineRule="auto"/>
            </w:pPr>
            <w:r>
              <w:t xml:space="preserve">For example, </w:t>
            </w:r>
            <w:r>
              <w:t xml:space="preserve">TorrentLocker is a variant of Cryptolocker. </w:t>
            </w:r>
          </w:p>
        </w:tc>
      </w:tr>
      <w:tr w:rsidR="00872F4F" w14:paraId="1BAD58D3" w14:textId="77777777">
        <w:tc>
          <w:tcPr>
            <w:tcW w:w="9945"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0050569" w14:textId="77777777" w:rsidR="00872F4F" w:rsidRDefault="005A0616">
            <w:pPr>
              <w:spacing w:line="240" w:lineRule="auto"/>
            </w:pPr>
            <w:r>
              <w:rPr>
                <w:b/>
              </w:rPr>
              <w:t>Re</w:t>
            </w:r>
            <w:r>
              <w:rPr>
                <w:rFonts w:ascii="Consolas" w:eastAsia="Consolas" w:hAnsi="Consolas" w:cs="Consolas"/>
                <w:b/>
              </w:rPr>
              <w:t>verse</w:t>
            </w:r>
            <w:r>
              <w:rPr>
                <w:b/>
              </w:rPr>
              <w:t xml:space="preserve"> Relationships</w:t>
            </w:r>
          </w:p>
        </w:tc>
      </w:tr>
      <w:tr w:rsidR="00872F4F" w14:paraId="5C50D6DA"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4355BA9" w14:textId="77777777" w:rsidR="00872F4F" w:rsidRDefault="005A0616">
            <w:pPr>
              <w:spacing w:line="240" w:lineRule="auto"/>
            </w:pPr>
            <w:r>
              <w:rPr>
                <w:rFonts w:ascii="Consolas" w:eastAsia="Consolas" w:hAnsi="Consolas" w:cs="Consolas"/>
                <w:color w:val="C7254E"/>
                <w:shd w:val="clear" w:color="auto" w:fill="F9F2F4"/>
              </w:rPr>
              <w:t>incident</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0A4765" w14:textId="77777777" w:rsidR="00872F4F" w:rsidRDefault="005A0616">
            <w:pPr>
              <w:spacing w:line="240" w:lineRule="auto"/>
            </w:pPr>
            <w:r>
              <w:rPr>
                <w:rFonts w:ascii="Consolas" w:eastAsia="Consolas" w:hAnsi="Consolas" w:cs="Consolas"/>
                <w:color w:val="38761D"/>
                <w:shd w:val="clear" w:color="auto" w:fill="D9EAD3"/>
              </w:rPr>
              <w:t>attributed-to</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61E834" w14:textId="77777777" w:rsidR="00872F4F" w:rsidRDefault="005A0616">
            <w:pPr>
              <w:spacing w:line="240" w:lineRule="auto"/>
            </w:pPr>
            <w:r>
              <w:rPr>
                <w:rFonts w:ascii="Consolas" w:eastAsia="Consolas" w:hAnsi="Consolas" w:cs="Consolas"/>
                <w:color w:val="C7254E"/>
                <w:shd w:val="clear" w:color="auto" w:fill="F9F2F4"/>
              </w:rPr>
              <w:t>malware</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15C5C5" w14:textId="77777777" w:rsidR="00872F4F" w:rsidRDefault="005A0616">
            <w:pPr>
              <w:spacing w:line="240" w:lineRule="auto"/>
            </w:pPr>
            <w:r>
              <w:t>See forward relationship for definition.</w:t>
            </w:r>
          </w:p>
        </w:tc>
      </w:tr>
      <w:tr w:rsidR="00872F4F" w14:paraId="234FC631"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4F638E" w14:textId="77777777" w:rsidR="00872F4F" w:rsidRDefault="005A0616">
            <w:pPr>
              <w:spacing w:line="240" w:lineRule="auto"/>
            </w:pPr>
            <w:r>
              <w:rPr>
                <w:rFonts w:ascii="Consolas" w:eastAsia="Consolas" w:hAnsi="Consolas" w:cs="Consolas"/>
                <w:color w:val="C7254E"/>
                <w:shd w:val="clear" w:color="auto" w:fill="F9F2F4"/>
              </w:rPr>
              <w:t>indicator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AB09D1" w14:textId="77777777" w:rsidR="00872F4F" w:rsidRDefault="005A0616">
            <w:pPr>
              <w:spacing w:line="240" w:lineRule="auto"/>
            </w:pPr>
            <w:r>
              <w:rPr>
                <w:rFonts w:ascii="Consolas" w:eastAsia="Consolas" w:hAnsi="Consolas" w:cs="Consolas"/>
                <w:color w:val="38761D"/>
                <w:shd w:val="clear" w:color="auto" w:fill="D9EAD3"/>
              </w:rPr>
              <w:t>detects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0A4587E" w14:textId="77777777" w:rsidR="00872F4F" w:rsidRDefault="005A0616">
            <w:pPr>
              <w:spacing w:line="240" w:lineRule="auto"/>
            </w:pPr>
            <w:r>
              <w:rPr>
                <w:rFonts w:ascii="Consolas" w:eastAsia="Consolas" w:hAnsi="Consolas" w:cs="Consolas"/>
                <w:color w:val="C7254E"/>
                <w:shd w:val="clear" w:color="auto" w:fill="F9F2F4"/>
              </w:rPr>
              <w:t>malware</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E38AC7" w14:textId="77777777" w:rsidR="00872F4F" w:rsidRDefault="005A0616">
            <w:pPr>
              <w:spacing w:line="240" w:lineRule="auto"/>
            </w:pPr>
            <w:r>
              <w:t>See forward relationship for definition.</w:t>
            </w:r>
          </w:p>
        </w:tc>
      </w:tr>
      <w:tr w:rsidR="00872F4F" w14:paraId="6283C5DA"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731932" w14:textId="77777777" w:rsidR="00872F4F" w:rsidRDefault="005A0616">
            <w:pPr>
              <w:spacing w:line="240" w:lineRule="auto"/>
            </w:pPr>
            <w:r>
              <w:rPr>
                <w:rFonts w:ascii="Consolas" w:eastAsia="Consolas" w:hAnsi="Consolas" w:cs="Consolas"/>
                <w:color w:val="C7254E"/>
                <w:shd w:val="clear" w:color="auto" w:fill="F9F2F4"/>
              </w:rPr>
              <w:t>course-of-action</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9A735F" w14:textId="77777777" w:rsidR="00872F4F" w:rsidRDefault="005A0616">
            <w:pPr>
              <w:spacing w:line="240" w:lineRule="auto"/>
            </w:pPr>
            <w:r>
              <w:rPr>
                <w:rFonts w:ascii="Consolas" w:eastAsia="Consolas" w:hAnsi="Consolas" w:cs="Consolas"/>
                <w:color w:val="38761D"/>
                <w:shd w:val="clear" w:color="auto" w:fill="D9EAD3"/>
              </w:rPr>
              <w:t>mitigates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48E60A" w14:textId="77777777" w:rsidR="00872F4F" w:rsidRDefault="005A0616">
            <w:pPr>
              <w:spacing w:line="240" w:lineRule="auto"/>
            </w:pPr>
            <w:r>
              <w:rPr>
                <w:rFonts w:ascii="Consolas" w:eastAsia="Consolas" w:hAnsi="Consolas" w:cs="Consolas"/>
                <w:color w:val="C7254E"/>
                <w:shd w:val="clear" w:color="auto" w:fill="F9F2F4"/>
              </w:rPr>
              <w:t>malware</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AE085D" w14:textId="77777777" w:rsidR="00872F4F" w:rsidRDefault="005A0616">
            <w:pPr>
              <w:spacing w:line="240" w:lineRule="auto"/>
            </w:pPr>
            <w:r>
              <w:t>See forward relationship for definition.</w:t>
            </w:r>
          </w:p>
        </w:tc>
      </w:tr>
      <w:tr w:rsidR="00872F4F" w14:paraId="6C99E0C2" w14:textId="77777777">
        <w:tc>
          <w:tcPr>
            <w:tcW w:w="23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4A35E0" w14:textId="77777777" w:rsidR="00872F4F" w:rsidRDefault="005A0616">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rPr>
                <w:rFonts w:ascii="Consolas" w:eastAsia="Consolas" w:hAnsi="Consolas" w:cs="Consolas"/>
              </w:rPr>
              <w:t xml:space="preserve">, </w:t>
            </w:r>
            <w:r>
              <w:rPr>
                <w:rFonts w:ascii="Consolas" w:eastAsia="Consolas" w:hAnsi="Consolas" w:cs="Consolas"/>
                <w:color w:val="C7254E"/>
                <w:shd w:val="clear" w:color="auto" w:fill="F9F2F4"/>
              </w:rPr>
              <w:t>threat-actor</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01D1FA" w14:textId="77777777" w:rsidR="00872F4F" w:rsidRDefault="005A0616">
            <w:pPr>
              <w:spacing w:line="240" w:lineRule="auto"/>
            </w:pPr>
            <w:r>
              <w:rPr>
                <w:rFonts w:ascii="Consolas" w:eastAsia="Consolas" w:hAnsi="Consolas" w:cs="Consolas"/>
                <w:color w:val="38761D"/>
                <w:shd w:val="clear" w:color="auto" w:fill="D9EAD3"/>
              </w:rPr>
              <w:t>uses</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E14A8D" w14:textId="77777777" w:rsidR="00872F4F" w:rsidRDefault="005A0616">
            <w:pPr>
              <w:spacing w:line="240" w:lineRule="auto"/>
            </w:pPr>
            <w:r>
              <w:rPr>
                <w:rFonts w:ascii="Consolas" w:eastAsia="Consolas" w:hAnsi="Consolas" w:cs="Consolas"/>
                <w:color w:val="C7254E"/>
                <w:shd w:val="clear" w:color="auto" w:fill="F9F2F4"/>
              </w:rPr>
              <w:t>malware</w:t>
            </w:r>
          </w:p>
        </w:tc>
        <w:tc>
          <w:tcPr>
            <w:tcW w:w="39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F5B7D3" w14:textId="77777777" w:rsidR="00872F4F" w:rsidRDefault="005A0616">
            <w:pPr>
              <w:spacing w:line="240" w:lineRule="auto"/>
            </w:pPr>
            <w:r>
              <w:t>See forward relationship for definition.</w:t>
            </w:r>
          </w:p>
        </w:tc>
      </w:tr>
    </w:tbl>
    <w:p w14:paraId="66505AC6" w14:textId="77777777" w:rsidR="00872F4F" w:rsidRDefault="005A0616">
      <w:r>
        <w:t>​</w:t>
      </w:r>
    </w:p>
    <w:p w14:paraId="33B75824" w14:textId="77777777" w:rsidR="00872F4F" w:rsidRDefault="005A0616">
      <w:pPr>
        <w:pStyle w:val="Heading3"/>
        <w:contextualSpacing w:val="0"/>
      </w:pPr>
      <w:bookmarkStart w:id="37" w:name="h.bnz4nljdxw5b" w:colFirst="0" w:colLast="0"/>
      <w:bookmarkEnd w:id="37"/>
      <w:r>
        <w:t>​</w:t>
      </w:r>
      <w:r>
        <w:t>1.7.3.​ Examples</w:t>
      </w:r>
    </w:p>
    <w:p w14:paraId="1BBD1A5F" w14:textId="77777777" w:rsidR="00872F4F" w:rsidRDefault="005A0616">
      <w:r>
        <w:rPr>
          <w:rFonts w:ascii="Consolas" w:eastAsia="Consolas" w:hAnsi="Consolas" w:cs="Consolas"/>
          <w:sz w:val="18"/>
          <w:szCs w:val="18"/>
          <w:shd w:val="clear" w:color="auto" w:fill="CFE2F3"/>
        </w:rPr>
        <w:t>{</w:t>
      </w:r>
    </w:p>
    <w:p w14:paraId="40A97851" w14:textId="77777777" w:rsidR="00872F4F" w:rsidRDefault="005A0616">
      <w:r>
        <w:rPr>
          <w:rFonts w:ascii="Consolas" w:eastAsia="Consolas" w:hAnsi="Consolas" w:cs="Consolas"/>
          <w:sz w:val="18"/>
          <w:szCs w:val="18"/>
          <w:shd w:val="clear" w:color="auto" w:fill="CFE2F3"/>
        </w:rPr>
        <w:t xml:space="preserve">  "type": "malware",</w:t>
      </w:r>
    </w:p>
    <w:p w14:paraId="4079920B" w14:textId="77777777" w:rsidR="00872F4F" w:rsidRDefault="005A0616">
      <w:r>
        <w:rPr>
          <w:rFonts w:ascii="Consolas" w:eastAsia="Consolas" w:hAnsi="Consolas" w:cs="Consolas"/>
          <w:sz w:val="18"/>
          <w:szCs w:val="18"/>
          <w:shd w:val="clear" w:color="auto" w:fill="CFE2F3"/>
        </w:rPr>
        <w:t xml:space="preserve">  "id": "malware--0c7b5b88-8ff7-4a4d-aa9d-feb398cd0061",</w:t>
      </w:r>
    </w:p>
    <w:p w14:paraId="12E488F0" w14:textId="77777777" w:rsidR="00872F4F" w:rsidRDefault="005A0616">
      <w:r>
        <w:rPr>
          <w:rFonts w:ascii="Consolas" w:eastAsia="Consolas" w:hAnsi="Consolas" w:cs="Consolas"/>
          <w:sz w:val="18"/>
          <w:szCs w:val="18"/>
          <w:shd w:val="clear" w:color="auto" w:fill="CFE2F3"/>
        </w:rPr>
        <w:t xml:space="preserve">  "created": "2016-05-12T08:17:27.000000Z",</w:t>
      </w:r>
    </w:p>
    <w:p w14:paraId="646629F7" w14:textId="77777777" w:rsidR="00872F4F" w:rsidRDefault="005A0616">
      <w:r>
        <w:rPr>
          <w:rFonts w:ascii="Consolas" w:eastAsia="Consolas" w:hAnsi="Consolas" w:cs="Consolas"/>
          <w:sz w:val="18"/>
          <w:szCs w:val="18"/>
          <w:shd w:val="clear" w:color="auto" w:fill="CFE2F3"/>
        </w:rPr>
        <w:t xml:space="preserve">  "modified": "2016-05-12T08:17:27.000000Z",</w:t>
      </w:r>
    </w:p>
    <w:p w14:paraId="3E64CD36" w14:textId="77777777" w:rsidR="00872F4F" w:rsidRDefault="005A0616">
      <w:r>
        <w:rPr>
          <w:rFonts w:ascii="Consolas" w:eastAsia="Consolas" w:hAnsi="Consolas" w:cs="Consolas"/>
          <w:sz w:val="18"/>
          <w:szCs w:val="18"/>
          <w:shd w:val="clear" w:color="auto" w:fill="CFE2F3"/>
        </w:rPr>
        <w:t xml:space="preserve">  "version": "1",</w:t>
      </w:r>
    </w:p>
    <w:p w14:paraId="3C215A59" w14:textId="77777777" w:rsidR="00872F4F" w:rsidRDefault="005A0616">
      <w:r>
        <w:rPr>
          <w:rFonts w:ascii="Consolas" w:eastAsia="Consolas" w:hAnsi="Consolas" w:cs="Consolas"/>
          <w:sz w:val="18"/>
          <w:szCs w:val="18"/>
          <w:shd w:val="clear" w:color="auto" w:fill="CFE2F3"/>
        </w:rPr>
        <w:t xml:space="preserve">  "name": "Cryptowall",</w:t>
      </w:r>
    </w:p>
    <w:p w14:paraId="6693D7FB" w14:textId="77777777" w:rsidR="00872F4F" w:rsidRDefault="005A0616">
      <w:r>
        <w:rPr>
          <w:rFonts w:ascii="Consolas" w:eastAsia="Consolas" w:hAnsi="Consolas" w:cs="Consolas"/>
          <w:sz w:val="18"/>
          <w:szCs w:val="18"/>
          <w:shd w:val="clear" w:color="auto" w:fill="CFE2F3"/>
        </w:rPr>
        <w:t xml:space="preserve">  "description": "...",</w:t>
      </w:r>
    </w:p>
    <w:p w14:paraId="50D1953E" w14:textId="77777777" w:rsidR="00872F4F" w:rsidRDefault="005A0616">
      <w:r>
        <w:rPr>
          <w:rFonts w:ascii="Consolas" w:eastAsia="Consolas" w:hAnsi="Consolas" w:cs="Consolas"/>
          <w:sz w:val="18"/>
          <w:szCs w:val="18"/>
          <w:shd w:val="clear" w:color="auto" w:fill="CFE2F3"/>
        </w:rPr>
        <w:t xml:space="preserve">  "labels": ["ransomware"]</w:t>
      </w:r>
    </w:p>
    <w:p w14:paraId="13575C4B" w14:textId="77777777" w:rsidR="00872F4F" w:rsidRDefault="005A0616">
      <w:r>
        <w:rPr>
          <w:rFonts w:ascii="Consolas" w:eastAsia="Consolas" w:hAnsi="Consolas" w:cs="Consolas"/>
          <w:sz w:val="18"/>
          <w:szCs w:val="18"/>
          <w:shd w:val="clear" w:color="auto" w:fill="CFE2F3"/>
        </w:rPr>
        <w:t>}</w:t>
      </w:r>
    </w:p>
    <w:p w14:paraId="197C6AE3" w14:textId="77777777" w:rsidR="00872F4F" w:rsidRDefault="00872F4F"/>
    <w:p w14:paraId="551D3E6F" w14:textId="77777777" w:rsidR="00872F4F" w:rsidRDefault="005A0616">
      <w:pPr>
        <w:pStyle w:val="Heading2"/>
        <w:contextualSpacing w:val="0"/>
      </w:pPr>
      <w:bookmarkStart w:id="38" w:name="h.k5fndj2c7c1k" w:colFirst="0" w:colLast="0"/>
      <w:bookmarkEnd w:id="38"/>
      <w:r>
        <w:t>​</w:t>
      </w:r>
      <w:r>
        <w:t>1.8.​ Observed Data</w:t>
      </w:r>
    </w:p>
    <w:p w14:paraId="5DF11C76"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observed-data</w:t>
      </w:r>
    </w:p>
    <w:p w14:paraId="05DDC98A" w14:textId="77777777" w:rsidR="00872F4F" w:rsidRDefault="00872F4F"/>
    <w:p w14:paraId="2889717A" w14:textId="77777777" w:rsidR="00872F4F" w:rsidRDefault="005A0616">
      <w:r>
        <w:t>Observed data conveys data that was observed on systems and networks at a specific time or within a specific time span, such as log data or network traffic. In STIX, the CybOX specification is used to represent this type of "factual" data collected from de</w:t>
      </w:r>
      <w:r>
        <w:t xml:space="preserve">vices. For example, </w:t>
      </w:r>
      <w:r>
        <w:rPr>
          <w:rFonts w:ascii="Consolas" w:eastAsia="Consolas" w:hAnsi="Consolas" w:cs="Consolas"/>
          <w:color w:val="C7254E"/>
          <w:shd w:val="clear" w:color="auto" w:fill="F9F2F4"/>
        </w:rPr>
        <w:t>observed-data</w:t>
      </w:r>
      <w:r>
        <w:t xml:space="preserve"> can capture the observation of an IP address, of a network connection, of a file, or of a registry key.</w:t>
      </w:r>
    </w:p>
    <w:p w14:paraId="3BD30D98" w14:textId="77777777" w:rsidR="00872F4F" w:rsidRDefault="00872F4F"/>
    <w:p w14:paraId="2ABD4382" w14:textId="77777777" w:rsidR="00872F4F" w:rsidRDefault="005A0616">
      <w:r>
        <w:t>The Observed Data SDO conveys the CybOX objects themselves, the start and end times for the observed data, and a coun</w:t>
      </w:r>
      <w:r>
        <w:t>t representing the number of times that the data was observed in that time range. Observed Data is commonly used with the Sighting SRO to describe what exactly was sighted.</w:t>
      </w:r>
    </w:p>
    <w:p w14:paraId="39D38A0D" w14:textId="77777777" w:rsidR="00872F4F" w:rsidRDefault="00872F4F"/>
    <w:p w14:paraId="0363D491" w14:textId="77777777" w:rsidR="00872F4F" w:rsidRDefault="005A0616">
      <w:commentRangeStart w:id="39"/>
      <w:commentRangeStart w:id="40"/>
      <w:r>
        <w:rPr>
          <w:rFonts w:ascii="Consolas" w:eastAsia="Consolas" w:hAnsi="Consolas" w:cs="Consolas"/>
        </w:rPr>
        <w:t>One of the primary use cases for Observed Data is when a firewall wants to generat</w:t>
      </w:r>
      <w:r>
        <w:rPr>
          <w:rFonts w:ascii="Consolas" w:eastAsia="Consolas" w:hAnsi="Consolas" w:cs="Consolas"/>
        </w:rPr>
        <w:t>e STIX-formatted alerts for an IP address of interest. Rather than sending every individual match, it aggregates them and emits a summary every ten minutes. When the rule fires it tracks the number of IP addresses observed in network traffic that match, an</w:t>
      </w:r>
      <w:r>
        <w:rPr>
          <w:rFonts w:ascii="Consolas" w:eastAsia="Consolas" w:hAnsi="Consolas" w:cs="Consolas"/>
        </w:rPr>
        <w:t>d emits the Observed Data object every 10 minutes.  Example in the last 10 minutes the following URL was seen 4000 times.</w:t>
      </w:r>
      <w:commentRangeEnd w:id="39"/>
      <w:r>
        <w:commentReference w:id="39"/>
      </w:r>
      <w:commentRangeEnd w:id="40"/>
      <w:r>
        <w:commentReference w:id="40"/>
      </w:r>
    </w:p>
    <w:p w14:paraId="27DE68DD" w14:textId="77777777" w:rsidR="00872F4F" w:rsidRDefault="005A0616">
      <w:pPr>
        <w:pStyle w:val="Heading3"/>
        <w:contextualSpacing w:val="0"/>
      </w:pPr>
      <w:bookmarkStart w:id="41" w:name="h.h1590esrzg5f" w:colFirst="0" w:colLast="0"/>
      <w:bookmarkEnd w:id="41"/>
      <w:r>
        <w:t>​</w:t>
      </w:r>
      <w:r>
        <w:t>1.8.1.​ Properties</w:t>
      </w: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640"/>
        <w:gridCol w:w="3780"/>
      </w:tblGrid>
      <w:tr w:rsidR="00872F4F" w14:paraId="61C0AE0D"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A69A3E1" w14:textId="77777777" w:rsidR="00872F4F" w:rsidRDefault="005A0616">
            <w:pPr>
              <w:spacing w:line="240" w:lineRule="auto"/>
            </w:pPr>
            <w:r>
              <w:rPr>
                <w:b/>
                <w:color w:val="FFFFFF"/>
              </w:rPr>
              <w:t>Common Properties</w:t>
            </w:r>
          </w:p>
        </w:tc>
      </w:tr>
      <w:tr w:rsidR="00872F4F" w14:paraId="7754DFC7"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37E21538"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1181CB0E"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E19DEB7" w14:textId="77777777" w:rsidR="00872F4F" w:rsidRDefault="005A0616">
            <w:pPr>
              <w:spacing w:line="288" w:lineRule="auto"/>
            </w:pPr>
            <w:r>
              <w:rPr>
                <w:b/>
                <w:color w:val="FFFFFF"/>
              </w:rPr>
              <w:t>Observed Data Specific Properties</w:t>
            </w:r>
          </w:p>
        </w:tc>
      </w:tr>
      <w:tr w:rsidR="00872F4F" w14:paraId="295DFBCE"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5790E2" w14:textId="77777777" w:rsidR="00872F4F" w:rsidRDefault="005A0616">
            <w:pPr>
              <w:spacing w:line="288" w:lineRule="auto"/>
            </w:pPr>
            <w:r>
              <w:rPr>
                <w:rFonts w:ascii="Consolas" w:eastAsia="Consolas" w:hAnsi="Consolas" w:cs="Consolas"/>
                <w:b/>
              </w:rPr>
              <w:t>first_observed, last_observed, count, cybox</w:t>
            </w:r>
          </w:p>
        </w:tc>
      </w:tr>
      <w:tr w:rsidR="00872F4F" w14:paraId="182277AD" w14:textId="77777777">
        <w:tc>
          <w:tcPr>
            <w:tcW w:w="2940" w:type="dxa"/>
            <w:shd w:val="clear" w:color="auto" w:fill="073763"/>
            <w:tcMar>
              <w:top w:w="100" w:type="dxa"/>
              <w:left w:w="100" w:type="dxa"/>
              <w:bottom w:w="100" w:type="dxa"/>
              <w:right w:w="100" w:type="dxa"/>
            </w:tcMar>
          </w:tcPr>
          <w:p w14:paraId="1591CF2D" w14:textId="77777777" w:rsidR="00872F4F" w:rsidRDefault="005A0616">
            <w:pPr>
              <w:widowControl w:val="0"/>
              <w:spacing w:line="240" w:lineRule="auto"/>
            </w:pPr>
            <w:r>
              <w:rPr>
                <w:b/>
                <w:color w:val="FFFFFF"/>
              </w:rPr>
              <w:t>Property Name</w:t>
            </w:r>
          </w:p>
        </w:tc>
        <w:tc>
          <w:tcPr>
            <w:tcW w:w="2640" w:type="dxa"/>
            <w:shd w:val="clear" w:color="auto" w:fill="073763"/>
            <w:tcMar>
              <w:top w:w="100" w:type="dxa"/>
              <w:left w:w="100" w:type="dxa"/>
              <w:bottom w:w="100" w:type="dxa"/>
              <w:right w:w="100" w:type="dxa"/>
            </w:tcMar>
          </w:tcPr>
          <w:p w14:paraId="15C5B3D0" w14:textId="77777777" w:rsidR="00872F4F" w:rsidRDefault="005A0616">
            <w:pPr>
              <w:widowControl w:val="0"/>
              <w:spacing w:line="240" w:lineRule="auto"/>
            </w:pPr>
            <w:r>
              <w:rPr>
                <w:b/>
                <w:color w:val="FFFFFF"/>
              </w:rPr>
              <w:t>Type</w:t>
            </w:r>
          </w:p>
        </w:tc>
        <w:tc>
          <w:tcPr>
            <w:tcW w:w="3780" w:type="dxa"/>
            <w:shd w:val="clear" w:color="auto" w:fill="073763"/>
            <w:tcMar>
              <w:top w:w="100" w:type="dxa"/>
              <w:left w:w="100" w:type="dxa"/>
              <w:bottom w:w="100" w:type="dxa"/>
              <w:right w:w="100" w:type="dxa"/>
            </w:tcMar>
          </w:tcPr>
          <w:p w14:paraId="5C8FEA75" w14:textId="77777777" w:rsidR="00872F4F" w:rsidRDefault="005A0616">
            <w:pPr>
              <w:widowControl w:val="0"/>
              <w:spacing w:line="240" w:lineRule="auto"/>
            </w:pPr>
            <w:r>
              <w:rPr>
                <w:b/>
                <w:color w:val="FFFFFF"/>
              </w:rPr>
              <w:t>Description</w:t>
            </w:r>
          </w:p>
        </w:tc>
      </w:tr>
      <w:tr w:rsidR="00872F4F" w14:paraId="4FE38F9D" w14:textId="77777777">
        <w:tc>
          <w:tcPr>
            <w:tcW w:w="2940" w:type="dxa"/>
            <w:shd w:val="clear" w:color="auto" w:fill="D9D9D9"/>
            <w:tcMar>
              <w:top w:w="100" w:type="dxa"/>
              <w:left w:w="100" w:type="dxa"/>
              <w:bottom w:w="100" w:type="dxa"/>
              <w:right w:w="100" w:type="dxa"/>
            </w:tcMar>
          </w:tcPr>
          <w:p w14:paraId="7D55F445" w14:textId="77777777" w:rsidR="00872F4F" w:rsidRDefault="005A0616">
            <w:pPr>
              <w:widowControl w:val="0"/>
              <w:spacing w:line="240" w:lineRule="auto"/>
            </w:pPr>
            <w:r>
              <w:rPr>
                <w:rFonts w:ascii="Consolas" w:eastAsia="Consolas" w:hAnsi="Consolas" w:cs="Consolas"/>
                <w:b/>
              </w:rPr>
              <w:t>type</w:t>
            </w:r>
            <w:r>
              <w:t xml:space="preserve"> (required)</w:t>
            </w:r>
          </w:p>
        </w:tc>
        <w:tc>
          <w:tcPr>
            <w:tcW w:w="2640" w:type="dxa"/>
            <w:shd w:val="clear" w:color="auto" w:fill="D9D9D9"/>
            <w:tcMar>
              <w:top w:w="100" w:type="dxa"/>
              <w:left w:w="100" w:type="dxa"/>
              <w:bottom w:w="100" w:type="dxa"/>
              <w:right w:w="100" w:type="dxa"/>
            </w:tcMar>
          </w:tcPr>
          <w:p w14:paraId="658905C2" w14:textId="77777777" w:rsidR="00872F4F" w:rsidRDefault="005A0616">
            <w:pPr>
              <w:widowControl w:val="0"/>
              <w:spacing w:line="240" w:lineRule="auto"/>
            </w:pPr>
            <w:r>
              <w:rPr>
                <w:rFonts w:ascii="Consolas" w:eastAsia="Consolas" w:hAnsi="Consolas" w:cs="Consolas"/>
                <w:color w:val="C7254E"/>
                <w:shd w:val="clear" w:color="auto" w:fill="F9F2F4"/>
              </w:rPr>
              <w:t>string</w:t>
            </w:r>
          </w:p>
        </w:tc>
        <w:tc>
          <w:tcPr>
            <w:tcW w:w="3780" w:type="dxa"/>
            <w:shd w:val="clear" w:color="auto" w:fill="D9D9D9"/>
            <w:tcMar>
              <w:top w:w="100" w:type="dxa"/>
              <w:left w:w="100" w:type="dxa"/>
              <w:bottom w:w="100" w:type="dxa"/>
              <w:right w:w="100" w:type="dxa"/>
            </w:tcMar>
          </w:tcPr>
          <w:p w14:paraId="54AEC5B5"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observed-data</w:t>
            </w:r>
          </w:p>
        </w:tc>
      </w:tr>
      <w:tr w:rsidR="00872F4F" w14:paraId="00F3FA85" w14:textId="77777777">
        <w:tc>
          <w:tcPr>
            <w:tcW w:w="2940" w:type="dxa"/>
            <w:tcMar>
              <w:top w:w="100" w:type="dxa"/>
              <w:left w:w="100" w:type="dxa"/>
              <w:bottom w:w="100" w:type="dxa"/>
              <w:right w:w="100" w:type="dxa"/>
            </w:tcMar>
          </w:tcPr>
          <w:p w14:paraId="68095239" w14:textId="77777777" w:rsidR="00872F4F" w:rsidRDefault="005A0616">
            <w:pPr>
              <w:widowControl w:val="0"/>
              <w:spacing w:line="240" w:lineRule="auto"/>
            </w:pPr>
            <w:r>
              <w:rPr>
                <w:rFonts w:ascii="Consolas" w:eastAsia="Consolas" w:hAnsi="Consolas" w:cs="Consolas"/>
                <w:b/>
              </w:rPr>
              <w:t>first_observed</w:t>
            </w:r>
            <w:r>
              <w:rPr>
                <w:b/>
              </w:rPr>
              <w:t xml:space="preserve"> </w:t>
            </w:r>
            <w:r>
              <w:t>(required)</w:t>
            </w:r>
          </w:p>
        </w:tc>
        <w:tc>
          <w:tcPr>
            <w:tcW w:w="2640" w:type="dxa"/>
            <w:tcMar>
              <w:top w:w="100" w:type="dxa"/>
              <w:left w:w="100" w:type="dxa"/>
              <w:bottom w:w="100" w:type="dxa"/>
              <w:right w:w="100" w:type="dxa"/>
            </w:tcMar>
          </w:tcPr>
          <w:p w14:paraId="48A44CE4" w14:textId="77777777" w:rsidR="00872F4F" w:rsidRDefault="005A0616">
            <w:pPr>
              <w:widowControl w:val="0"/>
              <w:spacing w:line="240" w:lineRule="auto"/>
            </w:pPr>
            <w:r>
              <w:rPr>
                <w:rFonts w:ascii="Consolas" w:eastAsia="Consolas" w:hAnsi="Consolas" w:cs="Consolas"/>
                <w:color w:val="C7254E"/>
                <w:shd w:val="clear" w:color="auto" w:fill="F9F2F4"/>
              </w:rPr>
              <w:t>timestamp</w:t>
            </w:r>
          </w:p>
        </w:tc>
        <w:tc>
          <w:tcPr>
            <w:tcW w:w="3780" w:type="dxa"/>
            <w:tcMar>
              <w:top w:w="100" w:type="dxa"/>
              <w:left w:w="100" w:type="dxa"/>
              <w:bottom w:w="100" w:type="dxa"/>
              <w:right w:w="100" w:type="dxa"/>
            </w:tcMar>
          </w:tcPr>
          <w:p w14:paraId="6226AE27" w14:textId="77777777" w:rsidR="00872F4F" w:rsidRDefault="005A0616">
            <w:pPr>
              <w:widowControl w:val="0"/>
              <w:spacing w:line="240" w:lineRule="auto"/>
            </w:pPr>
            <w:r>
              <w:t>The time at which the first instance of this data occurred or started.</w:t>
            </w:r>
          </w:p>
        </w:tc>
      </w:tr>
      <w:tr w:rsidR="00872F4F" w14:paraId="0C765DC9" w14:textId="77777777">
        <w:tc>
          <w:tcPr>
            <w:tcW w:w="2940" w:type="dxa"/>
            <w:tcMar>
              <w:top w:w="100" w:type="dxa"/>
              <w:left w:w="100" w:type="dxa"/>
              <w:bottom w:w="100" w:type="dxa"/>
              <w:right w:w="100" w:type="dxa"/>
            </w:tcMar>
          </w:tcPr>
          <w:p w14:paraId="2ADE6675" w14:textId="77777777" w:rsidR="00872F4F" w:rsidRDefault="005A0616">
            <w:pPr>
              <w:widowControl w:val="0"/>
              <w:spacing w:line="240" w:lineRule="auto"/>
            </w:pPr>
            <w:r>
              <w:rPr>
                <w:rFonts w:ascii="Consolas" w:eastAsia="Consolas" w:hAnsi="Consolas" w:cs="Consolas"/>
                <w:b/>
              </w:rPr>
              <w:t>last_observed</w:t>
            </w:r>
            <w:r>
              <w:t xml:space="preserve"> (required)</w:t>
            </w:r>
          </w:p>
        </w:tc>
        <w:tc>
          <w:tcPr>
            <w:tcW w:w="2640" w:type="dxa"/>
            <w:tcMar>
              <w:top w:w="100" w:type="dxa"/>
              <w:left w:w="100" w:type="dxa"/>
              <w:bottom w:w="100" w:type="dxa"/>
              <w:right w:w="100" w:type="dxa"/>
            </w:tcMar>
          </w:tcPr>
          <w:p w14:paraId="310D5B71" w14:textId="77777777" w:rsidR="00872F4F" w:rsidRDefault="005A0616">
            <w:pPr>
              <w:widowControl w:val="0"/>
              <w:spacing w:line="240" w:lineRule="auto"/>
            </w:pPr>
            <w:r>
              <w:rPr>
                <w:rFonts w:ascii="Consolas" w:eastAsia="Consolas" w:hAnsi="Consolas" w:cs="Consolas"/>
                <w:color w:val="C7254E"/>
                <w:shd w:val="clear" w:color="auto" w:fill="F9F2F4"/>
              </w:rPr>
              <w:t>timestamp</w:t>
            </w:r>
          </w:p>
        </w:tc>
        <w:tc>
          <w:tcPr>
            <w:tcW w:w="3780" w:type="dxa"/>
            <w:tcMar>
              <w:top w:w="100" w:type="dxa"/>
              <w:left w:w="100" w:type="dxa"/>
              <w:bottom w:w="100" w:type="dxa"/>
              <w:right w:w="100" w:type="dxa"/>
            </w:tcMar>
          </w:tcPr>
          <w:p w14:paraId="6879C139" w14:textId="77777777" w:rsidR="00872F4F" w:rsidRDefault="005A0616">
            <w:pPr>
              <w:spacing w:line="240" w:lineRule="auto"/>
            </w:pPr>
            <w:r>
              <w:t>The time at which the last instance of this data occurred or started.</w:t>
            </w:r>
          </w:p>
          <w:p w14:paraId="21F68EA0" w14:textId="77777777" w:rsidR="00872F4F" w:rsidRDefault="00872F4F">
            <w:pPr>
              <w:spacing w:line="240" w:lineRule="auto"/>
            </w:pPr>
          </w:p>
          <w:p w14:paraId="0ACA42EE" w14:textId="77777777" w:rsidR="00872F4F" w:rsidRDefault="005A0616">
            <w:pPr>
              <w:spacing w:line="240" w:lineRule="auto"/>
            </w:pPr>
            <w:r>
              <w:t xml:space="preserve">If the </w:t>
            </w:r>
            <w:r>
              <w:rPr>
                <w:rFonts w:ascii="Consolas" w:eastAsia="Consolas" w:hAnsi="Consolas" w:cs="Consolas"/>
                <w:b/>
              </w:rPr>
              <w:t>count</w:t>
            </w:r>
            <w:r>
              <w:t xml:space="preserve"> property is 1, then the </w:t>
            </w:r>
            <w:r>
              <w:rPr>
                <w:rFonts w:ascii="Consolas" w:eastAsia="Consolas" w:hAnsi="Consolas" w:cs="Consolas"/>
                <w:b/>
              </w:rPr>
              <w:t>first_observed</w:t>
            </w:r>
            <w:r>
              <w:t xml:space="preserve"> and </w:t>
            </w:r>
            <w:r>
              <w:rPr>
                <w:rFonts w:ascii="Consolas" w:eastAsia="Consolas" w:hAnsi="Consolas" w:cs="Consolas"/>
                <w:b/>
              </w:rPr>
              <w:t>last_observed</w:t>
            </w:r>
            <w:r>
              <w:t xml:space="preserve"> timestamps </w:t>
            </w:r>
            <w:r>
              <w:rPr>
                <w:b/>
              </w:rPr>
              <w:t>MUST</w:t>
            </w:r>
            <w:r>
              <w:t xml:space="preserve"> </w:t>
            </w:r>
            <w:r>
              <w:lastRenderedPageBreak/>
              <w:t xml:space="preserve">be equal.  </w:t>
            </w:r>
          </w:p>
        </w:tc>
      </w:tr>
      <w:tr w:rsidR="00872F4F" w14:paraId="2D6896BE"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3F899C6" w14:textId="77777777" w:rsidR="00872F4F" w:rsidRDefault="005A0616">
            <w:pPr>
              <w:spacing w:line="288" w:lineRule="auto"/>
            </w:pPr>
            <w:r>
              <w:rPr>
                <w:rFonts w:ascii="Consolas" w:eastAsia="Consolas" w:hAnsi="Consolas" w:cs="Consolas"/>
                <w:b/>
              </w:rPr>
              <w:lastRenderedPageBreak/>
              <w:t>count</w:t>
            </w:r>
            <w:r>
              <w:rPr>
                <w:rFonts w:ascii="Consolas" w:eastAsia="Consolas" w:hAnsi="Consolas" w:cs="Consolas"/>
              </w:rPr>
              <w:t xml:space="preserve"> </w:t>
            </w:r>
            <w:r>
              <w:t>(required)</w:t>
            </w:r>
          </w:p>
        </w:tc>
        <w:tc>
          <w:tcPr>
            <w:tcW w:w="26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300BC8" w14:textId="77777777" w:rsidR="00872F4F" w:rsidRDefault="005A0616">
            <w:pPr>
              <w:spacing w:line="288" w:lineRule="auto"/>
            </w:pPr>
            <w:r>
              <w:rPr>
                <w:rFonts w:ascii="Consolas" w:eastAsia="Consolas" w:hAnsi="Consolas" w:cs="Consolas"/>
                <w:color w:val="C7254E"/>
                <w:shd w:val="clear" w:color="auto" w:fill="F9F2F4"/>
              </w:rPr>
              <w:t>number</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40E31A" w14:textId="77777777" w:rsidR="00872F4F" w:rsidRDefault="005A0616">
            <w:pPr>
              <w:spacing w:line="240" w:lineRule="auto"/>
            </w:pPr>
            <w:r>
              <w:t xml:space="preserve">The number of times the data represented in the </w:t>
            </w:r>
            <w:r>
              <w:rPr>
                <w:rFonts w:ascii="Consolas" w:eastAsia="Consolas" w:hAnsi="Consolas" w:cs="Consolas"/>
                <w:b/>
              </w:rPr>
              <w:t>cybox</w:t>
            </w:r>
            <w:r>
              <w:t xml:space="preserve"> property</w:t>
            </w:r>
            <w:r>
              <w:t xml:space="preserve"> was observed. This </w:t>
            </w:r>
            <w:r>
              <w:rPr>
                <w:b/>
              </w:rPr>
              <w:t>MUST</w:t>
            </w:r>
            <w:r>
              <w:t xml:space="preserve"> be an integer between 1 and 999,999,999 inclusive.</w:t>
            </w:r>
          </w:p>
          <w:p w14:paraId="6555486A" w14:textId="77777777" w:rsidR="00872F4F" w:rsidRDefault="00872F4F">
            <w:pPr>
              <w:spacing w:line="240" w:lineRule="auto"/>
            </w:pPr>
          </w:p>
          <w:p w14:paraId="13C800E6" w14:textId="77777777" w:rsidR="00872F4F" w:rsidRDefault="005A0616">
            <w:pPr>
              <w:spacing w:line="240" w:lineRule="auto"/>
            </w:pPr>
            <w:r>
              <w:t xml:space="preserve">The </w:t>
            </w:r>
            <w:r>
              <w:rPr>
                <w:rFonts w:ascii="Consolas" w:eastAsia="Consolas" w:hAnsi="Consolas" w:cs="Consolas"/>
                <w:b/>
              </w:rPr>
              <w:t>count</w:t>
            </w:r>
            <w:r>
              <w:rPr>
                <w:rFonts w:ascii="Consolas" w:eastAsia="Consolas" w:hAnsi="Consolas" w:cs="Consolas"/>
              </w:rPr>
              <w:t xml:space="preserve"> property </w:t>
            </w:r>
            <w:r>
              <w:rPr>
                <w:rFonts w:ascii="Consolas" w:eastAsia="Consolas" w:hAnsi="Consolas" w:cs="Consolas"/>
                <w:b/>
              </w:rPr>
              <w:t xml:space="preserve">MUST </w:t>
            </w:r>
            <w:r>
              <w:rPr>
                <w:rFonts w:ascii="Consolas" w:eastAsia="Consolas" w:hAnsi="Consolas" w:cs="Consolas"/>
              </w:rPr>
              <w:t xml:space="preserve">be 1 when the </w:t>
            </w:r>
            <w:r>
              <w:rPr>
                <w:rFonts w:ascii="Consolas" w:eastAsia="Consolas" w:hAnsi="Consolas" w:cs="Consolas"/>
                <w:b/>
              </w:rPr>
              <w:t>cybox</w:t>
            </w:r>
            <w:r>
              <w:rPr>
                <w:rFonts w:ascii="Consolas" w:eastAsia="Consolas" w:hAnsi="Consolas" w:cs="Consolas"/>
              </w:rPr>
              <w:t xml:space="preserve"> data includes fields representing the time an event or action occurred (e.g., a network connection's start time, but not a file's creat</w:t>
            </w:r>
            <w:r>
              <w:rPr>
                <w:rFonts w:ascii="Consolas" w:eastAsia="Consolas" w:hAnsi="Consolas" w:cs="Consolas"/>
              </w:rPr>
              <w:t xml:space="preserve">ed time). This is because the </w:t>
            </w:r>
            <w:r>
              <w:rPr>
                <w:rFonts w:ascii="Consolas" w:eastAsia="Consolas" w:hAnsi="Consolas" w:cs="Consolas"/>
                <w:b/>
              </w:rPr>
              <w:t>count</w:t>
            </w:r>
            <w:r>
              <w:t xml:space="preserve"> property on this object is used to represent aggregate or summary data, which by nature does not have a temporal aspect.</w:t>
            </w:r>
          </w:p>
          <w:p w14:paraId="7AD72ABA" w14:textId="77777777" w:rsidR="00872F4F" w:rsidRDefault="00872F4F">
            <w:pPr>
              <w:spacing w:line="240" w:lineRule="auto"/>
            </w:pPr>
          </w:p>
          <w:p w14:paraId="2B8F2419" w14:textId="77777777" w:rsidR="00872F4F" w:rsidRDefault="005A0616">
            <w:pPr>
              <w:spacing w:line="240" w:lineRule="auto"/>
            </w:pPr>
            <w:r>
              <w:rPr>
                <w:rFonts w:ascii="Consolas" w:eastAsia="Consolas" w:hAnsi="Consolas" w:cs="Consolas"/>
              </w:rPr>
              <w:t>As an example, a network connection with a specific start and stop time must only be used with a c</w:t>
            </w:r>
            <w:r>
              <w:rPr>
                <w:rFonts w:ascii="Consolas" w:eastAsia="Consolas" w:hAnsi="Consolas" w:cs="Consolas"/>
              </w:rPr>
              <w:t>ount of 1. On the other hand, a network connection with the specific start and stop times omitted may have a higher count because it represents a summary of network connections.</w:t>
            </w:r>
          </w:p>
        </w:tc>
      </w:tr>
      <w:tr w:rsidR="00872F4F" w14:paraId="5568F0B0" w14:textId="77777777">
        <w:tc>
          <w:tcPr>
            <w:tcW w:w="2940" w:type="dxa"/>
            <w:tcMar>
              <w:top w:w="100" w:type="dxa"/>
              <w:left w:w="100" w:type="dxa"/>
              <w:bottom w:w="100" w:type="dxa"/>
              <w:right w:w="100" w:type="dxa"/>
            </w:tcMar>
          </w:tcPr>
          <w:p w14:paraId="206BD1B0" w14:textId="77777777" w:rsidR="00872F4F" w:rsidRDefault="005A0616">
            <w:pPr>
              <w:widowControl w:val="0"/>
              <w:spacing w:line="240" w:lineRule="auto"/>
            </w:pPr>
            <w:r>
              <w:rPr>
                <w:rFonts w:ascii="Consolas" w:eastAsia="Consolas" w:hAnsi="Consolas" w:cs="Consolas"/>
                <w:b/>
              </w:rPr>
              <w:t>cybox</w:t>
            </w:r>
            <w:r>
              <w:t xml:space="preserve"> (required)</w:t>
            </w:r>
          </w:p>
        </w:tc>
        <w:tc>
          <w:tcPr>
            <w:tcW w:w="2640" w:type="dxa"/>
            <w:tcMar>
              <w:top w:w="100" w:type="dxa"/>
              <w:left w:w="100" w:type="dxa"/>
              <w:bottom w:w="100" w:type="dxa"/>
              <w:right w:w="100" w:type="dxa"/>
            </w:tcMar>
          </w:tcPr>
          <w:p w14:paraId="63581E88" w14:textId="77777777" w:rsidR="00872F4F" w:rsidRDefault="005A0616">
            <w:r>
              <w:rPr>
                <w:rFonts w:ascii="Consolas" w:eastAsia="Consolas" w:hAnsi="Consolas" w:cs="Consolas"/>
                <w:color w:val="C7254E"/>
                <w:shd w:val="clear" w:color="auto" w:fill="F9F2F4"/>
              </w:rPr>
              <w:t>cybox-container</w:t>
            </w:r>
          </w:p>
        </w:tc>
        <w:tc>
          <w:tcPr>
            <w:tcW w:w="3780" w:type="dxa"/>
            <w:tcMar>
              <w:top w:w="100" w:type="dxa"/>
              <w:left w:w="100" w:type="dxa"/>
              <w:bottom w:w="100" w:type="dxa"/>
              <w:right w:w="100" w:type="dxa"/>
            </w:tcMar>
          </w:tcPr>
          <w:p w14:paraId="46984031" w14:textId="77777777" w:rsidR="00872F4F" w:rsidRDefault="005A0616">
            <w:pPr>
              <w:widowControl w:val="0"/>
              <w:spacing w:line="240" w:lineRule="auto"/>
            </w:pPr>
            <w:r>
              <w:t>The CybOX content that describes a single "fact" that was observed.</w:t>
            </w:r>
          </w:p>
          <w:p w14:paraId="59E36A25" w14:textId="77777777" w:rsidR="00872F4F" w:rsidRDefault="00872F4F">
            <w:pPr>
              <w:widowControl w:val="0"/>
              <w:spacing w:line="240" w:lineRule="auto"/>
            </w:pPr>
          </w:p>
          <w:p w14:paraId="046BFF30" w14:textId="77777777" w:rsidR="00872F4F" w:rsidRDefault="005A0616">
            <w:pPr>
              <w:widowControl w:val="0"/>
              <w:spacing w:line="240" w:lineRule="auto"/>
            </w:pPr>
            <w:r>
              <w:t xml:space="preserve">The CybOX content may include multiple objects if those objects are part of a single observation. Multiple objects </w:t>
            </w:r>
            <w:r>
              <w:rPr>
                <w:b/>
              </w:rPr>
              <w:t xml:space="preserve">MUST NOT </w:t>
            </w:r>
            <w:r>
              <w:t>be used within the same Observed Data instance to describe mult</w:t>
            </w:r>
            <w:r>
              <w:t>iple observations.</w:t>
            </w:r>
          </w:p>
          <w:p w14:paraId="3E297D93" w14:textId="77777777" w:rsidR="00872F4F" w:rsidRDefault="00872F4F">
            <w:pPr>
              <w:widowControl w:val="0"/>
              <w:spacing w:line="240" w:lineRule="auto"/>
            </w:pPr>
          </w:p>
          <w:p w14:paraId="58C33F87" w14:textId="77777777" w:rsidR="00872F4F" w:rsidRDefault="005A0616">
            <w:pPr>
              <w:widowControl w:val="0"/>
              <w:spacing w:line="240" w:lineRule="auto"/>
            </w:pPr>
            <w:r>
              <w:rPr>
                <w:rFonts w:ascii="Consolas" w:eastAsia="Consolas" w:hAnsi="Consolas" w:cs="Consolas"/>
              </w:rPr>
              <w:t xml:space="preserve">For example, Observed Data with an object representing a network connection and two related IP addresses for the source and destination (three objects) is a single observation. Observed data </w:t>
            </w:r>
            <w:r>
              <w:rPr>
                <w:rFonts w:ascii="Consolas" w:eastAsia="Consolas" w:hAnsi="Consolas" w:cs="Consolas"/>
              </w:rPr>
              <w:lastRenderedPageBreak/>
              <w:t>with multiple network connections, on the oth</w:t>
            </w:r>
            <w:r>
              <w:rPr>
                <w:rFonts w:ascii="Consolas" w:eastAsia="Consolas" w:hAnsi="Consolas" w:cs="Consolas"/>
              </w:rPr>
              <w:t>er hand, is multiple observations and therefore prohibited.</w:t>
            </w:r>
          </w:p>
        </w:tc>
      </w:tr>
    </w:tbl>
    <w:p w14:paraId="35E67731" w14:textId="77777777" w:rsidR="00872F4F" w:rsidRDefault="005A0616">
      <w:r>
        <w:lastRenderedPageBreak/>
        <w:t>​</w:t>
      </w:r>
    </w:p>
    <w:p w14:paraId="657751D0" w14:textId="77777777" w:rsidR="00872F4F" w:rsidRDefault="005A0616">
      <w:pPr>
        <w:pStyle w:val="Heading3"/>
        <w:contextualSpacing w:val="0"/>
      </w:pPr>
      <w:bookmarkStart w:id="42" w:name="h.oohyqxufcj2b" w:colFirst="0" w:colLast="0"/>
      <w:bookmarkEnd w:id="42"/>
      <w:r>
        <w:t>​</w:t>
      </w:r>
      <w:r>
        <w:t>1.8.2.​ Relationships</w:t>
      </w:r>
    </w:p>
    <w:p w14:paraId="2D8A8F8D" w14:textId="77777777" w:rsidR="00872F4F" w:rsidRDefault="005A0616">
      <w:r>
        <w:t>There are no named relationships using the generic Relationship object explicitly defined between the Observed Data object and other objects, other than those defined as common relationships. The first section lists the embedded relationships by property n</w:t>
      </w:r>
      <w:r>
        <w:t>ame along with their corresponding target.</w:t>
      </w:r>
    </w:p>
    <w:p w14:paraId="37B1D8C8" w14:textId="77777777" w:rsidR="00872F4F" w:rsidRDefault="00872F4F"/>
    <w:p w14:paraId="3CD65237" w14:textId="77777777" w:rsidR="00872F4F" w:rsidRDefault="005A0616">
      <w:r>
        <w:t>The special Sighting SRO (See Section TODO) uses Observed Data to represent what was seen on systems and networks as part of the Sighting. The generic Relationship object should not be used as a way of representi</w:t>
      </w:r>
      <w:r>
        <w:t>ng sightings.</w:t>
      </w:r>
    </w:p>
    <w:p w14:paraId="051CCE7E" w14:textId="77777777" w:rsidR="00872F4F" w:rsidRDefault="00872F4F"/>
    <w:p w14:paraId="3D2A6854"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tbl>
      <w:tblPr>
        <w:tblStyle w:val="ae"/>
        <w:tblW w:w="9120" w:type="dxa"/>
        <w:tblLayout w:type="fixed"/>
        <w:tblLook w:val="0600" w:firstRow="0" w:lastRow="0" w:firstColumn="0" w:lastColumn="0" w:noHBand="1" w:noVBand="1"/>
      </w:tblPr>
      <w:tblGrid>
        <w:gridCol w:w="3120"/>
        <w:gridCol w:w="6000"/>
      </w:tblGrid>
      <w:tr w:rsidR="00872F4F" w14:paraId="2556E064"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EF12CF8" w14:textId="77777777" w:rsidR="00872F4F" w:rsidRDefault="005A0616">
            <w:pPr>
              <w:spacing w:line="288" w:lineRule="auto"/>
            </w:pPr>
            <w:commentRangeStart w:id="43"/>
            <w:commentRangeStart w:id="44"/>
            <w:commentRangeStart w:id="45"/>
            <w:commentRangeStart w:id="46"/>
            <w:commentRangeStart w:id="47"/>
            <w:r>
              <w:rPr>
                <w:b/>
                <w:color w:val="FFFFFF"/>
              </w:rPr>
              <w:t>Embedded Relationships</w:t>
            </w:r>
          </w:p>
        </w:tc>
      </w:tr>
      <w:tr w:rsidR="00872F4F" w14:paraId="42500DE7"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EB1BF2" w14:textId="77777777" w:rsidR="00872F4F" w:rsidRDefault="005A0616">
            <w:pPr>
              <w:spacing w:line="288" w:lineRule="auto"/>
            </w:pPr>
            <w:r>
              <w:rPr>
                <w:rFonts w:ascii="Consolas" w:eastAsia="Consolas" w:hAnsi="Consolas" w:cs="Consolas"/>
                <w:b/>
              </w:rPr>
              <w:t>created_by_ref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9BCE8F"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034F3590"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323B7A" w14:textId="77777777" w:rsidR="00872F4F" w:rsidRDefault="005A0616">
            <w:pPr>
              <w:spacing w:line="288" w:lineRule="auto"/>
            </w:pPr>
            <w:r>
              <w:rPr>
                <w:rFonts w:ascii="Consolas" w:eastAsia="Consolas" w:hAnsi="Consolas" w:cs="Consolas"/>
                <w:b/>
              </w:rPr>
              <w:t>object_markings_refs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2061A7"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2C0478DA"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0C68C63" w14:textId="77777777" w:rsidR="00872F4F" w:rsidRDefault="005A0616">
            <w:pPr>
              <w:spacing w:line="288" w:lineRule="auto"/>
            </w:pPr>
            <w:r>
              <w:rPr>
                <w:b/>
                <w:color w:val="FFFFFF"/>
              </w:rPr>
              <w:t>Common Relationships</w:t>
            </w:r>
          </w:p>
        </w:tc>
      </w:tr>
      <w:tr w:rsidR="00872F4F" w14:paraId="1D2B3994"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9D073B"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commentRangeEnd w:id="43"/>
            <w:r>
              <w:commentReference w:id="43"/>
            </w:r>
            <w:commentRangeEnd w:id="44"/>
            <w:r>
              <w:commentReference w:id="44"/>
            </w:r>
            <w:commentRangeEnd w:id="45"/>
            <w:r>
              <w:commentReference w:id="45"/>
            </w:r>
            <w:commentRangeEnd w:id="46"/>
            <w:r>
              <w:commentReference w:id="46"/>
            </w:r>
            <w:commentRangeEnd w:id="47"/>
            <w:r>
              <w:commentReference w:id="47"/>
            </w:r>
            <w:r>
              <w:rPr>
                <w:rFonts w:ascii="Consolas" w:eastAsia="Consolas" w:hAnsi="Consolas" w:cs="Consolas"/>
                <w:color w:val="38761D"/>
                <w:shd w:val="clear" w:color="auto" w:fill="D9EAD3"/>
              </w:rPr>
              <w:t>derived-from</w:t>
            </w:r>
            <w:r>
              <w:t xml:space="preserve">, </w:t>
            </w:r>
            <w:commentRangeStart w:id="48"/>
            <w:commentRangeStart w:id="49"/>
            <w:commentRangeStart w:id="50"/>
            <w:commentRangeStart w:id="51"/>
            <w:commentRangeStart w:id="52"/>
            <w:r>
              <w:rPr>
                <w:rFonts w:ascii="Consolas" w:eastAsia="Consolas" w:hAnsi="Consolas" w:cs="Consolas"/>
                <w:color w:val="38761D"/>
                <w:shd w:val="clear" w:color="auto" w:fill="D9EAD3"/>
              </w:rPr>
              <w:t>related-to</w:t>
            </w:r>
          </w:p>
        </w:tc>
      </w:tr>
    </w:tbl>
    <w:p w14:paraId="1E4C9FC2" w14:textId="77777777" w:rsidR="00872F4F" w:rsidRDefault="005A0616">
      <w:r>
        <w:t>​</w:t>
      </w:r>
      <w:commentRangeEnd w:id="48"/>
      <w:r>
        <w:commentReference w:id="48"/>
      </w:r>
      <w:commentRangeEnd w:id="49"/>
      <w:r>
        <w:commentReference w:id="49"/>
      </w:r>
      <w:commentRangeEnd w:id="50"/>
      <w:r>
        <w:commentReference w:id="50"/>
      </w:r>
      <w:commentRangeEnd w:id="51"/>
      <w:r>
        <w:commentReference w:id="51"/>
      </w:r>
      <w:commentRangeEnd w:id="52"/>
      <w:r>
        <w:commentReference w:id="52"/>
      </w:r>
    </w:p>
    <w:p w14:paraId="7C99A9C4" w14:textId="77777777" w:rsidR="00872F4F" w:rsidRDefault="005A0616">
      <w:pPr>
        <w:pStyle w:val="Heading3"/>
        <w:contextualSpacing w:val="0"/>
      </w:pPr>
      <w:bookmarkStart w:id="53" w:name="h.606ggomo2933" w:colFirst="0" w:colLast="0"/>
      <w:bookmarkEnd w:id="53"/>
      <w:r>
        <w:t>​</w:t>
      </w:r>
      <w:r>
        <w:t>1.8.3.​ Examples</w:t>
      </w:r>
    </w:p>
    <w:p w14:paraId="2E12D1AB" w14:textId="77777777" w:rsidR="00872F4F" w:rsidRDefault="005A0616">
      <w:r>
        <w:rPr>
          <w:i/>
        </w:rPr>
        <w:t>Observed Data of a file object</w:t>
      </w:r>
    </w:p>
    <w:p w14:paraId="23026491" w14:textId="77777777" w:rsidR="00872F4F" w:rsidRDefault="005A0616">
      <w:r>
        <w:rPr>
          <w:rFonts w:ascii="Consolas" w:eastAsia="Consolas" w:hAnsi="Consolas" w:cs="Consolas"/>
          <w:sz w:val="18"/>
          <w:szCs w:val="18"/>
          <w:shd w:val="clear" w:color="auto" w:fill="CFE2F3"/>
        </w:rPr>
        <w:t>{</w:t>
      </w:r>
    </w:p>
    <w:p w14:paraId="2DD8C12E" w14:textId="77777777" w:rsidR="00872F4F" w:rsidRDefault="005A0616">
      <w:r>
        <w:rPr>
          <w:rFonts w:ascii="Consolas" w:eastAsia="Consolas" w:hAnsi="Consolas" w:cs="Consolas"/>
          <w:sz w:val="18"/>
          <w:szCs w:val="18"/>
          <w:shd w:val="clear" w:color="auto" w:fill="CFE2F3"/>
        </w:rPr>
        <w:t xml:space="preserve">  "type": "observed-data",</w:t>
      </w:r>
    </w:p>
    <w:p w14:paraId="6F77C585" w14:textId="77777777" w:rsidR="00872F4F" w:rsidRDefault="005A0616">
      <w:r>
        <w:rPr>
          <w:rFonts w:ascii="Consolas" w:eastAsia="Consolas" w:hAnsi="Consolas" w:cs="Consolas"/>
          <w:sz w:val="18"/>
          <w:szCs w:val="18"/>
          <w:shd w:val="clear" w:color="auto" w:fill="CFE2F3"/>
        </w:rPr>
        <w:t xml:space="preserve">  "id": "observed-data--b67d30ff-02ac-498a-92f9-32f845f448cf",</w:t>
      </w:r>
    </w:p>
    <w:p w14:paraId="60E167EA"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425C6BBA" w14:textId="77777777" w:rsidR="00872F4F" w:rsidRDefault="005A0616">
      <w:r>
        <w:rPr>
          <w:rFonts w:ascii="Consolas" w:eastAsia="Consolas" w:hAnsi="Consolas" w:cs="Consolas"/>
          <w:sz w:val="18"/>
          <w:szCs w:val="18"/>
          <w:shd w:val="clear" w:color="auto" w:fill="CFE2F3"/>
        </w:rPr>
        <w:t xml:space="preserve">  "created": "2016-04-06T19:58:16Z",</w:t>
      </w:r>
    </w:p>
    <w:p w14:paraId="6E9D91BD" w14:textId="77777777" w:rsidR="00872F4F" w:rsidRDefault="005A0616">
      <w:r>
        <w:rPr>
          <w:rFonts w:ascii="Consolas" w:eastAsia="Consolas" w:hAnsi="Consolas" w:cs="Consolas"/>
          <w:sz w:val="18"/>
          <w:szCs w:val="18"/>
          <w:shd w:val="clear" w:color="auto" w:fill="CFE2F3"/>
        </w:rPr>
        <w:t xml:space="preserve">  "modified": "2016-04-06T19:58:16Z",</w:t>
      </w:r>
    </w:p>
    <w:p w14:paraId="2DECF154" w14:textId="77777777" w:rsidR="00872F4F" w:rsidRDefault="005A0616">
      <w:r>
        <w:rPr>
          <w:rFonts w:ascii="Consolas" w:eastAsia="Consolas" w:hAnsi="Consolas" w:cs="Consolas"/>
          <w:sz w:val="18"/>
          <w:szCs w:val="18"/>
          <w:shd w:val="clear" w:color="auto" w:fill="CFE2F3"/>
        </w:rPr>
        <w:t xml:space="preserve">  "version": 1,</w:t>
      </w:r>
    </w:p>
    <w:p w14:paraId="75F2EC1E" w14:textId="77777777" w:rsidR="00872F4F" w:rsidRDefault="005A0616">
      <w:r>
        <w:rPr>
          <w:rFonts w:ascii="Consolas" w:eastAsia="Consolas" w:hAnsi="Consolas" w:cs="Consolas"/>
          <w:sz w:val="18"/>
          <w:szCs w:val="18"/>
          <w:shd w:val="clear" w:color="auto" w:fill="CFE2F3"/>
        </w:rPr>
        <w:t xml:space="preserve">  "first_observed": "2015-12-21T19</w:t>
      </w:r>
      <w:r>
        <w:rPr>
          <w:rFonts w:ascii="Consolas" w:eastAsia="Consolas" w:hAnsi="Consolas" w:cs="Consolas"/>
          <w:sz w:val="18"/>
          <w:szCs w:val="18"/>
          <w:shd w:val="clear" w:color="auto" w:fill="CFE2F3"/>
        </w:rPr>
        <w:t>:00:00Z",</w:t>
      </w:r>
    </w:p>
    <w:p w14:paraId="03593B7B" w14:textId="77777777" w:rsidR="00872F4F" w:rsidRDefault="005A0616">
      <w:r>
        <w:rPr>
          <w:rFonts w:ascii="Consolas" w:eastAsia="Consolas" w:hAnsi="Consolas" w:cs="Consolas"/>
          <w:sz w:val="18"/>
          <w:szCs w:val="18"/>
          <w:shd w:val="clear" w:color="auto" w:fill="CFE2F3"/>
        </w:rPr>
        <w:t xml:space="preserve">  "last_observed": "2015-12-21T19:00:00Z",</w:t>
      </w:r>
    </w:p>
    <w:p w14:paraId="114B8579" w14:textId="77777777" w:rsidR="00872F4F" w:rsidRDefault="005A0616">
      <w:r>
        <w:rPr>
          <w:rFonts w:ascii="Consolas" w:eastAsia="Consolas" w:hAnsi="Consolas" w:cs="Consolas"/>
          <w:sz w:val="18"/>
          <w:szCs w:val="18"/>
          <w:shd w:val="clear" w:color="auto" w:fill="CFE2F3"/>
        </w:rPr>
        <w:lastRenderedPageBreak/>
        <w:t xml:space="preserve">  "count": 50,</w:t>
      </w:r>
    </w:p>
    <w:p w14:paraId="194C37BE" w14:textId="77777777" w:rsidR="00872F4F" w:rsidRDefault="005A0616">
      <w:r>
        <w:rPr>
          <w:rFonts w:ascii="Consolas" w:eastAsia="Consolas" w:hAnsi="Consolas" w:cs="Consolas"/>
          <w:sz w:val="18"/>
          <w:szCs w:val="18"/>
          <w:shd w:val="clear" w:color="auto" w:fill="CFE2F3"/>
        </w:rPr>
        <w:t xml:space="preserve">  "cybox": {</w:t>
      </w:r>
    </w:p>
    <w:p w14:paraId="1C034420" w14:textId="77777777" w:rsidR="00872F4F" w:rsidRDefault="005A0616">
      <w:r>
        <w:rPr>
          <w:rFonts w:ascii="Consolas" w:eastAsia="Consolas" w:hAnsi="Consolas" w:cs="Consolas"/>
          <w:sz w:val="18"/>
          <w:szCs w:val="18"/>
          <w:shd w:val="clear" w:color="auto" w:fill="CFE2F3"/>
        </w:rPr>
        <w:t xml:space="preserve">    "spec_version": "3.0",</w:t>
      </w:r>
    </w:p>
    <w:p w14:paraId="445939C5" w14:textId="77777777" w:rsidR="00872F4F" w:rsidRDefault="005A0616">
      <w:r>
        <w:rPr>
          <w:rFonts w:ascii="Consolas" w:eastAsia="Consolas" w:hAnsi="Consolas" w:cs="Consolas"/>
          <w:sz w:val="18"/>
          <w:szCs w:val="18"/>
          <w:shd w:val="clear" w:color="auto" w:fill="CFE2F3"/>
        </w:rPr>
        <w:t xml:space="preserve">    "objects": {</w:t>
      </w:r>
    </w:p>
    <w:p w14:paraId="2E0A129C" w14:textId="77777777" w:rsidR="00872F4F" w:rsidRDefault="005A0616">
      <w:r>
        <w:rPr>
          <w:rFonts w:ascii="Consolas" w:eastAsia="Consolas" w:hAnsi="Consolas" w:cs="Consolas"/>
          <w:sz w:val="18"/>
          <w:szCs w:val="18"/>
          <w:shd w:val="clear" w:color="auto" w:fill="CFE2F3"/>
        </w:rPr>
        <w:t xml:space="preserve">      "0": {</w:t>
      </w:r>
    </w:p>
    <w:p w14:paraId="5378AE8E" w14:textId="77777777" w:rsidR="00872F4F" w:rsidRDefault="005A0616">
      <w:r>
        <w:rPr>
          <w:rFonts w:ascii="Consolas" w:eastAsia="Consolas" w:hAnsi="Consolas" w:cs="Consolas"/>
          <w:sz w:val="18"/>
          <w:szCs w:val="18"/>
          <w:shd w:val="clear" w:color="auto" w:fill="CFE2F3"/>
        </w:rPr>
        <w:t xml:space="preserve">        "type": "file-object",</w:t>
      </w:r>
    </w:p>
    <w:p w14:paraId="57CD6D27" w14:textId="77777777" w:rsidR="00872F4F" w:rsidRDefault="005A0616">
      <w:r>
        <w:rPr>
          <w:rFonts w:ascii="Consolas" w:eastAsia="Consolas" w:hAnsi="Consolas" w:cs="Consolas"/>
          <w:sz w:val="18"/>
          <w:szCs w:val="18"/>
          <w:shd w:val="clear" w:color="auto" w:fill="CFE2F3"/>
        </w:rPr>
        <w:t xml:space="preserve">        "file_name": "malware.exe",</w:t>
      </w:r>
    </w:p>
    <w:p w14:paraId="7EE15CC3" w14:textId="77777777" w:rsidR="00872F4F" w:rsidRDefault="005A0616">
      <w:r>
        <w:rPr>
          <w:rFonts w:ascii="Consolas" w:eastAsia="Consolas" w:hAnsi="Consolas" w:cs="Consolas"/>
          <w:sz w:val="18"/>
          <w:szCs w:val="18"/>
          <w:shd w:val="clear" w:color="auto" w:fill="CFE2F3"/>
        </w:rPr>
        <w:t xml:space="preserve">        "hashes": {</w:t>
      </w:r>
    </w:p>
    <w:p w14:paraId="26B09EC0" w14:textId="77777777" w:rsidR="00872F4F" w:rsidRDefault="005A0616">
      <w:r>
        <w:rPr>
          <w:rFonts w:ascii="Consolas" w:eastAsia="Consolas" w:hAnsi="Consolas" w:cs="Consolas"/>
          <w:sz w:val="18"/>
          <w:szCs w:val="18"/>
          <w:shd w:val="clear" w:color="auto" w:fill="CFE2F3"/>
        </w:rPr>
        <w:t xml:space="preserve">          "md5": "3773a88f65a5e</w:t>
      </w:r>
      <w:r>
        <w:rPr>
          <w:rFonts w:ascii="Consolas" w:eastAsia="Consolas" w:hAnsi="Consolas" w:cs="Consolas"/>
          <w:sz w:val="18"/>
          <w:szCs w:val="18"/>
          <w:shd w:val="clear" w:color="auto" w:fill="CFE2F3"/>
        </w:rPr>
        <w:t>780c8dff9cdc3a056f3",</w:t>
      </w:r>
    </w:p>
    <w:p w14:paraId="60C6F39B" w14:textId="77777777" w:rsidR="00872F4F" w:rsidRDefault="005A0616">
      <w:r>
        <w:rPr>
          <w:rFonts w:ascii="Consolas" w:eastAsia="Consolas" w:hAnsi="Consolas" w:cs="Consolas"/>
          <w:sz w:val="18"/>
          <w:szCs w:val="18"/>
          <w:shd w:val="clear" w:color="auto" w:fill="CFE2F3"/>
        </w:rPr>
        <w:t xml:space="preserve">          "sha1": "cac35ec206d868b7d7cb0b55f31d9425b075082b"</w:t>
      </w:r>
    </w:p>
    <w:p w14:paraId="4B7C6291" w14:textId="77777777" w:rsidR="00872F4F" w:rsidRDefault="005A0616">
      <w:r>
        <w:rPr>
          <w:rFonts w:ascii="Consolas" w:eastAsia="Consolas" w:hAnsi="Consolas" w:cs="Consolas"/>
          <w:sz w:val="18"/>
          <w:szCs w:val="18"/>
          <w:shd w:val="clear" w:color="auto" w:fill="CFE2F3"/>
        </w:rPr>
        <w:t xml:space="preserve">        }</w:t>
      </w:r>
    </w:p>
    <w:p w14:paraId="7DDE25AB" w14:textId="77777777" w:rsidR="00872F4F" w:rsidRDefault="005A0616">
      <w:r>
        <w:rPr>
          <w:rFonts w:ascii="Consolas" w:eastAsia="Consolas" w:hAnsi="Consolas" w:cs="Consolas"/>
          <w:sz w:val="18"/>
          <w:szCs w:val="18"/>
          <w:shd w:val="clear" w:color="auto" w:fill="CFE2F3"/>
        </w:rPr>
        <w:t xml:space="preserve">      }</w:t>
      </w:r>
    </w:p>
    <w:p w14:paraId="4E581EE3" w14:textId="77777777" w:rsidR="00872F4F" w:rsidRDefault="005A0616">
      <w:r>
        <w:rPr>
          <w:rFonts w:ascii="Consolas" w:eastAsia="Consolas" w:hAnsi="Consolas" w:cs="Consolas"/>
          <w:sz w:val="18"/>
          <w:szCs w:val="18"/>
          <w:shd w:val="clear" w:color="auto" w:fill="CFE2F3"/>
        </w:rPr>
        <w:t xml:space="preserve">    }</w:t>
      </w:r>
    </w:p>
    <w:p w14:paraId="25A5B76B" w14:textId="77777777" w:rsidR="00872F4F" w:rsidRDefault="005A0616">
      <w:r>
        <w:rPr>
          <w:rFonts w:ascii="Consolas" w:eastAsia="Consolas" w:hAnsi="Consolas" w:cs="Consolas"/>
          <w:sz w:val="18"/>
          <w:szCs w:val="18"/>
          <w:shd w:val="clear" w:color="auto" w:fill="CFE2F3"/>
        </w:rPr>
        <w:t xml:space="preserve">  }</w:t>
      </w:r>
    </w:p>
    <w:p w14:paraId="617A4C40" w14:textId="77777777" w:rsidR="00872F4F" w:rsidRDefault="005A0616">
      <w:r>
        <w:rPr>
          <w:rFonts w:ascii="Consolas" w:eastAsia="Consolas" w:hAnsi="Consolas" w:cs="Consolas"/>
          <w:sz w:val="18"/>
          <w:szCs w:val="18"/>
          <w:shd w:val="clear" w:color="auto" w:fill="CFE2F3"/>
        </w:rPr>
        <w:t>}</w:t>
      </w:r>
    </w:p>
    <w:p w14:paraId="2BCC1EEC" w14:textId="77777777" w:rsidR="00872F4F" w:rsidRDefault="00872F4F"/>
    <w:p w14:paraId="50CB1E3F" w14:textId="77777777" w:rsidR="00872F4F" w:rsidRDefault="005A0616">
      <w:pPr>
        <w:pStyle w:val="Heading2"/>
        <w:contextualSpacing w:val="0"/>
      </w:pPr>
      <w:bookmarkStart w:id="54" w:name="h.n8bjzg1ysgdq" w:colFirst="0" w:colLast="0"/>
      <w:bookmarkEnd w:id="54"/>
      <w:r>
        <w:t>​</w:t>
      </w:r>
      <w:r>
        <w:t>1.9.​ Report</w:t>
      </w:r>
    </w:p>
    <w:p w14:paraId="1B5440EA"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report</w:t>
      </w:r>
    </w:p>
    <w:p w14:paraId="0A4B0550" w14:textId="77777777" w:rsidR="00872F4F" w:rsidRDefault="00872F4F"/>
    <w:p w14:paraId="7B17794B" w14:textId="77777777" w:rsidR="00872F4F" w:rsidRDefault="005A0616">
      <w:r>
        <w:t xml:space="preserve">Reports are collections of threat intelligence focused on one or more topics, such as a description of a threat actor, malware, or attack technique, including context and related details. They are used to group similar threat intelligence together so that </w:t>
      </w:r>
      <w:r>
        <w:t>it can be published as a comprehensive cyber threat story.</w:t>
      </w:r>
    </w:p>
    <w:p w14:paraId="4E952B08" w14:textId="77777777" w:rsidR="00872F4F" w:rsidRDefault="00872F4F"/>
    <w:p w14:paraId="4BA0A441" w14:textId="77777777" w:rsidR="00872F4F" w:rsidRDefault="005A0616">
      <w:r>
        <w:t>The Report SDO contains a list of references to STIX Objects (the cyber threat intelligence objects included in the report) along with a textual description and the name of the report.</w:t>
      </w:r>
    </w:p>
    <w:p w14:paraId="6CCA1CFD" w14:textId="77777777" w:rsidR="00872F4F" w:rsidRDefault="00872F4F"/>
    <w:p w14:paraId="20C70BC6" w14:textId="77777777" w:rsidR="00872F4F" w:rsidRDefault="005A0616">
      <w:r>
        <w:t>For exampl</w:t>
      </w:r>
      <w:r>
        <w:t>e, a threat report by ACME Defense Corp. discussing the Glass Gazelle campaign could be represented using this object. The Report itself would contain the narrative of the report while the Campaign SDO and any related SDOs (e.g. Indicators for the Campaign</w:t>
      </w:r>
      <w:r>
        <w:t>, Malware it uses, and the associated Relationships) would be referenced in the report contents.</w:t>
      </w:r>
    </w:p>
    <w:p w14:paraId="0F1B7A22" w14:textId="77777777" w:rsidR="00872F4F" w:rsidRDefault="005A0616">
      <w:pPr>
        <w:pStyle w:val="Heading3"/>
        <w:spacing w:line="276" w:lineRule="auto"/>
        <w:contextualSpacing w:val="0"/>
      </w:pPr>
      <w:bookmarkStart w:id="55" w:name="h.ha4fpad0r9pf" w:colFirst="0" w:colLast="0"/>
      <w:bookmarkEnd w:id="55"/>
      <w:r>
        <w:t>​</w:t>
      </w:r>
      <w:r>
        <w:t>1.9.1.​ Properties</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2265"/>
        <w:gridCol w:w="4125"/>
      </w:tblGrid>
      <w:tr w:rsidR="00872F4F" w14:paraId="40618013"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C291D9B" w14:textId="77777777" w:rsidR="00872F4F" w:rsidRDefault="005A0616">
            <w:pPr>
              <w:spacing w:line="240" w:lineRule="auto"/>
            </w:pPr>
            <w:r>
              <w:rPr>
                <w:b/>
                <w:color w:val="FFFFFF"/>
              </w:rPr>
              <w:t>Common Properties</w:t>
            </w:r>
          </w:p>
        </w:tc>
      </w:tr>
      <w:tr w:rsidR="00872F4F" w14:paraId="4E1F8022"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777B3EA7"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w:t>
            </w:r>
            <w:r>
              <w:rPr>
                <w:rFonts w:ascii="Consolas" w:eastAsia="Consolas" w:hAnsi="Consolas" w:cs="Consolas"/>
                <w:b/>
              </w:rPr>
              <w:t>ings_refs, granular_markings</w:t>
            </w:r>
          </w:p>
        </w:tc>
      </w:tr>
      <w:tr w:rsidR="00872F4F" w14:paraId="323C596C"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9836EBF" w14:textId="77777777" w:rsidR="00872F4F" w:rsidRDefault="005A0616">
            <w:pPr>
              <w:spacing w:line="288" w:lineRule="auto"/>
            </w:pPr>
            <w:r>
              <w:rPr>
                <w:b/>
                <w:color w:val="FFFFFF"/>
              </w:rPr>
              <w:t>Report Specific Properties</w:t>
            </w:r>
          </w:p>
        </w:tc>
      </w:tr>
      <w:tr w:rsidR="00872F4F" w14:paraId="29A1553B"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03F5B60" w14:textId="77777777" w:rsidR="00872F4F" w:rsidRDefault="005A0616">
            <w:pPr>
              <w:spacing w:line="288" w:lineRule="auto"/>
            </w:pPr>
            <w:r>
              <w:rPr>
                <w:rFonts w:ascii="Consolas" w:eastAsia="Consolas" w:hAnsi="Consolas" w:cs="Consolas"/>
                <w:b/>
              </w:rPr>
              <w:t>name, description, published, published_precision, report_refs</w:t>
            </w:r>
          </w:p>
        </w:tc>
      </w:tr>
      <w:tr w:rsidR="00872F4F" w14:paraId="46A497F6" w14:textId="77777777">
        <w:tc>
          <w:tcPr>
            <w:tcW w:w="2970" w:type="dxa"/>
            <w:shd w:val="clear" w:color="auto" w:fill="073763"/>
            <w:tcMar>
              <w:top w:w="100" w:type="dxa"/>
              <w:left w:w="100" w:type="dxa"/>
              <w:bottom w:w="100" w:type="dxa"/>
              <w:right w:w="100" w:type="dxa"/>
            </w:tcMar>
          </w:tcPr>
          <w:p w14:paraId="2D4F8CBB" w14:textId="77777777" w:rsidR="00872F4F" w:rsidRDefault="005A0616">
            <w:pPr>
              <w:widowControl w:val="0"/>
              <w:spacing w:line="240" w:lineRule="auto"/>
            </w:pPr>
            <w:r>
              <w:rPr>
                <w:b/>
                <w:color w:val="FFFFFF"/>
              </w:rPr>
              <w:lastRenderedPageBreak/>
              <w:t>Property Name</w:t>
            </w:r>
          </w:p>
        </w:tc>
        <w:tc>
          <w:tcPr>
            <w:tcW w:w="2265" w:type="dxa"/>
            <w:shd w:val="clear" w:color="auto" w:fill="073763"/>
            <w:tcMar>
              <w:top w:w="100" w:type="dxa"/>
              <w:left w:w="100" w:type="dxa"/>
              <w:bottom w:w="100" w:type="dxa"/>
              <w:right w:w="100" w:type="dxa"/>
            </w:tcMar>
          </w:tcPr>
          <w:p w14:paraId="5FD6A2AC" w14:textId="77777777" w:rsidR="00872F4F" w:rsidRDefault="005A0616">
            <w:pPr>
              <w:widowControl w:val="0"/>
              <w:spacing w:line="240" w:lineRule="auto"/>
            </w:pPr>
            <w:r>
              <w:rPr>
                <w:b/>
                <w:color w:val="FFFFFF"/>
              </w:rPr>
              <w:t>Type</w:t>
            </w:r>
          </w:p>
        </w:tc>
        <w:tc>
          <w:tcPr>
            <w:tcW w:w="4125" w:type="dxa"/>
            <w:shd w:val="clear" w:color="auto" w:fill="073763"/>
            <w:tcMar>
              <w:top w:w="100" w:type="dxa"/>
              <w:left w:w="100" w:type="dxa"/>
              <w:bottom w:w="100" w:type="dxa"/>
              <w:right w:w="100" w:type="dxa"/>
            </w:tcMar>
          </w:tcPr>
          <w:p w14:paraId="482B77ED" w14:textId="77777777" w:rsidR="00872F4F" w:rsidRDefault="005A0616">
            <w:pPr>
              <w:widowControl w:val="0"/>
              <w:spacing w:line="240" w:lineRule="auto"/>
            </w:pPr>
            <w:r>
              <w:rPr>
                <w:b/>
                <w:color w:val="FFFFFF"/>
              </w:rPr>
              <w:t>Description</w:t>
            </w:r>
          </w:p>
        </w:tc>
      </w:tr>
      <w:tr w:rsidR="00872F4F" w14:paraId="4612CAD7" w14:textId="77777777">
        <w:tc>
          <w:tcPr>
            <w:tcW w:w="2970" w:type="dxa"/>
            <w:shd w:val="clear" w:color="auto" w:fill="D9D9D9"/>
            <w:tcMar>
              <w:top w:w="100" w:type="dxa"/>
              <w:left w:w="100" w:type="dxa"/>
              <w:bottom w:w="100" w:type="dxa"/>
              <w:right w:w="100" w:type="dxa"/>
            </w:tcMar>
          </w:tcPr>
          <w:p w14:paraId="3366A28B" w14:textId="77777777" w:rsidR="00872F4F" w:rsidRDefault="005A0616">
            <w:pPr>
              <w:widowControl w:val="0"/>
              <w:spacing w:line="240" w:lineRule="auto"/>
            </w:pPr>
            <w:r>
              <w:rPr>
                <w:rFonts w:ascii="Consolas" w:eastAsia="Consolas" w:hAnsi="Consolas" w:cs="Consolas"/>
                <w:b/>
              </w:rPr>
              <w:t>type</w:t>
            </w:r>
            <w:r>
              <w:t xml:space="preserve"> (required)</w:t>
            </w:r>
          </w:p>
        </w:tc>
        <w:tc>
          <w:tcPr>
            <w:tcW w:w="2265" w:type="dxa"/>
            <w:shd w:val="clear" w:color="auto" w:fill="D9D9D9"/>
            <w:tcMar>
              <w:top w:w="100" w:type="dxa"/>
              <w:left w:w="100" w:type="dxa"/>
              <w:bottom w:w="100" w:type="dxa"/>
              <w:right w:w="100" w:type="dxa"/>
            </w:tcMar>
          </w:tcPr>
          <w:p w14:paraId="037670BD" w14:textId="77777777" w:rsidR="00872F4F" w:rsidRDefault="005A0616">
            <w:r>
              <w:rPr>
                <w:rFonts w:ascii="Consolas" w:eastAsia="Consolas" w:hAnsi="Consolas" w:cs="Consolas"/>
                <w:color w:val="C7254E"/>
                <w:shd w:val="clear" w:color="auto" w:fill="F9F2F4"/>
              </w:rPr>
              <w:t>string</w:t>
            </w:r>
          </w:p>
        </w:tc>
        <w:tc>
          <w:tcPr>
            <w:tcW w:w="4125" w:type="dxa"/>
            <w:shd w:val="clear" w:color="auto" w:fill="D9D9D9"/>
            <w:tcMar>
              <w:top w:w="100" w:type="dxa"/>
              <w:left w:w="100" w:type="dxa"/>
              <w:bottom w:w="100" w:type="dxa"/>
              <w:right w:w="100" w:type="dxa"/>
            </w:tcMar>
          </w:tcPr>
          <w:p w14:paraId="71CFA5A6"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report</w:t>
            </w:r>
          </w:p>
        </w:tc>
      </w:tr>
      <w:tr w:rsidR="00872F4F" w14:paraId="0502D603" w14:textId="77777777">
        <w:tc>
          <w:tcPr>
            <w:tcW w:w="2970" w:type="dxa"/>
            <w:shd w:val="clear" w:color="auto" w:fill="D9D9D9"/>
            <w:tcMar>
              <w:top w:w="100" w:type="dxa"/>
              <w:left w:w="100" w:type="dxa"/>
              <w:bottom w:w="100" w:type="dxa"/>
              <w:right w:w="100" w:type="dxa"/>
            </w:tcMar>
          </w:tcPr>
          <w:p w14:paraId="59FC658F" w14:textId="77777777" w:rsidR="00872F4F" w:rsidRDefault="005A0616">
            <w:pPr>
              <w:widowControl w:val="0"/>
              <w:spacing w:line="240" w:lineRule="auto"/>
            </w:pPr>
            <w:r>
              <w:rPr>
                <w:rFonts w:ascii="Consolas" w:eastAsia="Consolas" w:hAnsi="Consolas" w:cs="Consolas"/>
                <w:b/>
              </w:rPr>
              <w:t>labels</w:t>
            </w:r>
            <w:r>
              <w:rPr>
                <w:rFonts w:ascii="Consolas" w:eastAsia="Consolas" w:hAnsi="Consolas" w:cs="Consolas"/>
              </w:rPr>
              <w:t xml:space="preserve"> (required)</w:t>
            </w:r>
          </w:p>
        </w:tc>
        <w:tc>
          <w:tcPr>
            <w:tcW w:w="2265" w:type="dxa"/>
            <w:shd w:val="clear" w:color="auto" w:fill="D9D9D9"/>
            <w:tcMar>
              <w:top w:w="100" w:type="dxa"/>
              <w:left w:w="100" w:type="dxa"/>
              <w:bottom w:w="100" w:type="dxa"/>
              <w:right w:w="100" w:type="dxa"/>
            </w:tcMar>
          </w:tcPr>
          <w:p w14:paraId="42D0F56B"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125" w:type="dxa"/>
            <w:shd w:val="clear" w:color="auto" w:fill="D9D9D9"/>
            <w:tcMar>
              <w:top w:w="100" w:type="dxa"/>
              <w:left w:w="100" w:type="dxa"/>
              <w:bottom w:w="100" w:type="dxa"/>
              <w:right w:w="100" w:type="dxa"/>
            </w:tcMar>
          </w:tcPr>
          <w:p w14:paraId="6563D4DF" w14:textId="77777777" w:rsidR="00872F4F" w:rsidRDefault="005A0616">
            <w:pPr>
              <w:spacing w:line="240" w:lineRule="auto"/>
            </w:pPr>
            <w:r>
              <w:rPr>
                <w:rFonts w:ascii="Consolas" w:eastAsia="Consolas" w:hAnsi="Consolas" w:cs="Consolas"/>
              </w:rPr>
              <w:t xml:space="preserve">This field is an Open Vocabulary that specifies the primary subject of this report. </w:t>
            </w:r>
          </w:p>
          <w:p w14:paraId="41EA6865" w14:textId="77777777" w:rsidR="00872F4F" w:rsidRDefault="00872F4F">
            <w:pPr>
              <w:spacing w:line="240" w:lineRule="auto"/>
            </w:pPr>
          </w:p>
          <w:p w14:paraId="58B3CE6B" w14:textId="77777777" w:rsidR="00872F4F" w:rsidRDefault="005A0616">
            <w:pPr>
              <w:spacing w:line="240" w:lineRule="auto"/>
            </w:pPr>
            <w:r>
              <w:rPr>
                <w:rFonts w:ascii="Consolas" w:eastAsia="Consolas" w:hAnsi="Consolas" w:cs="Consolas"/>
              </w:rPr>
              <w:t xml:space="preserve">This is an open vocabulary and values </w:t>
            </w:r>
            <w:r>
              <w:rPr>
                <w:rFonts w:ascii="Consolas" w:eastAsia="Consolas" w:hAnsi="Consolas" w:cs="Consolas"/>
                <w:b/>
              </w:rPr>
              <w:t xml:space="preserve">SHOULD </w:t>
            </w:r>
            <w:r>
              <w:rPr>
                <w:rFonts w:ascii="Consolas" w:eastAsia="Consolas" w:hAnsi="Consolas" w:cs="Consolas"/>
              </w:rPr>
              <w:t xml:space="preserve">come from the </w:t>
            </w:r>
            <w:r>
              <w:rPr>
                <w:rFonts w:ascii="Consolas" w:eastAsia="Consolas" w:hAnsi="Consolas" w:cs="Consolas"/>
                <w:color w:val="C7254E"/>
                <w:shd w:val="clear" w:color="auto" w:fill="F9F2F4"/>
              </w:rPr>
              <w:t>report-label-ov</w:t>
            </w:r>
            <w:r>
              <w:rPr>
                <w:rFonts w:ascii="Consolas" w:eastAsia="Consolas" w:hAnsi="Consolas" w:cs="Consolas"/>
              </w:rPr>
              <w:t xml:space="preserve"> vocabulary.</w:t>
            </w:r>
          </w:p>
        </w:tc>
      </w:tr>
      <w:tr w:rsidR="00872F4F" w14:paraId="7147468F" w14:textId="77777777">
        <w:tc>
          <w:tcPr>
            <w:tcW w:w="2970" w:type="dxa"/>
            <w:shd w:val="clear" w:color="auto" w:fill="FFFFFF"/>
            <w:tcMar>
              <w:top w:w="100" w:type="dxa"/>
              <w:left w:w="100" w:type="dxa"/>
              <w:bottom w:w="100" w:type="dxa"/>
              <w:right w:w="100" w:type="dxa"/>
            </w:tcMar>
          </w:tcPr>
          <w:p w14:paraId="58D8DD39" w14:textId="77777777" w:rsidR="00872F4F" w:rsidRDefault="005A0616">
            <w:pPr>
              <w:widowControl w:val="0"/>
              <w:spacing w:line="240" w:lineRule="auto"/>
            </w:pPr>
            <w:r>
              <w:rPr>
                <w:rFonts w:ascii="Consolas" w:eastAsia="Consolas" w:hAnsi="Consolas" w:cs="Consolas"/>
                <w:b/>
              </w:rPr>
              <w:t>name</w:t>
            </w:r>
            <w:r>
              <w:t xml:space="preserve"> (required)</w:t>
            </w:r>
          </w:p>
        </w:tc>
        <w:tc>
          <w:tcPr>
            <w:tcW w:w="2265" w:type="dxa"/>
            <w:shd w:val="clear" w:color="auto" w:fill="FFFFFF"/>
            <w:tcMar>
              <w:top w:w="100" w:type="dxa"/>
              <w:left w:w="100" w:type="dxa"/>
              <w:bottom w:w="100" w:type="dxa"/>
              <w:right w:w="100" w:type="dxa"/>
            </w:tcMar>
          </w:tcPr>
          <w:p w14:paraId="12ABAD06" w14:textId="77777777" w:rsidR="00872F4F" w:rsidRDefault="005A0616">
            <w:r>
              <w:rPr>
                <w:rFonts w:ascii="Consolas" w:eastAsia="Consolas" w:hAnsi="Consolas" w:cs="Consolas"/>
                <w:color w:val="C7254E"/>
                <w:shd w:val="clear" w:color="auto" w:fill="F9F2F4"/>
              </w:rPr>
              <w:t>string</w:t>
            </w:r>
          </w:p>
        </w:tc>
        <w:tc>
          <w:tcPr>
            <w:tcW w:w="412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F19866F" w14:textId="77777777" w:rsidR="00872F4F" w:rsidRDefault="005A0616">
            <w:pPr>
              <w:spacing w:line="240" w:lineRule="auto"/>
            </w:pPr>
            <w:r>
              <w:t>A name used to identify the Report.</w:t>
            </w:r>
          </w:p>
        </w:tc>
      </w:tr>
      <w:tr w:rsidR="00872F4F" w14:paraId="4609E3BA" w14:textId="77777777">
        <w:tc>
          <w:tcPr>
            <w:tcW w:w="2970" w:type="dxa"/>
            <w:shd w:val="clear" w:color="auto" w:fill="FFFFFF"/>
            <w:tcMar>
              <w:top w:w="100" w:type="dxa"/>
              <w:left w:w="100" w:type="dxa"/>
              <w:bottom w:w="100" w:type="dxa"/>
              <w:right w:w="100" w:type="dxa"/>
            </w:tcMar>
          </w:tcPr>
          <w:p w14:paraId="566ACDEA" w14:textId="77777777" w:rsidR="00872F4F" w:rsidRDefault="005A0616">
            <w:pPr>
              <w:widowControl w:val="0"/>
              <w:spacing w:line="240" w:lineRule="auto"/>
            </w:pPr>
            <w:r>
              <w:rPr>
                <w:rFonts w:ascii="Consolas" w:eastAsia="Consolas" w:hAnsi="Consolas" w:cs="Consolas"/>
                <w:b/>
              </w:rPr>
              <w:t>description</w:t>
            </w:r>
            <w:r>
              <w:t xml:space="preserve"> (optional)</w:t>
            </w:r>
          </w:p>
        </w:tc>
        <w:tc>
          <w:tcPr>
            <w:tcW w:w="2265" w:type="dxa"/>
            <w:shd w:val="clear" w:color="auto" w:fill="FFFFFF"/>
            <w:tcMar>
              <w:top w:w="100" w:type="dxa"/>
              <w:left w:w="100" w:type="dxa"/>
              <w:bottom w:w="100" w:type="dxa"/>
              <w:right w:w="100" w:type="dxa"/>
            </w:tcMar>
          </w:tcPr>
          <w:p w14:paraId="5A6A6E7C" w14:textId="77777777" w:rsidR="00872F4F" w:rsidRDefault="005A0616">
            <w:r>
              <w:rPr>
                <w:rFonts w:ascii="Consolas" w:eastAsia="Consolas" w:hAnsi="Consolas" w:cs="Consolas"/>
                <w:color w:val="C7254E"/>
                <w:shd w:val="clear" w:color="auto" w:fill="F9F2F4"/>
              </w:rPr>
              <w:t>string</w:t>
            </w:r>
          </w:p>
        </w:tc>
        <w:tc>
          <w:tcPr>
            <w:tcW w:w="412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01D7B24" w14:textId="77777777" w:rsidR="00872F4F" w:rsidRDefault="005A0616">
            <w:pPr>
              <w:spacing w:line="240" w:lineRule="auto"/>
            </w:pPr>
            <w:r>
              <w:t>A description that provides more details and context about this object, potentially including its purpose and its key characteristics.</w:t>
            </w:r>
          </w:p>
        </w:tc>
      </w:tr>
      <w:tr w:rsidR="00872F4F" w14:paraId="0296AE60" w14:textId="77777777">
        <w:tc>
          <w:tcPr>
            <w:tcW w:w="2970" w:type="dxa"/>
            <w:shd w:val="clear" w:color="auto" w:fill="FFFFFF"/>
            <w:tcMar>
              <w:top w:w="100" w:type="dxa"/>
              <w:left w:w="100" w:type="dxa"/>
              <w:bottom w:w="100" w:type="dxa"/>
              <w:right w:w="100" w:type="dxa"/>
            </w:tcMar>
          </w:tcPr>
          <w:p w14:paraId="047233A3" w14:textId="77777777" w:rsidR="00872F4F" w:rsidRDefault="005A0616">
            <w:pPr>
              <w:widowControl w:val="0"/>
              <w:spacing w:line="240" w:lineRule="auto"/>
            </w:pPr>
            <w:r>
              <w:rPr>
                <w:rFonts w:ascii="Consolas" w:eastAsia="Consolas" w:hAnsi="Consolas" w:cs="Consolas"/>
                <w:b/>
              </w:rPr>
              <w:t xml:space="preserve">published </w:t>
            </w:r>
            <w:r>
              <w:rPr>
                <w:rFonts w:ascii="Consolas" w:eastAsia="Consolas" w:hAnsi="Consolas" w:cs="Consolas"/>
              </w:rPr>
              <w:t>(required)</w:t>
            </w:r>
          </w:p>
        </w:tc>
        <w:tc>
          <w:tcPr>
            <w:tcW w:w="2265" w:type="dxa"/>
            <w:shd w:val="clear" w:color="auto" w:fill="FFFFFF"/>
            <w:tcMar>
              <w:top w:w="100" w:type="dxa"/>
              <w:left w:w="100" w:type="dxa"/>
              <w:bottom w:w="100" w:type="dxa"/>
              <w:right w:w="100" w:type="dxa"/>
            </w:tcMar>
          </w:tcPr>
          <w:p w14:paraId="2C339842" w14:textId="77777777" w:rsidR="00872F4F" w:rsidRDefault="005A0616">
            <w:pPr>
              <w:widowControl w:val="0"/>
              <w:spacing w:line="240" w:lineRule="auto"/>
            </w:pPr>
            <w:r>
              <w:rPr>
                <w:rFonts w:ascii="Consolas" w:eastAsia="Consolas" w:hAnsi="Consolas" w:cs="Consolas"/>
                <w:color w:val="C7254E"/>
                <w:shd w:val="clear" w:color="auto" w:fill="F9F2F4"/>
              </w:rPr>
              <w:t>timestamp</w:t>
            </w:r>
          </w:p>
        </w:tc>
        <w:tc>
          <w:tcPr>
            <w:tcW w:w="4125" w:type="dxa"/>
            <w:shd w:val="clear" w:color="auto" w:fill="FFFFFF"/>
            <w:tcMar>
              <w:top w:w="100" w:type="dxa"/>
              <w:left w:w="100" w:type="dxa"/>
              <w:bottom w:w="100" w:type="dxa"/>
              <w:right w:w="100" w:type="dxa"/>
            </w:tcMar>
          </w:tcPr>
          <w:p w14:paraId="5264DD9D" w14:textId="77777777" w:rsidR="00872F4F" w:rsidRDefault="005A0616">
            <w:pPr>
              <w:widowControl w:val="0"/>
              <w:spacing w:line="240" w:lineRule="auto"/>
            </w:pPr>
            <w:r>
              <w:t>The date that this report object was officially published</w:t>
            </w:r>
            <w:r>
              <w:rPr>
                <w:rFonts w:ascii="Consolas" w:eastAsia="Consolas" w:hAnsi="Consolas" w:cs="Consolas"/>
              </w:rPr>
              <w:t xml:space="preserve"> by the creat</w:t>
            </w:r>
            <w:r>
              <w:rPr>
                <w:rFonts w:ascii="Consolas" w:eastAsia="Consolas" w:hAnsi="Consolas" w:cs="Consolas"/>
              </w:rPr>
              <w:t>or of this report</w:t>
            </w:r>
            <w:r>
              <w:t xml:space="preserve">.  </w:t>
            </w:r>
          </w:p>
        </w:tc>
      </w:tr>
      <w:tr w:rsidR="00872F4F" w14:paraId="18D31103" w14:textId="77777777">
        <w:tc>
          <w:tcPr>
            <w:tcW w:w="2970" w:type="dxa"/>
            <w:shd w:val="clear" w:color="auto" w:fill="FFFFFF"/>
            <w:tcMar>
              <w:top w:w="100" w:type="dxa"/>
              <w:left w:w="100" w:type="dxa"/>
              <w:bottom w:w="100" w:type="dxa"/>
              <w:right w:w="100" w:type="dxa"/>
            </w:tcMar>
          </w:tcPr>
          <w:p w14:paraId="69AC4049" w14:textId="77777777" w:rsidR="00872F4F" w:rsidRDefault="005A0616">
            <w:pPr>
              <w:widowControl w:val="0"/>
              <w:spacing w:line="240" w:lineRule="auto"/>
            </w:pPr>
            <w:commentRangeStart w:id="56"/>
            <w:commentRangeStart w:id="57"/>
            <w:commentRangeStart w:id="58"/>
            <w:commentRangeStart w:id="59"/>
            <w:commentRangeStart w:id="60"/>
            <w:r>
              <w:rPr>
                <w:rFonts w:ascii="Consolas" w:eastAsia="Consolas" w:hAnsi="Consolas" w:cs="Consolas"/>
                <w:b/>
              </w:rPr>
              <w:t>published_precision</w:t>
            </w:r>
            <w:r>
              <w:rPr>
                <w:rFonts w:ascii="Consolas" w:eastAsia="Consolas" w:hAnsi="Consolas" w:cs="Consolas"/>
              </w:rPr>
              <w:t xml:space="preserve"> (optional)</w:t>
            </w:r>
          </w:p>
        </w:tc>
        <w:tc>
          <w:tcPr>
            <w:tcW w:w="2265" w:type="dxa"/>
            <w:shd w:val="clear" w:color="auto" w:fill="FFFFFF"/>
            <w:tcMar>
              <w:top w:w="100" w:type="dxa"/>
              <w:left w:w="100" w:type="dxa"/>
              <w:bottom w:w="100" w:type="dxa"/>
              <w:right w:w="100" w:type="dxa"/>
            </w:tcMar>
          </w:tcPr>
          <w:p w14:paraId="102B1F32" w14:textId="77777777" w:rsidR="00872F4F" w:rsidRDefault="005A0616">
            <w:pPr>
              <w:widowControl w:val="0"/>
              <w:spacing w:line="240" w:lineRule="auto"/>
            </w:pPr>
            <w:r>
              <w:rPr>
                <w:rFonts w:ascii="Consolas" w:eastAsia="Consolas" w:hAnsi="Consolas" w:cs="Consolas"/>
                <w:color w:val="C7254E"/>
                <w:shd w:val="clear" w:color="auto" w:fill="F9F2F4"/>
              </w:rPr>
              <w:t>timestamp-precision</w:t>
            </w:r>
          </w:p>
        </w:tc>
        <w:tc>
          <w:tcPr>
            <w:tcW w:w="4125" w:type="dxa"/>
            <w:shd w:val="clear" w:color="auto" w:fill="FFFFFF"/>
            <w:tcMar>
              <w:top w:w="100" w:type="dxa"/>
              <w:left w:w="100" w:type="dxa"/>
              <w:bottom w:w="100" w:type="dxa"/>
              <w:right w:w="100" w:type="dxa"/>
            </w:tcMar>
          </w:tcPr>
          <w:p w14:paraId="61587024" w14:textId="77777777" w:rsidR="00872F4F" w:rsidRDefault="005A0616">
            <w:pPr>
              <w:widowControl w:val="0"/>
              <w:spacing w:line="240" w:lineRule="auto"/>
            </w:pPr>
            <w:r>
              <w:t xml:space="preserve">The precision of the </w:t>
            </w:r>
            <w:r>
              <w:rPr>
                <w:rFonts w:ascii="Consolas" w:eastAsia="Consolas" w:hAnsi="Consolas" w:cs="Consolas"/>
                <w:b/>
              </w:rPr>
              <w:t>published</w:t>
            </w:r>
            <w:r>
              <w:rPr>
                <w:rFonts w:ascii="Consolas" w:eastAsia="Consolas" w:hAnsi="Consolas" w:cs="Consolas"/>
              </w:rPr>
              <w:t xml:space="preserve"> field.</w:t>
            </w:r>
            <w:commentRangeEnd w:id="56"/>
            <w:r>
              <w:commentReference w:id="56"/>
            </w:r>
            <w:commentRangeEnd w:id="57"/>
            <w:r>
              <w:commentReference w:id="57"/>
            </w:r>
            <w:commentRangeEnd w:id="58"/>
            <w:r>
              <w:commentReference w:id="58"/>
            </w:r>
            <w:commentRangeEnd w:id="59"/>
            <w:r>
              <w:commentReference w:id="59"/>
            </w:r>
            <w:commentRangeEnd w:id="60"/>
            <w:r>
              <w:commentReference w:id="60"/>
            </w:r>
          </w:p>
        </w:tc>
      </w:tr>
      <w:tr w:rsidR="00872F4F" w14:paraId="6568B272" w14:textId="77777777">
        <w:tc>
          <w:tcPr>
            <w:tcW w:w="2970" w:type="dxa"/>
            <w:tcMar>
              <w:top w:w="100" w:type="dxa"/>
              <w:left w:w="100" w:type="dxa"/>
              <w:bottom w:w="100" w:type="dxa"/>
              <w:right w:w="100" w:type="dxa"/>
            </w:tcMar>
          </w:tcPr>
          <w:p w14:paraId="74406432" w14:textId="77777777" w:rsidR="00872F4F" w:rsidRDefault="005A0616">
            <w:pPr>
              <w:widowControl w:val="0"/>
              <w:spacing w:line="240" w:lineRule="auto"/>
            </w:pPr>
            <w:r>
              <w:rPr>
                <w:rFonts w:ascii="Consolas" w:eastAsia="Consolas" w:hAnsi="Consolas" w:cs="Consolas"/>
                <w:b/>
              </w:rPr>
              <w:t>report_refs</w:t>
            </w:r>
            <w:r>
              <w:rPr>
                <w:rFonts w:ascii="Consolas" w:eastAsia="Consolas" w:hAnsi="Consolas" w:cs="Consolas"/>
              </w:rPr>
              <w:t xml:space="preserve"> (required)</w:t>
            </w:r>
          </w:p>
        </w:tc>
        <w:tc>
          <w:tcPr>
            <w:tcW w:w="2265" w:type="dxa"/>
            <w:tcMar>
              <w:top w:w="100" w:type="dxa"/>
              <w:left w:w="100" w:type="dxa"/>
              <w:bottom w:w="100" w:type="dxa"/>
              <w:right w:w="100" w:type="dxa"/>
            </w:tcMar>
          </w:tcPr>
          <w:p w14:paraId="6550D6A3"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identifier</w:t>
            </w:r>
          </w:p>
        </w:tc>
        <w:tc>
          <w:tcPr>
            <w:tcW w:w="4125" w:type="dxa"/>
            <w:tcMar>
              <w:top w:w="100" w:type="dxa"/>
              <w:left w:w="100" w:type="dxa"/>
              <w:bottom w:w="100" w:type="dxa"/>
              <w:right w:w="100" w:type="dxa"/>
            </w:tcMar>
          </w:tcPr>
          <w:p w14:paraId="69470A72" w14:textId="77777777" w:rsidR="00872F4F" w:rsidRDefault="005A0616">
            <w:pPr>
              <w:widowControl w:val="0"/>
              <w:spacing w:line="240" w:lineRule="auto"/>
            </w:pPr>
            <w:r>
              <w:t xml:space="preserve">Specifies </w:t>
            </w:r>
            <w:r>
              <w:rPr>
                <w:rFonts w:ascii="Consolas" w:eastAsia="Consolas" w:hAnsi="Consolas" w:cs="Consolas"/>
              </w:rPr>
              <w:t>other STIX</w:t>
            </w:r>
            <w:r>
              <w:t xml:space="preserve"> Objects that are </w:t>
            </w:r>
            <w:r>
              <w:rPr>
                <w:rFonts w:ascii="Consolas" w:eastAsia="Consolas" w:hAnsi="Consolas" w:cs="Consolas"/>
              </w:rPr>
              <w:t xml:space="preserve">referred to by this </w:t>
            </w:r>
            <w:r>
              <w:t>Report.</w:t>
            </w:r>
          </w:p>
        </w:tc>
      </w:tr>
    </w:tbl>
    <w:p w14:paraId="7C92A2FE" w14:textId="77777777" w:rsidR="00872F4F" w:rsidRDefault="00872F4F"/>
    <w:p w14:paraId="2083D37A" w14:textId="77777777" w:rsidR="00872F4F" w:rsidRDefault="005A0616">
      <w:pPr>
        <w:pStyle w:val="Heading3"/>
        <w:keepNext w:val="0"/>
        <w:keepLines w:val="0"/>
        <w:contextualSpacing w:val="0"/>
      </w:pPr>
      <w:bookmarkStart w:id="61" w:name="h.u1alc2ppehw4" w:colFirst="0" w:colLast="0"/>
      <w:bookmarkEnd w:id="61"/>
      <w:r>
        <w:t>​</w:t>
      </w:r>
      <w:r>
        <w:t>1.9.2.​ Relationships</w:t>
      </w:r>
    </w:p>
    <w:p w14:paraId="7C54A3B1" w14:textId="77777777" w:rsidR="00872F4F" w:rsidRDefault="005A0616">
      <w:r>
        <w:t>The</w:t>
      </w:r>
      <w:r>
        <w:rPr>
          <w:rFonts w:ascii="Consolas" w:eastAsia="Consolas" w:hAnsi="Consolas" w:cs="Consolas"/>
        </w:rPr>
        <w:t>r</w:t>
      </w:r>
      <w:r>
        <w:t>e are no relationships explicitly defined between the Report object and other objects, other than those defined as common relationships. The first section lists the embedded relationships by property name along with their corresp</w:t>
      </w:r>
      <w:r>
        <w:t xml:space="preserve">onding target. </w:t>
      </w:r>
    </w:p>
    <w:p w14:paraId="5618BC3A" w14:textId="77777777" w:rsidR="00872F4F" w:rsidRDefault="00872F4F"/>
    <w:p w14:paraId="0DF9F1E3"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48C14BC2" w14:textId="77777777" w:rsidR="00872F4F" w:rsidRDefault="00872F4F"/>
    <w:tbl>
      <w:tblPr>
        <w:tblStyle w:val="af0"/>
        <w:tblW w:w="9120" w:type="dxa"/>
        <w:tblLayout w:type="fixed"/>
        <w:tblLook w:val="0600" w:firstRow="0" w:lastRow="0" w:firstColumn="0" w:lastColumn="0" w:noHBand="1" w:noVBand="1"/>
      </w:tblPr>
      <w:tblGrid>
        <w:gridCol w:w="3120"/>
        <w:gridCol w:w="6000"/>
      </w:tblGrid>
      <w:tr w:rsidR="00872F4F" w14:paraId="7D503F25"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A843774" w14:textId="77777777" w:rsidR="00872F4F" w:rsidRDefault="005A0616">
            <w:pPr>
              <w:spacing w:line="288" w:lineRule="auto"/>
            </w:pPr>
            <w:r>
              <w:rPr>
                <w:b/>
                <w:color w:val="FFFFFF"/>
              </w:rPr>
              <w:t>Embedded Relationships</w:t>
            </w:r>
          </w:p>
        </w:tc>
      </w:tr>
      <w:tr w:rsidR="00872F4F" w14:paraId="70146C79"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A935EC3" w14:textId="77777777" w:rsidR="00872F4F" w:rsidRDefault="005A0616">
            <w:pPr>
              <w:spacing w:line="288" w:lineRule="auto"/>
            </w:pPr>
            <w:r>
              <w:rPr>
                <w:rFonts w:ascii="Consolas" w:eastAsia="Consolas" w:hAnsi="Consolas" w:cs="Consolas"/>
                <w:b/>
              </w:rPr>
              <w:t>created_by_ref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2A71D1B" w14:textId="77777777" w:rsidR="00872F4F" w:rsidRDefault="005A0616">
            <w:pPr>
              <w:spacing w:line="240" w:lineRule="auto"/>
            </w:pPr>
            <w:r>
              <w:rPr>
                <w:rFonts w:ascii="Consolas" w:eastAsia="Consolas" w:hAnsi="Consolas" w:cs="Consolas"/>
                <w:color w:val="C7254E"/>
                <w:shd w:val="clear" w:color="auto" w:fill="F9F2F4"/>
              </w:rPr>
              <w:t>sour</w:t>
            </w:r>
            <w:r>
              <w:rPr>
                <w:rFonts w:ascii="Consolas" w:eastAsia="Consolas" w:hAnsi="Consolas" w:cs="Consolas"/>
                <w:color w:val="C7254E"/>
                <w:shd w:val="clear" w:color="auto" w:fill="F9F2F4"/>
              </w:rPr>
              <w:t>ce</w:t>
            </w:r>
          </w:p>
        </w:tc>
      </w:tr>
      <w:tr w:rsidR="00872F4F" w14:paraId="1834DED6"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924BBA" w14:textId="77777777" w:rsidR="00872F4F" w:rsidRDefault="005A0616">
            <w:pPr>
              <w:spacing w:line="288" w:lineRule="auto"/>
            </w:pPr>
            <w:r>
              <w:rPr>
                <w:rFonts w:ascii="Consolas" w:eastAsia="Consolas" w:hAnsi="Consolas" w:cs="Consolas"/>
                <w:b/>
              </w:rPr>
              <w:t>object_markings_refs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6FFC75"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113DC959"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F557269" w14:textId="77777777" w:rsidR="00872F4F" w:rsidRDefault="005A0616">
            <w:pPr>
              <w:widowControl w:val="0"/>
              <w:spacing w:line="240" w:lineRule="auto"/>
            </w:pPr>
            <w:r>
              <w:rPr>
                <w:rFonts w:ascii="Consolas" w:eastAsia="Consolas" w:hAnsi="Consolas" w:cs="Consolas"/>
                <w:b/>
              </w:rPr>
              <w:lastRenderedPageBreak/>
              <w:t>report_refs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13089A"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identifier</w:t>
            </w:r>
          </w:p>
        </w:tc>
      </w:tr>
      <w:tr w:rsidR="00872F4F" w14:paraId="728522D6"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A62272A" w14:textId="77777777" w:rsidR="00872F4F" w:rsidRDefault="005A0616">
            <w:pPr>
              <w:spacing w:line="288" w:lineRule="auto"/>
            </w:pPr>
            <w:r>
              <w:rPr>
                <w:b/>
                <w:color w:val="FFFFFF"/>
              </w:rPr>
              <w:t>Common Relationships</w:t>
            </w:r>
          </w:p>
        </w:tc>
      </w:tr>
      <w:tr w:rsidR="00872F4F" w14:paraId="3E280FB1"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966EDD" w14:textId="77777777" w:rsidR="00872F4F" w:rsidRDefault="005A0616">
            <w:pPr>
              <w:spacing w:line="240" w:lineRule="auto"/>
            </w:pPr>
            <w:r>
              <w:rPr>
                <w:rFonts w:ascii="Consolas" w:eastAsia="Consolas" w:hAnsi="Consolas" w:cs="Consolas"/>
                <w:color w:val="38761D"/>
                <w:shd w:val="clear" w:color="auto" w:fill="D9EAD3"/>
              </w:rPr>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bl>
    <w:p w14:paraId="21EED970" w14:textId="77777777" w:rsidR="00872F4F" w:rsidRDefault="005A0616">
      <w:r>
        <w:t>​</w:t>
      </w:r>
    </w:p>
    <w:p w14:paraId="631852E3" w14:textId="77777777" w:rsidR="00872F4F" w:rsidRDefault="005A0616">
      <w:pPr>
        <w:pStyle w:val="Heading3"/>
        <w:spacing w:line="276" w:lineRule="auto"/>
        <w:contextualSpacing w:val="0"/>
      </w:pPr>
      <w:bookmarkStart w:id="62" w:name="h.sqjujznqckyn" w:colFirst="0" w:colLast="0"/>
      <w:bookmarkEnd w:id="62"/>
      <w:r>
        <w:t>​</w:t>
      </w:r>
      <w:r>
        <w:t>1.9.3.​ Examples</w:t>
      </w:r>
    </w:p>
    <w:p w14:paraId="3730A6F5" w14:textId="77777777" w:rsidR="00872F4F" w:rsidRDefault="005A0616">
      <w:r>
        <w:rPr>
          <w:rFonts w:ascii="Consolas" w:eastAsia="Consolas" w:hAnsi="Consolas" w:cs="Consolas"/>
          <w:sz w:val="18"/>
          <w:szCs w:val="18"/>
          <w:shd w:val="clear" w:color="auto" w:fill="CFE2F3"/>
        </w:rPr>
        <w:t>// Just a report, where the consumer may or may not already have access to the SDOs</w:t>
      </w:r>
    </w:p>
    <w:p w14:paraId="6081CC55" w14:textId="77777777" w:rsidR="00872F4F" w:rsidRDefault="005A0616">
      <w:r>
        <w:rPr>
          <w:rFonts w:ascii="Consolas" w:eastAsia="Consolas" w:hAnsi="Consolas" w:cs="Consolas"/>
          <w:sz w:val="18"/>
          <w:szCs w:val="18"/>
          <w:shd w:val="clear" w:color="auto" w:fill="CFE2F3"/>
        </w:rPr>
        <w:t>{</w:t>
      </w:r>
    </w:p>
    <w:p w14:paraId="6E88D615" w14:textId="77777777" w:rsidR="00872F4F" w:rsidRDefault="005A0616">
      <w:r>
        <w:rPr>
          <w:rFonts w:ascii="Consolas" w:eastAsia="Consolas" w:hAnsi="Consolas" w:cs="Consolas"/>
          <w:sz w:val="18"/>
          <w:szCs w:val="18"/>
          <w:shd w:val="clear" w:color="auto" w:fill="CFE2F3"/>
        </w:rPr>
        <w:t xml:space="preserve">  "type": "report",   </w:t>
      </w:r>
    </w:p>
    <w:p w14:paraId="1289D17A" w14:textId="77777777" w:rsidR="00872F4F" w:rsidRDefault="005A0616">
      <w:r>
        <w:rPr>
          <w:rFonts w:ascii="Consolas" w:eastAsia="Consolas" w:hAnsi="Consolas" w:cs="Consolas"/>
          <w:sz w:val="18"/>
          <w:szCs w:val="18"/>
          <w:shd w:val="clear" w:color="auto" w:fill="CFE2F3"/>
        </w:rPr>
        <w:t xml:space="preserve">  "id": "report--84e4d88f-44ea-4bcd-bbf3-b2c1c320bcb3",</w:t>
      </w:r>
    </w:p>
    <w:p w14:paraId="4C35F3E3" w14:textId="77777777" w:rsidR="00872F4F" w:rsidRDefault="005A0616">
      <w:r>
        <w:rPr>
          <w:rFonts w:ascii="Consolas" w:eastAsia="Consolas" w:hAnsi="Consolas" w:cs="Consolas"/>
          <w:sz w:val="18"/>
          <w:szCs w:val="18"/>
          <w:shd w:val="clear" w:color="auto" w:fill="CFE2F3"/>
        </w:rPr>
        <w:t xml:space="preserve">  "created_by_ref": "source--a463ffb3-1bd9-4d94-b02d-74e4f1658283",</w:t>
      </w:r>
    </w:p>
    <w:p w14:paraId="4CDA18A4" w14:textId="77777777" w:rsidR="00872F4F" w:rsidRDefault="005A0616">
      <w:r>
        <w:rPr>
          <w:rFonts w:ascii="Consolas" w:eastAsia="Consolas" w:hAnsi="Consolas" w:cs="Consolas"/>
          <w:sz w:val="18"/>
          <w:szCs w:val="18"/>
          <w:shd w:val="clear" w:color="auto" w:fill="CFE2F3"/>
        </w:rPr>
        <w:t xml:space="preserve">  "created": "2015-12-21T19:59:11Z",</w:t>
      </w:r>
    </w:p>
    <w:p w14:paraId="65F028DD" w14:textId="77777777" w:rsidR="00872F4F" w:rsidRDefault="005A0616">
      <w:r>
        <w:rPr>
          <w:rFonts w:ascii="Consolas" w:eastAsia="Consolas" w:hAnsi="Consolas" w:cs="Consolas"/>
          <w:sz w:val="18"/>
          <w:szCs w:val="18"/>
          <w:shd w:val="clear" w:color="auto" w:fill="CFE2F3"/>
        </w:rPr>
        <w:t xml:space="preserve">  "modified": "2016-05-21T19:59:11Z",</w:t>
      </w:r>
    </w:p>
    <w:p w14:paraId="495C8598" w14:textId="77777777" w:rsidR="00872F4F" w:rsidRDefault="005A0616">
      <w:r>
        <w:rPr>
          <w:rFonts w:ascii="Consolas" w:eastAsia="Consolas" w:hAnsi="Consolas" w:cs="Consolas"/>
          <w:sz w:val="18"/>
          <w:szCs w:val="18"/>
          <w:shd w:val="clear" w:color="auto" w:fill="CFE2F3"/>
        </w:rPr>
        <w:t xml:space="preserve">  "version": 1,</w:t>
      </w:r>
    </w:p>
    <w:p w14:paraId="7D7DF3DA" w14:textId="77777777" w:rsidR="00872F4F" w:rsidRDefault="005A0616">
      <w:r>
        <w:rPr>
          <w:rFonts w:ascii="Consolas" w:eastAsia="Consolas" w:hAnsi="Consolas" w:cs="Consolas"/>
          <w:sz w:val="18"/>
          <w:szCs w:val="18"/>
          <w:shd w:val="clear" w:color="auto" w:fill="CFE2F3"/>
        </w:rPr>
        <w:t xml:space="preserve">  "name": "The Bla</w:t>
      </w:r>
      <w:r>
        <w:rPr>
          <w:rFonts w:ascii="Consolas" w:eastAsia="Consolas" w:hAnsi="Consolas" w:cs="Consolas"/>
          <w:sz w:val="18"/>
          <w:szCs w:val="18"/>
          <w:shd w:val="clear" w:color="auto" w:fill="CFE2F3"/>
        </w:rPr>
        <w:t>ck Vine Cyberespionage Group",</w:t>
      </w:r>
    </w:p>
    <w:p w14:paraId="6400F804" w14:textId="77777777" w:rsidR="00872F4F" w:rsidRDefault="005A0616">
      <w:r>
        <w:rPr>
          <w:rFonts w:ascii="Consolas" w:eastAsia="Consolas" w:hAnsi="Consolas" w:cs="Consolas"/>
          <w:sz w:val="18"/>
          <w:szCs w:val="18"/>
          <w:shd w:val="clear" w:color="auto" w:fill="CFE2F3"/>
        </w:rPr>
        <w:t xml:space="preserve">  "description": "A simple report with an indicator and campaign",</w:t>
      </w:r>
    </w:p>
    <w:p w14:paraId="14379B2E" w14:textId="77777777" w:rsidR="00872F4F" w:rsidRDefault="005A0616">
      <w:r>
        <w:rPr>
          <w:rFonts w:ascii="Consolas" w:eastAsia="Consolas" w:hAnsi="Consolas" w:cs="Consolas"/>
          <w:sz w:val="18"/>
          <w:szCs w:val="18"/>
          <w:shd w:val="clear" w:color="auto" w:fill="CFE2F3"/>
        </w:rPr>
        <w:t xml:space="preserve">  "labels": ["campaign-report"],</w:t>
      </w:r>
    </w:p>
    <w:p w14:paraId="3448F280" w14:textId="77777777" w:rsidR="00872F4F" w:rsidRDefault="005A0616">
      <w:r>
        <w:rPr>
          <w:rFonts w:ascii="Consolas" w:eastAsia="Consolas" w:hAnsi="Consolas" w:cs="Consolas"/>
          <w:sz w:val="18"/>
          <w:szCs w:val="18"/>
          <w:shd w:val="clear" w:color="auto" w:fill="CFE2F3"/>
        </w:rPr>
        <w:t xml:space="preserve">  "report_contains_refs": [</w:t>
      </w:r>
    </w:p>
    <w:p w14:paraId="6D8BFA94" w14:textId="77777777" w:rsidR="00872F4F" w:rsidRDefault="005A0616">
      <w:r>
        <w:rPr>
          <w:rFonts w:ascii="Consolas" w:eastAsia="Consolas" w:hAnsi="Consolas" w:cs="Consolas"/>
          <w:sz w:val="18"/>
          <w:szCs w:val="18"/>
          <w:shd w:val="clear" w:color="auto" w:fill="CFE2F3"/>
        </w:rPr>
        <w:t xml:space="preserve">    "indicator--26ffb872-1dd9-446e-b6f5-d58527e5b5d2",</w:t>
      </w:r>
    </w:p>
    <w:p w14:paraId="2E18F70E" w14:textId="77777777" w:rsidR="00872F4F" w:rsidRDefault="005A0616">
      <w:r>
        <w:rPr>
          <w:rFonts w:ascii="Consolas" w:eastAsia="Consolas" w:hAnsi="Consolas" w:cs="Consolas"/>
          <w:sz w:val="18"/>
          <w:szCs w:val="18"/>
          <w:shd w:val="clear" w:color="auto" w:fill="CFE2F3"/>
        </w:rPr>
        <w:t xml:space="preserve">    "campaign--83422c77-904c-4dc1-aff5-5c3</w:t>
      </w:r>
      <w:r>
        <w:rPr>
          <w:rFonts w:ascii="Consolas" w:eastAsia="Consolas" w:hAnsi="Consolas" w:cs="Consolas"/>
          <w:sz w:val="18"/>
          <w:szCs w:val="18"/>
          <w:shd w:val="clear" w:color="auto" w:fill="CFE2F3"/>
        </w:rPr>
        <w:t>8f3a2c55c",</w:t>
      </w:r>
    </w:p>
    <w:p w14:paraId="0ECA8E29" w14:textId="77777777" w:rsidR="00872F4F" w:rsidRDefault="005A0616">
      <w:r>
        <w:rPr>
          <w:rFonts w:ascii="Consolas" w:eastAsia="Consolas" w:hAnsi="Consolas" w:cs="Consolas"/>
          <w:sz w:val="18"/>
          <w:szCs w:val="18"/>
          <w:shd w:val="clear" w:color="auto" w:fill="CFE2F3"/>
        </w:rPr>
        <w:t xml:space="preserve">    "relationship--f82356ae-fe6c-437c-9c24-6b64314ae68a"</w:t>
      </w:r>
    </w:p>
    <w:p w14:paraId="0BBC659B" w14:textId="77777777" w:rsidR="00872F4F" w:rsidRDefault="005A0616">
      <w:r>
        <w:rPr>
          <w:rFonts w:ascii="Consolas" w:eastAsia="Consolas" w:hAnsi="Consolas" w:cs="Consolas"/>
          <w:sz w:val="18"/>
          <w:szCs w:val="18"/>
          <w:shd w:val="clear" w:color="auto" w:fill="CFE2F3"/>
        </w:rPr>
        <w:t xml:space="preserve">  ]</w:t>
      </w:r>
    </w:p>
    <w:p w14:paraId="5592B350" w14:textId="77777777" w:rsidR="00872F4F" w:rsidRDefault="005A0616">
      <w:r>
        <w:rPr>
          <w:rFonts w:ascii="Consolas" w:eastAsia="Consolas" w:hAnsi="Consolas" w:cs="Consolas"/>
          <w:sz w:val="18"/>
          <w:szCs w:val="18"/>
          <w:shd w:val="clear" w:color="auto" w:fill="CFE2F3"/>
        </w:rPr>
        <w:t>}</w:t>
      </w:r>
    </w:p>
    <w:p w14:paraId="77F5F341" w14:textId="77777777" w:rsidR="00872F4F" w:rsidRDefault="00872F4F"/>
    <w:p w14:paraId="3181F3BC" w14:textId="77777777" w:rsidR="00872F4F" w:rsidRDefault="00872F4F"/>
    <w:p w14:paraId="61703528" w14:textId="77777777" w:rsidR="00872F4F" w:rsidRDefault="005A0616">
      <w:r>
        <w:rPr>
          <w:rFonts w:ascii="Consolas" w:eastAsia="Consolas" w:hAnsi="Consolas" w:cs="Consolas"/>
          <w:sz w:val="18"/>
          <w:szCs w:val="18"/>
          <w:shd w:val="clear" w:color="auto" w:fill="CFE2F3"/>
        </w:rPr>
        <w:t>// A full bundle with a report and the SDOs / Relationships that are part of the report</w:t>
      </w:r>
    </w:p>
    <w:p w14:paraId="28B432C6" w14:textId="77777777" w:rsidR="00872F4F" w:rsidRDefault="005A0616">
      <w:r>
        <w:rPr>
          <w:rFonts w:ascii="Consolas" w:eastAsia="Consolas" w:hAnsi="Consolas" w:cs="Consolas"/>
          <w:sz w:val="18"/>
          <w:szCs w:val="18"/>
          <w:shd w:val="clear" w:color="auto" w:fill="CFE2F3"/>
        </w:rPr>
        <w:t>{</w:t>
      </w:r>
    </w:p>
    <w:p w14:paraId="240C9758" w14:textId="77777777" w:rsidR="00872F4F" w:rsidRDefault="005A0616">
      <w:r>
        <w:rPr>
          <w:rFonts w:ascii="Consolas" w:eastAsia="Consolas" w:hAnsi="Consolas" w:cs="Consolas"/>
          <w:sz w:val="18"/>
          <w:szCs w:val="18"/>
          <w:shd w:val="clear" w:color="auto" w:fill="CFE2F3"/>
        </w:rPr>
        <w:t xml:space="preserve">  "type": "bundle",</w:t>
      </w:r>
    </w:p>
    <w:p w14:paraId="1216D467" w14:textId="77777777" w:rsidR="00872F4F" w:rsidRDefault="005A0616">
      <w:r>
        <w:rPr>
          <w:rFonts w:ascii="Consolas" w:eastAsia="Consolas" w:hAnsi="Consolas" w:cs="Consolas"/>
          <w:sz w:val="18"/>
          <w:szCs w:val="18"/>
          <w:shd w:val="clear" w:color="auto" w:fill="CFE2F3"/>
        </w:rPr>
        <w:t xml:space="preserve">  "id": "bundle--44af6c39-c09b-49c5-9de2-394224b04982",</w:t>
      </w:r>
    </w:p>
    <w:p w14:paraId="10DF2732" w14:textId="77777777" w:rsidR="00872F4F" w:rsidRDefault="005A0616">
      <w:r>
        <w:rPr>
          <w:rFonts w:ascii="Consolas" w:eastAsia="Consolas" w:hAnsi="Consolas" w:cs="Consolas"/>
          <w:sz w:val="18"/>
          <w:szCs w:val="18"/>
          <w:shd w:val="clear" w:color="auto" w:fill="CFE2F3"/>
        </w:rPr>
        <w:t xml:space="preserve"> </w:t>
      </w:r>
    </w:p>
    <w:p w14:paraId="5BEF7058" w14:textId="77777777" w:rsidR="00872F4F" w:rsidRDefault="005A0616">
      <w:r>
        <w:rPr>
          <w:rFonts w:ascii="Consolas" w:eastAsia="Consolas" w:hAnsi="Consolas" w:cs="Consolas"/>
          <w:sz w:val="18"/>
          <w:szCs w:val="18"/>
          <w:shd w:val="clear" w:color="auto" w:fill="CFE2F3"/>
        </w:rPr>
        <w:t xml:space="preserve">  "sources": [</w:t>
      </w:r>
    </w:p>
    <w:p w14:paraId="0BB5CF3E" w14:textId="77777777" w:rsidR="00872F4F" w:rsidRDefault="005A0616">
      <w:r>
        <w:rPr>
          <w:rFonts w:ascii="Consolas" w:eastAsia="Consolas" w:hAnsi="Consolas" w:cs="Consolas"/>
          <w:sz w:val="18"/>
          <w:szCs w:val="18"/>
          <w:shd w:val="clear" w:color="auto" w:fill="CFE2F3"/>
        </w:rPr>
        <w:t xml:space="preserve">    {</w:t>
      </w:r>
    </w:p>
    <w:p w14:paraId="58DC26E2" w14:textId="77777777" w:rsidR="00872F4F" w:rsidRDefault="005A0616">
      <w:r>
        <w:rPr>
          <w:rFonts w:ascii="Consolas" w:eastAsia="Consolas" w:hAnsi="Consolas" w:cs="Consolas"/>
          <w:sz w:val="18"/>
          <w:szCs w:val="18"/>
          <w:shd w:val="clear" w:color="auto" w:fill="CFE2F3"/>
        </w:rPr>
        <w:t xml:space="preserve">      "type": "source",</w:t>
      </w:r>
    </w:p>
    <w:p w14:paraId="10CC9022" w14:textId="77777777" w:rsidR="00872F4F" w:rsidRDefault="005A0616">
      <w:r>
        <w:rPr>
          <w:rFonts w:ascii="Consolas" w:eastAsia="Consolas" w:hAnsi="Consolas" w:cs="Consolas"/>
          <w:sz w:val="18"/>
          <w:szCs w:val="18"/>
          <w:shd w:val="clear" w:color="auto" w:fill="CFE2F3"/>
        </w:rPr>
        <w:t xml:space="preserve">      "id": "source--a463ffb3-1bd9-4d94-b02d-74e4f1658283",</w:t>
      </w:r>
    </w:p>
    <w:p w14:paraId="12C22EA3" w14:textId="77777777" w:rsidR="00872F4F" w:rsidRDefault="005A0616">
      <w:r>
        <w:rPr>
          <w:rFonts w:ascii="Consolas" w:eastAsia="Consolas" w:hAnsi="Consolas" w:cs="Consolas"/>
          <w:sz w:val="18"/>
          <w:szCs w:val="18"/>
          <w:shd w:val="clear" w:color="auto" w:fill="CFE2F3"/>
        </w:rPr>
        <w:t xml:space="preserve">      "name": "Acme Cybersecurity Solutions",</w:t>
      </w:r>
    </w:p>
    <w:p w14:paraId="3E83E53A" w14:textId="77777777" w:rsidR="00872F4F" w:rsidRDefault="005A0616">
      <w:r>
        <w:rPr>
          <w:rFonts w:ascii="Consolas" w:eastAsia="Consolas" w:hAnsi="Consolas" w:cs="Consolas"/>
          <w:sz w:val="18"/>
          <w:szCs w:val="18"/>
          <w:shd w:val="clear" w:color="auto" w:fill="CFE2F3"/>
        </w:rPr>
        <w:t xml:space="preserve">    }</w:t>
      </w:r>
    </w:p>
    <w:p w14:paraId="64FDBCE2" w14:textId="77777777" w:rsidR="00872F4F" w:rsidRDefault="005A0616">
      <w:r>
        <w:rPr>
          <w:rFonts w:ascii="Consolas" w:eastAsia="Consolas" w:hAnsi="Consolas" w:cs="Consolas"/>
          <w:sz w:val="18"/>
          <w:szCs w:val="18"/>
          <w:shd w:val="clear" w:color="auto" w:fill="CFE2F3"/>
        </w:rPr>
        <w:t xml:space="preserve">  ],</w:t>
      </w:r>
    </w:p>
    <w:p w14:paraId="754409A2" w14:textId="77777777" w:rsidR="00872F4F" w:rsidRDefault="005A0616">
      <w:r>
        <w:rPr>
          <w:rFonts w:ascii="Consolas" w:eastAsia="Consolas" w:hAnsi="Consolas" w:cs="Consolas"/>
          <w:sz w:val="18"/>
          <w:szCs w:val="18"/>
          <w:shd w:val="clear" w:color="auto" w:fill="CFE2F3"/>
        </w:rPr>
        <w:t xml:space="preserve"> </w:t>
      </w:r>
    </w:p>
    <w:p w14:paraId="4E327C65" w14:textId="77777777" w:rsidR="00872F4F" w:rsidRDefault="005A0616">
      <w:r>
        <w:rPr>
          <w:rFonts w:ascii="Consolas" w:eastAsia="Consolas" w:hAnsi="Consolas" w:cs="Consolas"/>
          <w:sz w:val="18"/>
          <w:szCs w:val="18"/>
          <w:shd w:val="clear" w:color="auto" w:fill="CFE2F3"/>
        </w:rPr>
        <w:t xml:space="preserve">   "reports": [</w:t>
      </w:r>
    </w:p>
    <w:p w14:paraId="01DB01F1" w14:textId="77777777" w:rsidR="00872F4F" w:rsidRDefault="005A0616">
      <w:r>
        <w:rPr>
          <w:rFonts w:ascii="Consolas" w:eastAsia="Consolas" w:hAnsi="Consolas" w:cs="Consolas"/>
          <w:sz w:val="18"/>
          <w:szCs w:val="18"/>
          <w:shd w:val="clear" w:color="auto" w:fill="CFE2F3"/>
        </w:rPr>
        <w:t xml:space="preserve">    {</w:t>
      </w:r>
    </w:p>
    <w:p w14:paraId="49E62675" w14:textId="77777777" w:rsidR="00872F4F" w:rsidRDefault="005A0616">
      <w:r>
        <w:rPr>
          <w:rFonts w:ascii="Consolas" w:eastAsia="Consolas" w:hAnsi="Consolas" w:cs="Consolas"/>
          <w:sz w:val="18"/>
          <w:szCs w:val="18"/>
          <w:shd w:val="clear" w:color="auto" w:fill="CFE2F3"/>
        </w:rPr>
        <w:t xml:space="preserve">      "type": "report",   </w:t>
      </w:r>
    </w:p>
    <w:p w14:paraId="1D5E4148" w14:textId="77777777" w:rsidR="00872F4F" w:rsidRDefault="005A0616">
      <w:r>
        <w:rPr>
          <w:rFonts w:ascii="Consolas" w:eastAsia="Consolas" w:hAnsi="Consolas" w:cs="Consolas"/>
          <w:sz w:val="18"/>
          <w:szCs w:val="18"/>
          <w:shd w:val="clear" w:color="auto" w:fill="CFE2F3"/>
        </w:rPr>
        <w:t xml:space="preserve">      "id": "report--84e4d88f-44ea-4bcd-bbf</w:t>
      </w:r>
      <w:r>
        <w:rPr>
          <w:rFonts w:ascii="Consolas" w:eastAsia="Consolas" w:hAnsi="Consolas" w:cs="Consolas"/>
          <w:sz w:val="18"/>
          <w:szCs w:val="18"/>
          <w:shd w:val="clear" w:color="auto" w:fill="CFE2F3"/>
        </w:rPr>
        <w:t>3-b2c1c320bcbd",</w:t>
      </w:r>
    </w:p>
    <w:p w14:paraId="43FB2B6A" w14:textId="77777777" w:rsidR="00872F4F" w:rsidRDefault="005A0616">
      <w:r>
        <w:rPr>
          <w:rFonts w:ascii="Consolas" w:eastAsia="Consolas" w:hAnsi="Consolas" w:cs="Consolas"/>
          <w:sz w:val="18"/>
          <w:szCs w:val="18"/>
          <w:shd w:val="clear" w:color="auto" w:fill="CFE2F3"/>
        </w:rPr>
        <w:t xml:space="preserve">      "created_by_ref": "source--a463ffb3-1bd9-4d94-b02d-74e4f1658283",</w:t>
      </w:r>
    </w:p>
    <w:p w14:paraId="15BD6D8F" w14:textId="77777777" w:rsidR="00872F4F" w:rsidRDefault="005A0616">
      <w:r>
        <w:rPr>
          <w:rFonts w:ascii="Consolas" w:eastAsia="Consolas" w:hAnsi="Consolas" w:cs="Consolas"/>
          <w:sz w:val="18"/>
          <w:szCs w:val="18"/>
          <w:shd w:val="clear" w:color="auto" w:fill="CFE2F3"/>
        </w:rPr>
        <w:t xml:space="preserve">      "created": "2015-12-21T19:59:11Z",</w:t>
      </w:r>
    </w:p>
    <w:p w14:paraId="1F20B794" w14:textId="77777777" w:rsidR="00872F4F" w:rsidRDefault="005A0616">
      <w:r>
        <w:rPr>
          <w:rFonts w:ascii="Consolas" w:eastAsia="Consolas" w:hAnsi="Consolas" w:cs="Consolas"/>
          <w:sz w:val="18"/>
          <w:szCs w:val="18"/>
          <w:shd w:val="clear" w:color="auto" w:fill="CFE2F3"/>
        </w:rPr>
        <w:t xml:space="preserve">      "modified": "2016-05-21T19:59:11Z",</w:t>
      </w:r>
    </w:p>
    <w:p w14:paraId="452F7E2F" w14:textId="77777777" w:rsidR="00872F4F" w:rsidRDefault="005A0616">
      <w:r>
        <w:rPr>
          <w:rFonts w:ascii="Consolas" w:eastAsia="Consolas" w:hAnsi="Consolas" w:cs="Consolas"/>
          <w:sz w:val="18"/>
          <w:szCs w:val="18"/>
          <w:shd w:val="clear" w:color="auto" w:fill="CFE2F3"/>
        </w:rPr>
        <w:t xml:space="preserve">      "version": 1,</w:t>
      </w:r>
    </w:p>
    <w:p w14:paraId="4A08AD9C" w14:textId="77777777" w:rsidR="00872F4F" w:rsidRDefault="005A0616">
      <w:r>
        <w:rPr>
          <w:rFonts w:ascii="Consolas" w:eastAsia="Consolas" w:hAnsi="Consolas" w:cs="Consolas"/>
          <w:sz w:val="18"/>
          <w:szCs w:val="18"/>
          <w:shd w:val="clear" w:color="auto" w:fill="CFE2F3"/>
        </w:rPr>
        <w:lastRenderedPageBreak/>
        <w:t xml:space="preserve">      "name": "The Black Vine Cyberespionage Group",</w:t>
      </w:r>
    </w:p>
    <w:p w14:paraId="49F92006" w14:textId="77777777" w:rsidR="00872F4F" w:rsidRDefault="005A0616">
      <w:r>
        <w:rPr>
          <w:rFonts w:ascii="Consolas" w:eastAsia="Consolas" w:hAnsi="Consolas" w:cs="Consolas"/>
          <w:sz w:val="18"/>
          <w:szCs w:val="18"/>
          <w:shd w:val="clear" w:color="auto" w:fill="CFE2F3"/>
        </w:rPr>
        <w:t xml:space="preserve">      "desc</w:t>
      </w:r>
      <w:r>
        <w:rPr>
          <w:rFonts w:ascii="Consolas" w:eastAsia="Consolas" w:hAnsi="Consolas" w:cs="Consolas"/>
          <w:sz w:val="18"/>
          <w:szCs w:val="18"/>
          <w:shd w:val="clear" w:color="auto" w:fill="CFE2F3"/>
        </w:rPr>
        <w:t>ription": "A simple report with an indicator and campaign",</w:t>
      </w:r>
    </w:p>
    <w:p w14:paraId="754E64A9" w14:textId="77777777" w:rsidR="00872F4F" w:rsidRDefault="005A0616">
      <w:r>
        <w:rPr>
          <w:rFonts w:ascii="Consolas" w:eastAsia="Consolas" w:hAnsi="Consolas" w:cs="Consolas"/>
          <w:sz w:val="18"/>
          <w:szCs w:val="18"/>
          <w:shd w:val="clear" w:color="auto" w:fill="CFE2F3"/>
        </w:rPr>
        <w:t xml:space="preserve">      "labels": ["campaign-report"],</w:t>
      </w:r>
    </w:p>
    <w:p w14:paraId="5B78A978" w14:textId="77777777" w:rsidR="00872F4F" w:rsidRDefault="005A0616">
      <w:r>
        <w:rPr>
          <w:rFonts w:ascii="Consolas" w:eastAsia="Consolas" w:hAnsi="Consolas" w:cs="Consolas"/>
          <w:sz w:val="18"/>
          <w:szCs w:val="18"/>
          <w:shd w:val="clear" w:color="auto" w:fill="CFE2F3"/>
        </w:rPr>
        <w:t xml:space="preserve">      "report_contains_refs": [</w:t>
      </w:r>
    </w:p>
    <w:p w14:paraId="3F0A4705" w14:textId="77777777" w:rsidR="00872F4F" w:rsidRDefault="005A0616">
      <w:r>
        <w:rPr>
          <w:rFonts w:ascii="Consolas" w:eastAsia="Consolas" w:hAnsi="Consolas" w:cs="Consolas"/>
          <w:sz w:val="18"/>
          <w:szCs w:val="18"/>
          <w:shd w:val="clear" w:color="auto" w:fill="CFE2F3"/>
        </w:rPr>
        <w:t xml:space="preserve">        "indicator--26ffb872-1dd9-446e-b6f5-d58527e5b5d2",</w:t>
      </w:r>
    </w:p>
    <w:p w14:paraId="08537046" w14:textId="77777777" w:rsidR="00872F4F" w:rsidRDefault="005A0616">
      <w:r>
        <w:rPr>
          <w:rFonts w:ascii="Consolas" w:eastAsia="Consolas" w:hAnsi="Consolas" w:cs="Consolas"/>
          <w:sz w:val="18"/>
          <w:szCs w:val="18"/>
          <w:shd w:val="clear" w:color="auto" w:fill="CFE2F3"/>
        </w:rPr>
        <w:t xml:space="preserve">        "campaign--83422c77-904c-4dc1-aff5-5c38f3a2c55c"</w:t>
      </w:r>
    </w:p>
    <w:p w14:paraId="0406DEA9" w14:textId="77777777" w:rsidR="00872F4F" w:rsidRDefault="005A0616">
      <w:r>
        <w:rPr>
          <w:rFonts w:ascii="Consolas" w:eastAsia="Consolas" w:hAnsi="Consolas" w:cs="Consolas"/>
          <w:sz w:val="18"/>
          <w:szCs w:val="18"/>
          <w:shd w:val="clear" w:color="auto" w:fill="CFE2F3"/>
        </w:rPr>
        <w:t xml:space="preserve">      ]</w:t>
      </w:r>
    </w:p>
    <w:p w14:paraId="1698B9D6"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p>
    <w:p w14:paraId="7C1E024F" w14:textId="77777777" w:rsidR="00872F4F" w:rsidRDefault="005A0616">
      <w:r>
        <w:rPr>
          <w:rFonts w:ascii="Consolas" w:eastAsia="Consolas" w:hAnsi="Consolas" w:cs="Consolas"/>
          <w:sz w:val="18"/>
          <w:szCs w:val="18"/>
          <w:shd w:val="clear" w:color="auto" w:fill="CFE2F3"/>
        </w:rPr>
        <w:t xml:space="preserve">  ],</w:t>
      </w:r>
    </w:p>
    <w:p w14:paraId="264B7A0D" w14:textId="77777777" w:rsidR="00872F4F" w:rsidRDefault="005A0616">
      <w:r>
        <w:rPr>
          <w:rFonts w:ascii="Consolas" w:eastAsia="Consolas" w:hAnsi="Consolas" w:cs="Consolas"/>
          <w:sz w:val="18"/>
          <w:szCs w:val="18"/>
          <w:shd w:val="clear" w:color="auto" w:fill="CFE2F3"/>
        </w:rPr>
        <w:t xml:space="preserve"> </w:t>
      </w:r>
    </w:p>
    <w:p w14:paraId="3896072F" w14:textId="77777777" w:rsidR="00872F4F" w:rsidRDefault="005A0616">
      <w:r>
        <w:rPr>
          <w:rFonts w:ascii="Consolas" w:eastAsia="Consolas" w:hAnsi="Consolas" w:cs="Consolas"/>
          <w:sz w:val="18"/>
          <w:szCs w:val="18"/>
          <w:shd w:val="clear" w:color="auto" w:fill="CFE2F3"/>
        </w:rPr>
        <w:t xml:space="preserve">  "indicators": [</w:t>
      </w:r>
    </w:p>
    <w:p w14:paraId="6E9E7455" w14:textId="77777777" w:rsidR="00872F4F" w:rsidRDefault="005A0616">
      <w:r>
        <w:rPr>
          <w:rFonts w:ascii="Consolas" w:eastAsia="Consolas" w:hAnsi="Consolas" w:cs="Consolas"/>
          <w:sz w:val="18"/>
          <w:szCs w:val="18"/>
          <w:shd w:val="clear" w:color="auto" w:fill="CFE2F3"/>
        </w:rPr>
        <w:t xml:space="preserve">    {</w:t>
      </w:r>
    </w:p>
    <w:p w14:paraId="4FE1CE0C" w14:textId="77777777" w:rsidR="00872F4F" w:rsidRDefault="005A0616">
      <w:r>
        <w:rPr>
          <w:rFonts w:ascii="Consolas" w:eastAsia="Consolas" w:hAnsi="Consolas" w:cs="Consolas"/>
          <w:sz w:val="18"/>
          <w:szCs w:val="18"/>
          <w:shd w:val="clear" w:color="auto" w:fill="CFE2F3"/>
        </w:rPr>
        <w:t xml:space="preserve">      "type": "indicator",</w:t>
      </w:r>
    </w:p>
    <w:p w14:paraId="24AA953A" w14:textId="77777777" w:rsidR="00872F4F" w:rsidRDefault="005A0616">
      <w:r>
        <w:rPr>
          <w:rFonts w:ascii="Consolas" w:eastAsia="Consolas" w:hAnsi="Consolas" w:cs="Consolas"/>
          <w:sz w:val="18"/>
          <w:szCs w:val="18"/>
          <w:shd w:val="clear" w:color="auto" w:fill="CFE2F3"/>
        </w:rPr>
        <w:t xml:space="preserve">      "id": "indicator--26ffb872-1dd9-446e-b6f5-d58527e5b5d2",</w:t>
      </w:r>
    </w:p>
    <w:p w14:paraId="3F2B9701" w14:textId="77777777" w:rsidR="00872F4F" w:rsidRDefault="005A0616">
      <w:r>
        <w:rPr>
          <w:rFonts w:ascii="Consolas" w:eastAsia="Consolas" w:hAnsi="Consolas" w:cs="Consolas"/>
          <w:sz w:val="18"/>
          <w:szCs w:val="18"/>
          <w:shd w:val="clear" w:color="auto" w:fill="CFE2F3"/>
        </w:rPr>
        <w:t xml:space="preserve">      "created": "2015-12-21T19:59:17Z",</w:t>
      </w:r>
    </w:p>
    <w:p w14:paraId="064CDF67" w14:textId="77777777" w:rsidR="00872F4F" w:rsidRDefault="005A0616">
      <w:r>
        <w:rPr>
          <w:rFonts w:ascii="Consolas" w:eastAsia="Consolas" w:hAnsi="Consolas" w:cs="Consolas"/>
          <w:sz w:val="18"/>
          <w:szCs w:val="18"/>
          <w:shd w:val="clear" w:color="auto" w:fill="CFE2F3"/>
        </w:rPr>
        <w:t xml:space="preserve">      "modified": "2016-05-21T19:59:11Z",</w:t>
      </w:r>
    </w:p>
    <w:p w14:paraId="4E232452" w14:textId="77777777" w:rsidR="00872F4F" w:rsidRDefault="005A0616">
      <w:r>
        <w:rPr>
          <w:rFonts w:ascii="Consolas" w:eastAsia="Consolas" w:hAnsi="Consolas" w:cs="Consolas"/>
          <w:sz w:val="18"/>
          <w:szCs w:val="18"/>
          <w:shd w:val="clear" w:color="auto" w:fill="CFE2F3"/>
        </w:rPr>
        <w:t xml:space="preserve">      "version": 1,</w:t>
      </w:r>
    </w:p>
    <w:p w14:paraId="35353694" w14:textId="77777777" w:rsidR="00872F4F" w:rsidRDefault="005A0616">
      <w:r>
        <w:rPr>
          <w:rFonts w:ascii="Consolas" w:eastAsia="Consolas" w:hAnsi="Consolas" w:cs="Consolas"/>
          <w:sz w:val="18"/>
          <w:szCs w:val="18"/>
          <w:shd w:val="clear" w:color="auto" w:fill="CFE2F3"/>
        </w:rPr>
        <w:t xml:space="preserve">      "name": "Some indicator",</w:t>
      </w:r>
    </w:p>
    <w:p w14:paraId="557BAEF8" w14:textId="77777777" w:rsidR="00872F4F" w:rsidRDefault="005A0616">
      <w:r>
        <w:rPr>
          <w:rFonts w:ascii="Consolas" w:eastAsia="Consolas" w:hAnsi="Consolas" w:cs="Consolas"/>
          <w:sz w:val="18"/>
          <w:szCs w:val="18"/>
          <w:shd w:val="clear" w:color="auto" w:fill="CFE2F3"/>
        </w:rPr>
        <w:t xml:space="preserve">      "indicator_types": ["anonymization"],</w:t>
      </w:r>
    </w:p>
    <w:p w14:paraId="04F44CD2" w14:textId="77777777" w:rsidR="00872F4F" w:rsidRDefault="005A0616">
      <w:r>
        <w:rPr>
          <w:rFonts w:ascii="Consolas" w:eastAsia="Consolas" w:hAnsi="Consolas" w:cs="Consolas"/>
          <w:sz w:val="18"/>
          <w:szCs w:val="18"/>
          <w:shd w:val="clear" w:color="auto" w:fill="CFE2F3"/>
        </w:rPr>
        <w:t xml:space="preserve">      "created_by_ref": "source--a463ffb3-1bd9-4d94-b02d-74e4f1658283"</w:t>
      </w:r>
    </w:p>
    <w:p w14:paraId="2B33B6E8" w14:textId="77777777" w:rsidR="00872F4F" w:rsidRDefault="005A0616">
      <w:r>
        <w:rPr>
          <w:rFonts w:ascii="Consolas" w:eastAsia="Consolas" w:hAnsi="Consolas" w:cs="Consolas"/>
          <w:sz w:val="18"/>
          <w:szCs w:val="18"/>
          <w:shd w:val="clear" w:color="auto" w:fill="CFE2F3"/>
        </w:rPr>
        <w:t xml:space="preserve">    }  </w:t>
      </w:r>
    </w:p>
    <w:p w14:paraId="79FCB8F8" w14:textId="77777777" w:rsidR="00872F4F" w:rsidRDefault="005A0616">
      <w:r>
        <w:rPr>
          <w:rFonts w:ascii="Consolas" w:eastAsia="Consolas" w:hAnsi="Consolas" w:cs="Consolas"/>
          <w:sz w:val="18"/>
          <w:szCs w:val="18"/>
          <w:shd w:val="clear" w:color="auto" w:fill="CFE2F3"/>
        </w:rPr>
        <w:t xml:space="preserve">  ],</w:t>
      </w:r>
    </w:p>
    <w:p w14:paraId="6F51085D" w14:textId="77777777" w:rsidR="00872F4F" w:rsidRDefault="005A0616">
      <w:r>
        <w:rPr>
          <w:rFonts w:ascii="Consolas" w:eastAsia="Consolas" w:hAnsi="Consolas" w:cs="Consolas"/>
          <w:sz w:val="18"/>
          <w:szCs w:val="18"/>
          <w:shd w:val="clear" w:color="auto" w:fill="CFE2F3"/>
        </w:rPr>
        <w:t xml:space="preserve"> </w:t>
      </w:r>
    </w:p>
    <w:p w14:paraId="12BAC4CF" w14:textId="77777777" w:rsidR="00872F4F" w:rsidRDefault="005A0616">
      <w:r>
        <w:rPr>
          <w:rFonts w:ascii="Consolas" w:eastAsia="Consolas" w:hAnsi="Consolas" w:cs="Consolas"/>
          <w:sz w:val="18"/>
          <w:szCs w:val="18"/>
          <w:shd w:val="clear" w:color="auto" w:fill="CFE2F3"/>
        </w:rPr>
        <w:t xml:space="preserve">  "campaigns": [</w:t>
      </w:r>
    </w:p>
    <w:p w14:paraId="221CF7C4" w14:textId="77777777" w:rsidR="00872F4F" w:rsidRDefault="005A0616">
      <w:r>
        <w:rPr>
          <w:rFonts w:ascii="Consolas" w:eastAsia="Consolas" w:hAnsi="Consolas" w:cs="Consolas"/>
          <w:sz w:val="18"/>
          <w:szCs w:val="18"/>
          <w:shd w:val="clear" w:color="auto" w:fill="CFE2F3"/>
        </w:rPr>
        <w:t xml:space="preserve">    {</w:t>
      </w:r>
    </w:p>
    <w:p w14:paraId="4C59E761" w14:textId="77777777" w:rsidR="00872F4F" w:rsidRDefault="005A0616">
      <w:r>
        <w:rPr>
          <w:rFonts w:ascii="Consolas" w:eastAsia="Consolas" w:hAnsi="Consolas" w:cs="Consolas"/>
          <w:sz w:val="18"/>
          <w:szCs w:val="18"/>
          <w:shd w:val="clear" w:color="auto" w:fill="CFE2F3"/>
        </w:rPr>
        <w:t xml:space="preserve">      "type": "campaign",</w:t>
      </w:r>
    </w:p>
    <w:p w14:paraId="300E5186" w14:textId="77777777" w:rsidR="00872F4F" w:rsidRDefault="005A0616">
      <w:r>
        <w:rPr>
          <w:rFonts w:ascii="Consolas" w:eastAsia="Consolas" w:hAnsi="Consolas" w:cs="Consolas"/>
          <w:sz w:val="18"/>
          <w:szCs w:val="18"/>
          <w:shd w:val="clear" w:color="auto" w:fill="CFE2F3"/>
        </w:rPr>
        <w:t xml:space="preserve">      "id": "campaign--83422c77-904c-4dc1-aff</w:t>
      </w:r>
      <w:r>
        <w:rPr>
          <w:rFonts w:ascii="Consolas" w:eastAsia="Consolas" w:hAnsi="Consolas" w:cs="Consolas"/>
          <w:sz w:val="18"/>
          <w:szCs w:val="18"/>
          <w:shd w:val="clear" w:color="auto" w:fill="CFE2F3"/>
        </w:rPr>
        <w:t>5-5c38f3a2c55c",</w:t>
      </w:r>
    </w:p>
    <w:p w14:paraId="305A60FD" w14:textId="77777777" w:rsidR="00872F4F" w:rsidRDefault="005A0616">
      <w:r>
        <w:rPr>
          <w:rFonts w:ascii="Consolas" w:eastAsia="Consolas" w:hAnsi="Consolas" w:cs="Consolas"/>
          <w:sz w:val="18"/>
          <w:szCs w:val="18"/>
          <w:shd w:val="clear" w:color="auto" w:fill="CFE2F3"/>
        </w:rPr>
        <w:t xml:space="preserve">      "created": "2015-12-21T19:59:17Z",</w:t>
      </w:r>
    </w:p>
    <w:p w14:paraId="1647A58D" w14:textId="77777777" w:rsidR="00872F4F" w:rsidRDefault="005A0616">
      <w:r>
        <w:rPr>
          <w:rFonts w:ascii="Consolas" w:eastAsia="Consolas" w:hAnsi="Consolas" w:cs="Consolas"/>
          <w:sz w:val="18"/>
          <w:szCs w:val="18"/>
          <w:shd w:val="clear" w:color="auto" w:fill="CFE2F3"/>
        </w:rPr>
        <w:t xml:space="preserve">      "modified": "2016-05-21T19:59:11Z",</w:t>
      </w:r>
    </w:p>
    <w:p w14:paraId="55A6CB51" w14:textId="77777777" w:rsidR="00872F4F" w:rsidRDefault="005A0616">
      <w:r>
        <w:rPr>
          <w:rFonts w:ascii="Consolas" w:eastAsia="Consolas" w:hAnsi="Consolas" w:cs="Consolas"/>
          <w:sz w:val="18"/>
          <w:szCs w:val="18"/>
          <w:shd w:val="clear" w:color="auto" w:fill="CFE2F3"/>
        </w:rPr>
        <w:t xml:space="preserve">      "version": 1,</w:t>
      </w:r>
    </w:p>
    <w:p w14:paraId="7AD2CBFF" w14:textId="77777777" w:rsidR="00872F4F" w:rsidRDefault="005A0616">
      <w:r>
        <w:rPr>
          <w:rFonts w:ascii="Consolas" w:eastAsia="Consolas" w:hAnsi="Consolas" w:cs="Consolas"/>
          <w:sz w:val="18"/>
          <w:szCs w:val="18"/>
          <w:shd w:val="clear" w:color="auto" w:fill="CFE2F3"/>
        </w:rPr>
        <w:t xml:space="preserve">      "name": "Some Campaign",</w:t>
      </w:r>
    </w:p>
    <w:p w14:paraId="03E8F338" w14:textId="77777777" w:rsidR="00872F4F" w:rsidRDefault="005A0616">
      <w:r>
        <w:rPr>
          <w:rFonts w:ascii="Consolas" w:eastAsia="Consolas" w:hAnsi="Consolas" w:cs="Consolas"/>
          <w:sz w:val="18"/>
          <w:szCs w:val="18"/>
          <w:shd w:val="clear" w:color="auto" w:fill="CFE2F3"/>
        </w:rPr>
        <w:t xml:space="preserve">      "created_by_ref": "source--a463ffb3-1bd9-4d94-b02d-74e4f1658283"</w:t>
      </w:r>
    </w:p>
    <w:p w14:paraId="1AC76F4E" w14:textId="77777777" w:rsidR="00872F4F" w:rsidRDefault="005A0616">
      <w:r>
        <w:rPr>
          <w:rFonts w:ascii="Consolas" w:eastAsia="Consolas" w:hAnsi="Consolas" w:cs="Consolas"/>
          <w:sz w:val="18"/>
          <w:szCs w:val="18"/>
          <w:shd w:val="clear" w:color="auto" w:fill="CFE2F3"/>
        </w:rPr>
        <w:t xml:space="preserve">    }</w:t>
      </w:r>
    </w:p>
    <w:p w14:paraId="7005D382" w14:textId="77777777" w:rsidR="00872F4F" w:rsidRDefault="005A0616">
      <w:r>
        <w:rPr>
          <w:rFonts w:ascii="Consolas" w:eastAsia="Consolas" w:hAnsi="Consolas" w:cs="Consolas"/>
          <w:sz w:val="18"/>
          <w:szCs w:val="18"/>
          <w:shd w:val="clear" w:color="auto" w:fill="CFE2F3"/>
        </w:rPr>
        <w:t xml:space="preserve">  ],</w:t>
      </w:r>
    </w:p>
    <w:p w14:paraId="2A9009B4" w14:textId="77777777" w:rsidR="00872F4F" w:rsidRDefault="00872F4F"/>
    <w:p w14:paraId="72D11262" w14:textId="77777777" w:rsidR="00872F4F" w:rsidRDefault="005A0616">
      <w:r>
        <w:rPr>
          <w:rFonts w:ascii="Consolas" w:eastAsia="Consolas" w:hAnsi="Consolas" w:cs="Consolas"/>
          <w:sz w:val="18"/>
          <w:szCs w:val="18"/>
          <w:shd w:val="clear" w:color="auto" w:fill="CFE2F3"/>
        </w:rPr>
        <w:t xml:space="preserve">  “relationships”: [</w:t>
      </w:r>
    </w:p>
    <w:p w14:paraId="59BB2B31"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w:t>
      </w:r>
    </w:p>
    <w:p w14:paraId="7C74DEB9" w14:textId="77777777" w:rsidR="00872F4F" w:rsidRDefault="005A0616">
      <w:r>
        <w:rPr>
          <w:rFonts w:ascii="Consolas" w:eastAsia="Consolas" w:hAnsi="Consolas" w:cs="Consolas"/>
          <w:sz w:val="18"/>
          <w:szCs w:val="18"/>
          <w:shd w:val="clear" w:color="auto" w:fill="CFE2F3"/>
        </w:rPr>
        <w:t xml:space="preserve">      "id": "relationship--f82356ae-fe6c-437c-9c24-6b64314ae68a",</w:t>
      </w:r>
    </w:p>
    <w:p w14:paraId="2A915CF0" w14:textId="77777777" w:rsidR="00872F4F" w:rsidRDefault="005A0616">
      <w:r>
        <w:rPr>
          <w:rFonts w:ascii="Consolas" w:eastAsia="Consolas" w:hAnsi="Consolas" w:cs="Consolas"/>
          <w:sz w:val="18"/>
          <w:szCs w:val="18"/>
          <w:shd w:val="clear" w:color="auto" w:fill="CFE2F3"/>
        </w:rPr>
        <w:t xml:space="preserve">      "type": "relationship",</w:t>
      </w:r>
    </w:p>
    <w:p w14:paraId="25A7353C" w14:textId="77777777" w:rsidR="00872F4F" w:rsidRDefault="005A0616">
      <w:r>
        <w:rPr>
          <w:rFonts w:ascii="Consolas" w:eastAsia="Consolas" w:hAnsi="Consolas" w:cs="Consolas"/>
          <w:sz w:val="18"/>
          <w:szCs w:val="18"/>
          <w:shd w:val="clear" w:color="auto" w:fill="CFE2F3"/>
        </w:rPr>
        <w:t xml:space="preserve">      "created_at": "2015-12-21T19:59:17.000000+00:00",</w:t>
      </w:r>
    </w:p>
    <w:p w14:paraId="1AB214AB" w14:textId="77777777" w:rsidR="00872F4F" w:rsidRDefault="005A0616">
      <w:r>
        <w:rPr>
          <w:rFonts w:ascii="Consolas" w:eastAsia="Consolas" w:hAnsi="Consolas" w:cs="Consolas"/>
          <w:sz w:val="18"/>
          <w:szCs w:val="18"/>
          <w:shd w:val="clear" w:color="auto" w:fill="CFE2F3"/>
        </w:rPr>
        <w:t xml:space="preserve">      "created_by_ref": "source--a463ffb3-1bd9-4d94-b02d-74e4f1658283",</w:t>
      </w:r>
    </w:p>
    <w:p w14:paraId="3CCF9DBE"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"source_ref": "indicator--26ffb872-1dd9-446e-b6f5-d58527e5b5d2",</w:t>
      </w:r>
    </w:p>
    <w:p w14:paraId="03E34FA7" w14:textId="77777777" w:rsidR="00872F4F" w:rsidRDefault="005A0616">
      <w:r>
        <w:rPr>
          <w:rFonts w:ascii="Consolas" w:eastAsia="Consolas" w:hAnsi="Consolas" w:cs="Consolas"/>
          <w:sz w:val="18"/>
          <w:szCs w:val="18"/>
          <w:shd w:val="clear" w:color="auto" w:fill="CFE2F3"/>
        </w:rPr>
        <w:t xml:space="preserve">      "target_ref": "campaign--26ffb872-1dd9-446e-b6f5-d58527e5b5d2",</w:t>
      </w:r>
    </w:p>
    <w:p w14:paraId="4273740A" w14:textId="77777777" w:rsidR="00872F4F" w:rsidRDefault="005A0616">
      <w:r>
        <w:rPr>
          <w:rFonts w:ascii="Consolas" w:eastAsia="Consolas" w:hAnsi="Consolas" w:cs="Consolas"/>
          <w:sz w:val="18"/>
          <w:szCs w:val="18"/>
          <w:shd w:val="clear" w:color="auto" w:fill="CFE2F3"/>
        </w:rPr>
        <w:t xml:space="preserve">      "name": "indicates"</w:t>
      </w:r>
    </w:p>
    <w:p w14:paraId="62376A37" w14:textId="77777777" w:rsidR="00872F4F" w:rsidRDefault="005A0616">
      <w:r>
        <w:rPr>
          <w:rFonts w:ascii="Consolas" w:eastAsia="Consolas" w:hAnsi="Consolas" w:cs="Consolas"/>
          <w:sz w:val="18"/>
          <w:szCs w:val="18"/>
          <w:shd w:val="clear" w:color="auto" w:fill="CFE2F3"/>
        </w:rPr>
        <w:t xml:space="preserve">    },</w:t>
      </w:r>
    </w:p>
    <w:p w14:paraId="02F29DDF" w14:textId="77777777" w:rsidR="00872F4F" w:rsidRDefault="005A0616">
      <w:r>
        <w:rPr>
          <w:rFonts w:ascii="Consolas" w:eastAsia="Consolas" w:hAnsi="Consolas" w:cs="Consolas"/>
          <w:sz w:val="18"/>
          <w:szCs w:val="18"/>
          <w:shd w:val="clear" w:color="auto" w:fill="CFE2F3"/>
        </w:rPr>
        <w:t xml:space="preserve">  ]</w:t>
      </w:r>
    </w:p>
    <w:p w14:paraId="309F17FB" w14:textId="77777777" w:rsidR="00872F4F" w:rsidRDefault="005A0616">
      <w:r>
        <w:rPr>
          <w:rFonts w:ascii="Consolas" w:eastAsia="Consolas" w:hAnsi="Consolas" w:cs="Consolas"/>
          <w:sz w:val="18"/>
          <w:szCs w:val="18"/>
          <w:shd w:val="clear" w:color="auto" w:fill="CFE2F3"/>
        </w:rPr>
        <w:t>}</w:t>
      </w:r>
    </w:p>
    <w:p w14:paraId="6267B2DA" w14:textId="77777777" w:rsidR="00872F4F" w:rsidRDefault="00872F4F"/>
    <w:p w14:paraId="3F454EA8" w14:textId="77777777" w:rsidR="00872F4F" w:rsidRDefault="005A0616">
      <w:pPr>
        <w:pStyle w:val="Heading2"/>
        <w:keepNext w:val="0"/>
        <w:keepLines w:val="0"/>
        <w:spacing w:line="331" w:lineRule="auto"/>
        <w:contextualSpacing w:val="0"/>
      </w:pPr>
      <w:bookmarkStart w:id="63" w:name="h.wh296fiwpklp" w:colFirst="0" w:colLast="0"/>
      <w:bookmarkEnd w:id="63"/>
      <w:r>
        <w:t>​</w:t>
      </w:r>
      <w:r>
        <w:t>1.10.​ Source</w:t>
      </w:r>
    </w:p>
    <w:p w14:paraId="60E7475D" w14:textId="77777777" w:rsidR="00872F4F" w:rsidRDefault="005A0616">
      <w:pPr>
        <w:spacing w:line="331" w:lineRule="auto"/>
      </w:pPr>
      <w:r>
        <w:rPr>
          <w:b/>
        </w:rPr>
        <w:lastRenderedPageBreak/>
        <w:t>Type Name:</w:t>
      </w:r>
      <w:r>
        <w:t xml:space="preserve"> </w:t>
      </w:r>
      <w:r>
        <w:rPr>
          <w:rFonts w:ascii="Consolas" w:eastAsia="Consolas" w:hAnsi="Consolas" w:cs="Consolas"/>
          <w:color w:val="C7254E"/>
          <w:shd w:val="clear" w:color="auto" w:fill="F9F2F4"/>
        </w:rPr>
        <w:t>source</w:t>
      </w:r>
    </w:p>
    <w:p w14:paraId="23A9ADCD" w14:textId="77777777" w:rsidR="00872F4F" w:rsidRDefault="00872F4F"/>
    <w:p w14:paraId="3F7D6458" w14:textId="77777777" w:rsidR="00872F4F" w:rsidRDefault="005A0616">
      <w:r>
        <w:t>Sources represent individuals and organizations that provide information in STIX. They are used to represent the identity of content creators.</w:t>
      </w:r>
    </w:p>
    <w:p w14:paraId="487F59C3" w14:textId="77777777" w:rsidR="00872F4F" w:rsidRDefault="00872F4F"/>
    <w:p w14:paraId="58A366DA" w14:textId="77777777" w:rsidR="00872F4F" w:rsidRDefault="005A0616">
      <w:r>
        <w:t xml:space="preserve">The Source SDO can capture basic identifying information, contact information, and the sectors and regions that </w:t>
      </w:r>
      <w:r>
        <w:t xml:space="preserve">they belong to. Sources are linked to STIX Objects via the </w:t>
      </w:r>
      <w:r>
        <w:rPr>
          <w:rFonts w:ascii="Consolas" w:eastAsia="Consolas" w:hAnsi="Consolas" w:cs="Consolas"/>
          <w:b/>
        </w:rPr>
        <w:t>created_by_ref</w:t>
      </w:r>
      <w:r>
        <w:rPr>
          <w:rFonts w:ascii="Consolas" w:eastAsia="Consolas" w:hAnsi="Consolas" w:cs="Consolas"/>
        </w:rPr>
        <w:t xml:space="preserve"> field on the related SDO to indicate that they are the provider of that intelligence.</w:t>
      </w:r>
    </w:p>
    <w:p w14:paraId="0FADB14F" w14:textId="77777777" w:rsidR="00872F4F" w:rsidRDefault="005A0616">
      <w:pPr>
        <w:pStyle w:val="Heading3"/>
        <w:contextualSpacing w:val="0"/>
      </w:pPr>
      <w:bookmarkStart w:id="64" w:name="h.ru8fmldl2p6w" w:colFirst="0" w:colLast="0"/>
      <w:bookmarkEnd w:id="64"/>
      <w:r>
        <w:t>​</w:t>
      </w:r>
      <w:r>
        <w:t>1.10.1.​ Properties</w:t>
      </w: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50"/>
        <w:gridCol w:w="3870"/>
      </w:tblGrid>
      <w:tr w:rsidR="00872F4F" w14:paraId="3280BFC5"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577DDB2" w14:textId="77777777" w:rsidR="00872F4F" w:rsidRDefault="005A0616">
            <w:pPr>
              <w:spacing w:line="240" w:lineRule="auto"/>
            </w:pPr>
            <w:r>
              <w:rPr>
                <w:b/>
                <w:color w:val="FFFFFF"/>
              </w:rPr>
              <w:t>Common Properties</w:t>
            </w:r>
          </w:p>
        </w:tc>
      </w:tr>
      <w:tr w:rsidR="00872F4F" w14:paraId="76A5D91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1049B4B2"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07A9F2AE"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387468A" w14:textId="77777777" w:rsidR="00872F4F" w:rsidRDefault="005A0616">
            <w:pPr>
              <w:spacing w:line="288" w:lineRule="auto"/>
            </w:pPr>
            <w:r>
              <w:rPr>
                <w:b/>
                <w:color w:val="FFFFFF"/>
              </w:rPr>
              <w:t>Source Specific Properties</w:t>
            </w:r>
          </w:p>
        </w:tc>
      </w:tr>
      <w:tr w:rsidR="00872F4F" w14:paraId="428C4F30"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DCFA8D2" w14:textId="77777777" w:rsidR="00872F4F" w:rsidRDefault="005A0616">
            <w:pPr>
              <w:spacing w:line="288" w:lineRule="auto"/>
            </w:pPr>
            <w:r>
              <w:rPr>
                <w:rFonts w:ascii="Consolas" w:eastAsia="Consolas" w:hAnsi="Consolas" w:cs="Consolas"/>
                <w:b/>
              </w:rPr>
              <w:t>name, description, classification, sector, contact_information</w:t>
            </w:r>
          </w:p>
        </w:tc>
      </w:tr>
      <w:tr w:rsidR="00872F4F" w14:paraId="121256C5" w14:textId="77777777">
        <w:tc>
          <w:tcPr>
            <w:tcW w:w="2940" w:type="dxa"/>
            <w:shd w:val="clear" w:color="auto" w:fill="073763"/>
            <w:tcMar>
              <w:top w:w="100" w:type="dxa"/>
              <w:left w:w="100" w:type="dxa"/>
              <w:bottom w:w="100" w:type="dxa"/>
              <w:right w:w="100" w:type="dxa"/>
            </w:tcMar>
          </w:tcPr>
          <w:p w14:paraId="1BC6C88B" w14:textId="77777777" w:rsidR="00872F4F" w:rsidRDefault="005A0616">
            <w:pPr>
              <w:spacing w:line="240" w:lineRule="auto"/>
            </w:pPr>
            <w:r>
              <w:rPr>
                <w:b/>
                <w:color w:val="FFFFFF"/>
              </w:rPr>
              <w:t>Property Name</w:t>
            </w:r>
          </w:p>
        </w:tc>
        <w:tc>
          <w:tcPr>
            <w:tcW w:w="2550" w:type="dxa"/>
            <w:shd w:val="clear" w:color="auto" w:fill="073763"/>
            <w:tcMar>
              <w:top w:w="100" w:type="dxa"/>
              <w:left w:w="100" w:type="dxa"/>
              <w:bottom w:w="100" w:type="dxa"/>
              <w:right w:w="100" w:type="dxa"/>
            </w:tcMar>
          </w:tcPr>
          <w:p w14:paraId="340849C0" w14:textId="77777777" w:rsidR="00872F4F" w:rsidRDefault="005A0616">
            <w:pPr>
              <w:spacing w:line="240" w:lineRule="auto"/>
            </w:pPr>
            <w:r>
              <w:rPr>
                <w:b/>
                <w:color w:val="FFFFFF"/>
              </w:rPr>
              <w:t>Type</w:t>
            </w:r>
          </w:p>
        </w:tc>
        <w:tc>
          <w:tcPr>
            <w:tcW w:w="3870" w:type="dxa"/>
            <w:shd w:val="clear" w:color="auto" w:fill="073763"/>
            <w:tcMar>
              <w:top w:w="100" w:type="dxa"/>
              <w:left w:w="100" w:type="dxa"/>
              <w:bottom w:w="100" w:type="dxa"/>
              <w:right w:w="100" w:type="dxa"/>
            </w:tcMar>
          </w:tcPr>
          <w:p w14:paraId="3D0208A4" w14:textId="77777777" w:rsidR="00872F4F" w:rsidRDefault="005A0616">
            <w:pPr>
              <w:widowControl w:val="0"/>
              <w:spacing w:line="240" w:lineRule="auto"/>
            </w:pPr>
            <w:r>
              <w:rPr>
                <w:b/>
                <w:color w:val="FFFFFF"/>
              </w:rPr>
              <w:t>Description</w:t>
            </w:r>
          </w:p>
        </w:tc>
      </w:tr>
      <w:tr w:rsidR="00872F4F" w14:paraId="23D93CB2" w14:textId="77777777">
        <w:tc>
          <w:tcPr>
            <w:tcW w:w="2940" w:type="dxa"/>
            <w:shd w:val="clear" w:color="auto" w:fill="D9D9D9"/>
            <w:tcMar>
              <w:top w:w="100" w:type="dxa"/>
              <w:left w:w="100" w:type="dxa"/>
              <w:bottom w:w="100" w:type="dxa"/>
              <w:right w:w="100" w:type="dxa"/>
            </w:tcMar>
          </w:tcPr>
          <w:p w14:paraId="64977937" w14:textId="77777777" w:rsidR="00872F4F" w:rsidRDefault="005A0616">
            <w:pPr>
              <w:spacing w:line="240" w:lineRule="auto"/>
            </w:pPr>
            <w:r>
              <w:rPr>
                <w:rFonts w:ascii="Consolas" w:eastAsia="Consolas" w:hAnsi="Consolas" w:cs="Consolas"/>
                <w:b/>
              </w:rPr>
              <w:t>type</w:t>
            </w:r>
            <w:r>
              <w:t xml:space="preserve"> (required)</w:t>
            </w:r>
          </w:p>
        </w:tc>
        <w:tc>
          <w:tcPr>
            <w:tcW w:w="2550" w:type="dxa"/>
            <w:shd w:val="clear" w:color="auto" w:fill="D9D9D9"/>
            <w:tcMar>
              <w:top w:w="100" w:type="dxa"/>
              <w:left w:w="100" w:type="dxa"/>
              <w:bottom w:w="100" w:type="dxa"/>
              <w:right w:w="100" w:type="dxa"/>
            </w:tcMar>
          </w:tcPr>
          <w:p w14:paraId="22120EEB" w14:textId="77777777" w:rsidR="00872F4F" w:rsidRDefault="005A0616">
            <w:pPr>
              <w:spacing w:line="240" w:lineRule="auto"/>
            </w:pPr>
            <w:r>
              <w:rPr>
                <w:rFonts w:ascii="Consolas" w:eastAsia="Consolas" w:hAnsi="Consolas" w:cs="Consolas"/>
                <w:color w:val="C7254E"/>
                <w:shd w:val="clear" w:color="auto" w:fill="F9F2F4"/>
              </w:rPr>
              <w:t>string</w:t>
            </w:r>
          </w:p>
        </w:tc>
        <w:tc>
          <w:tcPr>
            <w:tcW w:w="3870" w:type="dxa"/>
            <w:shd w:val="clear" w:color="auto" w:fill="D9D9D9"/>
            <w:tcMar>
              <w:top w:w="100" w:type="dxa"/>
              <w:left w:w="100" w:type="dxa"/>
              <w:bottom w:w="100" w:type="dxa"/>
              <w:right w:w="100" w:type="dxa"/>
            </w:tcMar>
          </w:tcPr>
          <w:p w14:paraId="29D32257"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source</w:t>
            </w:r>
          </w:p>
        </w:tc>
      </w:tr>
      <w:tr w:rsidR="00872F4F" w14:paraId="215FED15" w14:textId="77777777">
        <w:tc>
          <w:tcPr>
            <w:tcW w:w="2940" w:type="dxa"/>
            <w:shd w:val="clear" w:color="auto" w:fill="FFFFFF"/>
            <w:tcMar>
              <w:top w:w="100" w:type="dxa"/>
              <w:left w:w="100" w:type="dxa"/>
              <w:bottom w:w="100" w:type="dxa"/>
              <w:right w:w="100" w:type="dxa"/>
            </w:tcMar>
          </w:tcPr>
          <w:p w14:paraId="5FFA5161" w14:textId="77777777" w:rsidR="00872F4F" w:rsidRDefault="005A0616">
            <w:pPr>
              <w:widowControl w:val="0"/>
              <w:spacing w:line="240" w:lineRule="auto"/>
            </w:pPr>
            <w:r>
              <w:rPr>
                <w:rFonts w:ascii="Consolas" w:eastAsia="Consolas" w:hAnsi="Consolas" w:cs="Consolas"/>
                <w:b/>
              </w:rPr>
              <w:t>name</w:t>
            </w:r>
            <w:r>
              <w:t xml:space="preserve"> (required)</w:t>
            </w:r>
          </w:p>
        </w:tc>
        <w:tc>
          <w:tcPr>
            <w:tcW w:w="2550" w:type="dxa"/>
            <w:shd w:val="clear" w:color="auto" w:fill="FFFFFF"/>
            <w:tcMar>
              <w:top w:w="100" w:type="dxa"/>
              <w:left w:w="100" w:type="dxa"/>
              <w:bottom w:w="100" w:type="dxa"/>
              <w:right w:w="100" w:type="dxa"/>
            </w:tcMar>
          </w:tcPr>
          <w:p w14:paraId="2110D27A" w14:textId="77777777" w:rsidR="00872F4F" w:rsidRDefault="005A0616">
            <w:r>
              <w:rPr>
                <w:rFonts w:ascii="Consolas" w:eastAsia="Consolas" w:hAnsi="Consolas" w:cs="Consolas"/>
                <w:color w:val="C7254E"/>
                <w:shd w:val="clear" w:color="auto" w:fill="F9F2F4"/>
              </w:rPr>
              <w:t>string</w:t>
            </w:r>
          </w:p>
        </w:tc>
        <w:tc>
          <w:tcPr>
            <w:tcW w:w="3870" w:type="dxa"/>
            <w:shd w:val="clear" w:color="auto" w:fill="FFFFFF"/>
            <w:tcMar>
              <w:top w:w="100" w:type="dxa"/>
              <w:left w:w="100" w:type="dxa"/>
              <w:bottom w:w="100" w:type="dxa"/>
              <w:right w:w="100" w:type="dxa"/>
            </w:tcMar>
          </w:tcPr>
          <w:p w14:paraId="1D675CCD" w14:textId="77777777" w:rsidR="00872F4F" w:rsidRDefault="005A0616">
            <w:pPr>
              <w:spacing w:line="240" w:lineRule="auto"/>
            </w:pPr>
            <w:r>
              <w:rPr>
                <w:rFonts w:ascii="Consolas" w:eastAsia="Consolas" w:hAnsi="Consolas" w:cs="Consolas"/>
              </w:rPr>
              <w:t>The</w:t>
            </w:r>
            <w:r>
              <w:t xml:space="preserve"> name of this Source. When referring to a specific entity (e.g., an individual or organization), this field </w:t>
            </w:r>
            <w:r>
              <w:rPr>
                <w:b/>
              </w:rPr>
              <w:t>SHOULD</w:t>
            </w:r>
            <w:r>
              <w:t xml:space="preserve"> contain the canonical name of the specific entity.</w:t>
            </w:r>
          </w:p>
        </w:tc>
      </w:tr>
      <w:tr w:rsidR="00872F4F" w14:paraId="7C867F02" w14:textId="77777777">
        <w:tc>
          <w:tcPr>
            <w:tcW w:w="2940" w:type="dxa"/>
            <w:shd w:val="clear" w:color="auto" w:fill="FFFFFF"/>
            <w:tcMar>
              <w:top w:w="100" w:type="dxa"/>
              <w:left w:w="100" w:type="dxa"/>
              <w:bottom w:w="100" w:type="dxa"/>
              <w:right w:w="100" w:type="dxa"/>
            </w:tcMar>
          </w:tcPr>
          <w:p w14:paraId="7816F27A" w14:textId="77777777" w:rsidR="00872F4F" w:rsidRDefault="005A0616">
            <w:pPr>
              <w:widowControl w:val="0"/>
              <w:spacing w:line="240" w:lineRule="auto"/>
            </w:pPr>
            <w:r>
              <w:rPr>
                <w:rFonts w:ascii="Consolas" w:eastAsia="Consolas" w:hAnsi="Consolas" w:cs="Consolas"/>
                <w:b/>
              </w:rPr>
              <w:t>description</w:t>
            </w:r>
            <w:r>
              <w:t xml:space="preserve"> (optional)</w:t>
            </w:r>
          </w:p>
        </w:tc>
        <w:tc>
          <w:tcPr>
            <w:tcW w:w="2550" w:type="dxa"/>
            <w:shd w:val="clear" w:color="auto" w:fill="FFFFFF"/>
            <w:tcMar>
              <w:top w:w="100" w:type="dxa"/>
              <w:left w:w="100" w:type="dxa"/>
              <w:bottom w:w="100" w:type="dxa"/>
              <w:right w:w="100" w:type="dxa"/>
            </w:tcMar>
          </w:tcPr>
          <w:p w14:paraId="236126D6" w14:textId="77777777" w:rsidR="00872F4F" w:rsidRDefault="005A0616">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11BA499" w14:textId="77777777" w:rsidR="00872F4F" w:rsidRDefault="005A0616">
            <w:pPr>
              <w:spacing w:line="240" w:lineRule="auto"/>
            </w:pPr>
            <w:r>
              <w:t xml:space="preserve">A description that provides more details and context about </w:t>
            </w:r>
            <w:r>
              <w:rPr>
                <w:rFonts w:ascii="Consolas" w:eastAsia="Consolas" w:hAnsi="Consolas" w:cs="Consolas"/>
              </w:rPr>
              <w:t>the Source</w:t>
            </w:r>
            <w:r>
              <w:t>, potentially including its purpose and its key characteristics.</w:t>
            </w:r>
          </w:p>
        </w:tc>
      </w:tr>
      <w:tr w:rsidR="00872F4F" w14:paraId="74771687"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C3727A" w14:textId="77777777" w:rsidR="00872F4F" w:rsidRDefault="005A0616">
            <w:pPr>
              <w:spacing w:line="288" w:lineRule="auto"/>
            </w:pPr>
            <w:r>
              <w:rPr>
                <w:rFonts w:ascii="Consolas" w:eastAsia="Consolas" w:hAnsi="Consolas" w:cs="Consolas"/>
                <w:b/>
              </w:rPr>
              <w:t>classification</w:t>
            </w:r>
            <w:r>
              <w:rPr>
                <w:rFonts w:ascii="Consolas" w:eastAsia="Consolas" w:hAnsi="Consolas" w:cs="Consolas"/>
              </w:rPr>
              <w:t xml:space="preserve"> (required)</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B0B8AD0" w14:textId="77777777" w:rsidR="00872F4F" w:rsidRDefault="005A0616">
            <w:pPr>
              <w:spacing w:line="288" w:lineRule="auto"/>
            </w:pPr>
            <w:r>
              <w:rPr>
                <w:rFonts w:ascii="Consolas" w:eastAsia="Consolas" w:hAnsi="Consolas" w:cs="Consolas"/>
                <w:color w:val="C7254E"/>
                <w:shd w:val="clear" w:color="auto" w:fill="F9F2F4"/>
              </w:rPr>
              <w:t>open-vocab</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D914E5" w14:textId="77777777" w:rsidR="00872F4F" w:rsidRDefault="005A0616">
            <w:pPr>
              <w:spacing w:line="240" w:lineRule="auto"/>
            </w:pPr>
            <w:r>
              <w:t>The type of entity that this Source describes, e.g. an individual or organization.</w:t>
            </w:r>
          </w:p>
          <w:p w14:paraId="57036C08" w14:textId="77777777" w:rsidR="00872F4F" w:rsidRDefault="00872F4F">
            <w:pPr>
              <w:spacing w:line="240" w:lineRule="auto"/>
            </w:pPr>
          </w:p>
          <w:p w14:paraId="39545CC0" w14:textId="77777777" w:rsidR="00872F4F" w:rsidRDefault="005A0616">
            <w:pPr>
              <w:spacing w:line="240" w:lineRule="auto"/>
            </w:pPr>
            <w:r>
              <w:t xml:space="preserve">This is an open vocabulary and the values </w:t>
            </w:r>
            <w:r>
              <w:rPr>
                <w:b/>
              </w:rPr>
              <w:t>SHOULD</w:t>
            </w:r>
            <w:r>
              <w:t xml:space="preserve"> come from the </w:t>
            </w:r>
            <w:r>
              <w:rPr>
                <w:rFonts w:ascii="Consolas" w:eastAsia="Consolas" w:hAnsi="Consolas" w:cs="Consolas"/>
                <w:color w:val="C7254E"/>
                <w:shd w:val="clear" w:color="auto" w:fill="F9F2F4"/>
              </w:rPr>
              <w:t>identity-classification-ov</w:t>
            </w:r>
            <w:r>
              <w:t xml:space="preserve"> vocabulary.</w:t>
            </w:r>
          </w:p>
        </w:tc>
      </w:tr>
      <w:tr w:rsidR="00872F4F" w14:paraId="5026708B"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A81EA6" w14:textId="77777777" w:rsidR="00872F4F" w:rsidRDefault="005A0616">
            <w:pPr>
              <w:spacing w:line="288" w:lineRule="auto"/>
            </w:pPr>
            <w:r>
              <w:rPr>
                <w:rFonts w:ascii="Consolas" w:eastAsia="Consolas" w:hAnsi="Consolas" w:cs="Consolas"/>
                <w:b/>
              </w:rPr>
              <w:lastRenderedPageBreak/>
              <w:t>sector</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AC8579" w14:textId="77777777" w:rsidR="00872F4F" w:rsidRDefault="005A0616">
            <w:pPr>
              <w:spacing w:line="288" w:lineRule="auto"/>
            </w:pPr>
            <w:r>
              <w:rPr>
                <w:rFonts w:ascii="Consolas" w:eastAsia="Consolas" w:hAnsi="Consolas" w:cs="Consolas"/>
                <w:color w:val="C7254E"/>
                <w:shd w:val="clear" w:color="auto" w:fill="F9F2F4"/>
              </w:rPr>
              <w:t>open-vocab</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892B28" w14:textId="77777777" w:rsidR="00872F4F" w:rsidRDefault="005A0616">
            <w:pPr>
              <w:widowControl w:val="0"/>
            </w:pPr>
            <w:r>
              <w:t xml:space="preserve">The industry sector of this Source. </w:t>
            </w:r>
          </w:p>
          <w:p w14:paraId="494959D9" w14:textId="77777777" w:rsidR="00872F4F" w:rsidRDefault="00872F4F">
            <w:pPr>
              <w:widowControl w:val="0"/>
            </w:pPr>
          </w:p>
          <w:p w14:paraId="1E08BC24" w14:textId="77777777" w:rsidR="00872F4F" w:rsidRDefault="005A0616">
            <w:pPr>
              <w:widowControl w:val="0"/>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industry-sector-ov</w:t>
            </w:r>
            <w:r>
              <w:t xml:space="preserve"> vocabulary. </w:t>
            </w:r>
          </w:p>
        </w:tc>
      </w:tr>
      <w:tr w:rsidR="00872F4F" w14:paraId="4F6B0389"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B85890" w14:textId="77777777" w:rsidR="00872F4F" w:rsidRDefault="005A0616">
            <w:pPr>
              <w:spacing w:line="288" w:lineRule="auto"/>
            </w:pPr>
            <w:r>
              <w:rPr>
                <w:rFonts w:ascii="Consolas" w:eastAsia="Consolas" w:hAnsi="Consolas" w:cs="Consolas"/>
                <w:b/>
              </w:rPr>
              <w:t>contact_information</w:t>
            </w:r>
            <w:r>
              <w:rPr>
                <w:rFonts w:ascii="Consolas" w:eastAsia="Consolas" w:hAnsi="Consolas" w:cs="Consolas"/>
              </w:rP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2A84DF" w14:textId="77777777" w:rsidR="00872F4F" w:rsidRDefault="005A0616">
            <w:pPr>
              <w:spacing w:line="288" w:lineRule="auto"/>
            </w:pP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3842E3" w14:textId="77777777" w:rsidR="00872F4F" w:rsidRDefault="005A0616">
            <w:pPr>
              <w:widowControl w:val="0"/>
            </w:pPr>
            <w:r>
              <w:t>The contact information (e-mail, phone number, etc.) for this Source.</w:t>
            </w:r>
            <w:r>
              <w:rPr>
                <w:rFonts w:ascii="Consolas" w:eastAsia="Consolas" w:hAnsi="Consolas" w:cs="Consolas"/>
              </w:rPr>
              <w:t xml:space="preserve">  No format for this information is defined by the STIX s</w:t>
            </w:r>
            <w:r>
              <w:rPr>
                <w:rFonts w:ascii="Consolas" w:eastAsia="Consolas" w:hAnsi="Consolas" w:cs="Consolas"/>
              </w:rPr>
              <w:t>pecification.</w:t>
            </w:r>
          </w:p>
        </w:tc>
      </w:tr>
    </w:tbl>
    <w:p w14:paraId="57738F63" w14:textId="77777777" w:rsidR="00872F4F" w:rsidRDefault="00872F4F">
      <w:pPr>
        <w:spacing w:line="331" w:lineRule="auto"/>
      </w:pPr>
    </w:p>
    <w:p w14:paraId="0750A308" w14:textId="77777777" w:rsidR="00872F4F" w:rsidRDefault="005A0616">
      <w:pPr>
        <w:pStyle w:val="Heading3"/>
        <w:keepNext w:val="0"/>
        <w:keepLines w:val="0"/>
        <w:contextualSpacing w:val="0"/>
      </w:pPr>
      <w:bookmarkStart w:id="65" w:name="h.l0fpkltzfsa0" w:colFirst="0" w:colLast="0"/>
      <w:bookmarkEnd w:id="65"/>
      <w:r>
        <w:t>​</w:t>
      </w:r>
      <w:r>
        <w:t>1.10.2.​ Relationships</w:t>
      </w:r>
    </w:p>
    <w:p w14:paraId="3B8B2A1F" w14:textId="77777777" w:rsidR="00872F4F" w:rsidRDefault="005A0616">
      <w:r>
        <w:t xml:space="preserve">There is a direct embedded reference to Source in all </w:t>
      </w:r>
      <w:r>
        <w:rPr>
          <w:rFonts w:ascii="Consolas" w:eastAsia="Consolas" w:hAnsi="Consolas" w:cs="Consolas"/>
        </w:rPr>
        <w:t xml:space="preserve">STIX Objects called </w:t>
      </w:r>
      <w:r>
        <w:rPr>
          <w:rFonts w:ascii="Consolas" w:eastAsia="Consolas" w:hAnsi="Consolas" w:cs="Consolas"/>
          <w:b/>
        </w:rPr>
        <w:t>created_by_ref</w:t>
      </w:r>
      <w:r>
        <w:rPr>
          <w:rFonts w:ascii="Consolas" w:eastAsia="Consolas" w:hAnsi="Consolas" w:cs="Consolas"/>
        </w:rPr>
        <w:t xml:space="preserve"> that is inherited from the Common Properties. This property</w:t>
      </w:r>
      <w:r>
        <w:t xml:space="preserve"> links each object with the Source of the organization or individual</w:t>
      </w:r>
      <w:r>
        <w:t xml:space="preserve"> that created the object.</w:t>
      </w:r>
    </w:p>
    <w:p w14:paraId="64DBB449" w14:textId="77777777" w:rsidR="00872F4F" w:rsidRDefault="00872F4F"/>
    <w:p w14:paraId="5BA04A3B" w14:textId="77777777" w:rsidR="00872F4F" w:rsidRDefault="005A0616">
      <w:r>
        <w:t>The</w:t>
      </w:r>
      <w:r>
        <w:rPr>
          <w:rFonts w:ascii="Consolas" w:eastAsia="Consolas" w:hAnsi="Consolas" w:cs="Consolas"/>
        </w:rPr>
        <w:t>r</w:t>
      </w:r>
      <w:r>
        <w:t>e are no relationships explicitly defined between the Source object and other objects, other than those defined as common relationships. The first section lists the embedded relationships by property name along with their cor</w:t>
      </w:r>
      <w:r>
        <w:t xml:space="preserve">responding target. </w:t>
      </w:r>
    </w:p>
    <w:p w14:paraId="2F4CA0FC" w14:textId="77777777" w:rsidR="00872F4F" w:rsidRDefault="00872F4F"/>
    <w:p w14:paraId="29C8BE70"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tbl>
      <w:tblPr>
        <w:tblStyle w:val="af2"/>
        <w:tblW w:w="9380" w:type="dxa"/>
        <w:tblLayout w:type="fixed"/>
        <w:tblLook w:val="0600" w:firstRow="0" w:lastRow="0" w:firstColumn="0" w:lastColumn="0" w:noHBand="1" w:noVBand="1"/>
      </w:tblPr>
      <w:tblGrid>
        <w:gridCol w:w="3820"/>
        <w:gridCol w:w="5560"/>
      </w:tblGrid>
      <w:tr w:rsidR="00872F4F" w14:paraId="1BFA2113" w14:textId="77777777">
        <w:tc>
          <w:tcPr>
            <w:tcW w:w="938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53E8ED4" w14:textId="77777777" w:rsidR="00872F4F" w:rsidRDefault="005A0616">
            <w:pPr>
              <w:spacing w:line="288" w:lineRule="auto"/>
            </w:pPr>
            <w:r>
              <w:rPr>
                <w:b/>
                <w:color w:val="FFFFFF"/>
              </w:rPr>
              <w:t>Embedded Relationships</w:t>
            </w:r>
          </w:p>
        </w:tc>
      </w:tr>
      <w:tr w:rsidR="00872F4F" w14:paraId="4929A659" w14:textId="77777777">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D3A95F" w14:textId="77777777" w:rsidR="00872F4F" w:rsidRDefault="005A0616">
            <w:pPr>
              <w:spacing w:line="288" w:lineRule="auto"/>
            </w:pPr>
            <w:r>
              <w:rPr>
                <w:rFonts w:ascii="Consolas" w:eastAsia="Consolas" w:hAnsi="Consolas" w:cs="Consolas"/>
                <w:b/>
              </w:rPr>
              <w:t>created_by_ref</w:t>
            </w:r>
          </w:p>
        </w:tc>
        <w:tc>
          <w:tcPr>
            <w:tcW w:w="5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1588B1"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3E94F8DB" w14:textId="77777777">
        <w:tc>
          <w:tcPr>
            <w:tcW w:w="38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DDF7913" w14:textId="77777777" w:rsidR="00872F4F" w:rsidRDefault="005A0616">
            <w:pPr>
              <w:spacing w:line="288" w:lineRule="auto"/>
            </w:pPr>
            <w:r>
              <w:rPr>
                <w:rFonts w:ascii="Consolas" w:eastAsia="Consolas" w:hAnsi="Consolas" w:cs="Consolas"/>
                <w:b/>
              </w:rPr>
              <w:t>object_markings_refs</w:t>
            </w:r>
          </w:p>
        </w:tc>
        <w:tc>
          <w:tcPr>
            <w:tcW w:w="5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134B873"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6854CF87" w14:textId="77777777">
        <w:tc>
          <w:tcPr>
            <w:tcW w:w="938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41BC4AB" w14:textId="77777777" w:rsidR="00872F4F" w:rsidRDefault="005A0616">
            <w:pPr>
              <w:spacing w:line="288" w:lineRule="auto"/>
            </w:pPr>
            <w:r>
              <w:rPr>
                <w:b/>
                <w:color w:val="FFFFFF"/>
              </w:rPr>
              <w:t>Common Relationships</w:t>
            </w:r>
          </w:p>
        </w:tc>
      </w:tr>
      <w:tr w:rsidR="00872F4F" w14:paraId="5885EFE9" w14:textId="77777777">
        <w:tc>
          <w:tcPr>
            <w:tcW w:w="938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AA4E2E"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bl>
    <w:p w14:paraId="25519623" w14:textId="77777777" w:rsidR="00872F4F" w:rsidRDefault="00872F4F"/>
    <w:p w14:paraId="45F9840C" w14:textId="77777777" w:rsidR="00872F4F" w:rsidRDefault="005A0616">
      <w:pPr>
        <w:pStyle w:val="Heading3"/>
        <w:contextualSpacing w:val="0"/>
      </w:pPr>
      <w:bookmarkStart w:id="66" w:name="h.9gjfk0cyi2vw" w:colFirst="0" w:colLast="0"/>
      <w:bookmarkEnd w:id="66"/>
      <w:r>
        <w:t>​</w:t>
      </w:r>
      <w:r>
        <w:t>1.10.3.​ Examples</w:t>
      </w:r>
    </w:p>
    <w:p w14:paraId="104B9734" w14:textId="77777777" w:rsidR="00872F4F" w:rsidRDefault="005A0616">
      <w:r>
        <w:t>A Source for an individual named John Smith</w:t>
      </w:r>
    </w:p>
    <w:p w14:paraId="3EF46D5F" w14:textId="77777777" w:rsidR="00872F4F" w:rsidRDefault="005A0616">
      <w:r>
        <w:rPr>
          <w:rFonts w:ascii="Consolas" w:eastAsia="Consolas" w:hAnsi="Consolas" w:cs="Consolas"/>
          <w:sz w:val="18"/>
          <w:szCs w:val="18"/>
          <w:shd w:val="clear" w:color="auto" w:fill="CFE2F3"/>
        </w:rPr>
        <w:t>{</w:t>
      </w:r>
    </w:p>
    <w:p w14:paraId="4214BA4A" w14:textId="77777777" w:rsidR="00872F4F" w:rsidRDefault="005A0616">
      <w:r>
        <w:rPr>
          <w:rFonts w:ascii="Consolas" w:eastAsia="Consolas" w:hAnsi="Consolas" w:cs="Consolas"/>
          <w:sz w:val="18"/>
          <w:szCs w:val="18"/>
          <w:shd w:val="clear" w:color="auto" w:fill="CFE2F3"/>
        </w:rPr>
        <w:t xml:space="preserve">  "type": "source",</w:t>
      </w:r>
    </w:p>
    <w:p w14:paraId="303B8E7D" w14:textId="77777777" w:rsidR="00872F4F" w:rsidRDefault="005A0616">
      <w:r>
        <w:rPr>
          <w:rFonts w:ascii="Consolas" w:eastAsia="Consolas" w:hAnsi="Consolas" w:cs="Consolas"/>
          <w:sz w:val="18"/>
          <w:szCs w:val="18"/>
          <w:shd w:val="clear" w:color="auto" w:fill="CFE2F3"/>
        </w:rPr>
        <w:t xml:space="preserve">  ...,</w:t>
      </w:r>
    </w:p>
    <w:p w14:paraId="77D61092" w14:textId="77777777" w:rsidR="00872F4F" w:rsidRDefault="005A0616">
      <w:r>
        <w:rPr>
          <w:rFonts w:ascii="Consolas" w:eastAsia="Consolas" w:hAnsi="Consolas" w:cs="Consolas"/>
          <w:sz w:val="18"/>
          <w:szCs w:val="18"/>
          <w:shd w:val="clear" w:color="auto" w:fill="CFE2F3"/>
        </w:rPr>
        <w:t xml:space="preserve">  "name": "John Smith",</w:t>
      </w:r>
    </w:p>
    <w:p w14:paraId="6A46B5F6" w14:textId="77777777" w:rsidR="00872F4F" w:rsidRDefault="005A0616">
      <w:r>
        <w:rPr>
          <w:rFonts w:ascii="Consolas" w:eastAsia="Consolas" w:hAnsi="Consolas" w:cs="Consolas"/>
          <w:sz w:val="18"/>
          <w:szCs w:val="18"/>
          <w:shd w:val="clear" w:color="auto" w:fill="CFE2F3"/>
        </w:rPr>
        <w:lastRenderedPageBreak/>
        <w:t xml:space="preserve">  "classification": "individual",</w:t>
      </w:r>
    </w:p>
    <w:p w14:paraId="35BF8133" w14:textId="77777777" w:rsidR="00872F4F" w:rsidRDefault="005A0616">
      <w:r>
        <w:rPr>
          <w:rFonts w:ascii="Consolas" w:eastAsia="Consolas" w:hAnsi="Consolas" w:cs="Consolas"/>
          <w:sz w:val="18"/>
          <w:szCs w:val="18"/>
          <w:shd w:val="clear" w:color="auto" w:fill="CFE2F3"/>
        </w:rPr>
        <w:t xml:space="preserve">  ...</w:t>
      </w:r>
    </w:p>
    <w:p w14:paraId="0ECC4B69" w14:textId="77777777" w:rsidR="00872F4F" w:rsidRDefault="005A0616">
      <w:r>
        <w:rPr>
          <w:rFonts w:ascii="Consolas" w:eastAsia="Consolas" w:hAnsi="Consolas" w:cs="Consolas"/>
          <w:sz w:val="18"/>
          <w:szCs w:val="18"/>
          <w:shd w:val="clear" w:color="auto" w:fill="CFE2F3"/>
        </w:rPr>
        <w:t>}</w:t>
      </w:r>
    </w:p>
    <w:p w14:paraId="4E75B25E" w14:textId="77777777" w:rsidR="00872F4F" w:rsidRDefault="00872F4F"/>
    <w:p w14:paraId="144894F8" w14:textId="77777777" w:rsidR="00872F4F" w:rsidRDefault="005A0616">
      <w:r>
        <w:t>A Source for a company named ACME Widget, Inc.</w:t>
      </w:r>
    </w:p>
    <w:p w14:paraId="3F87B93F" w14:textId="77777777" w:rsidR="00872F4F" w:rsidRDefault="005A0616">
      <w:r>
        <w:rPr>
          <w:rFonts w:ascii="Consolas" w:eastAsia="Consolas" w:hAnsi="Consolas" w:cs="Consolas"/>
          <w:sz w:val="18"/>
          <w:szCs w:val="18"/>
          <w:shd w:val="clear" w:color="auto" w:fill="CFE2F3"/>
        </w:rPr>
        <w:t>{</w:t>
      </w:r>
    </w:p>
    <w:p w14:paraId="54DA86D8" w14:textId="77777777" w:rsidR="00872F4F" w:rsidRDefault="005A0616">
      <w:r>
        <w:rPr>
          <w:rFonts w:ascii="Consolas" w:eastAsia="Consolas" w:hAnsi="Consolas" w:cs="Consolas"/>
          <w:sz w:val="18"/>
          <w:szCs w:val="18"/>
          <w:shd w:val="clear" w:color="auto" w:fill="CFE2F3"/>
        </w:rPr>
        <w:t xml:space="preserve">  "type": "source",</w:t>
      </w:r>
    </w:p>
    <w:p w14:paraId="5E73E7F4" w14:textId="77777777" w:rsidR="00872F4F" w:rsidRDefault="005A0616">
      <w:r>
        <w:rPr>
          <w:rFonts w:ascii="Consolas" w:eastAsia="Consolas" w:hAnsi="Consolas" w:cs="Consolas"/>
          <w:sz w:val="18"/>
          <w:szCs w:val="18"/>
          <w:shd w:val="clear" w:color="auto" w:fill="CFE2F3"/>
        </w:rPr>
        <w:t xml:space="preserve">  ...,</w:t>
      </w:r>
    </w:p>
    <w:p w14:paraId="1F967387" w14:textId="77777777" w:rsidR="00872F4F" w:rsidRDefault="005A0616">
      <w:r>
        <w:rPr>
          <w:rFonts w:ascii="Consolas" w:eastAsia="Consolas" w:hAnsi="Consolas" w:cs="Consolas"/>
          <w:sz w:val="18"/>
          <w:szCs w:val="18"/>
          <w:shd w:val="clear" w:color="auto" w:fill="CFE2F3"/>
        </w:rPr>
        <w:t xml:space="preserve">  "name": "ACME Widget, Inc.",</w:t>
      </w:r>
    </w:p>
    <w:p w14:paraId="69DACD7E" w14:textId="77777777" w:rsidR="00872F4F" w:rsidRDefault="005A0616">
      <w:r>
        <w:rPr>
          <w:rFonts w:ascii="Consolas" w:eastAsia="Consolas" w:hAnsi="Consolas" w:cs="Consolas"/>
          <w:sz w:val="18"/>
          <w:szCs w:val="18"/>
          <w:shd w:val="clear" w:color="auto" w:fill="CFE2F3"/>
        </w:rPr>
        <w:t xml:space="preserve">  "classification": "organization",</w:t>
      </w:r>
    </w:p>
    <w:p w14:paraId="0A0A579C" w14:textId="77777777" w:rsidR="00872F4F" w:rsidRDefault="005A0616">
      <w:r>
        <w:rPr>
          <w:rFonts w:ascii="Consolas" w:eastAsia="Consolas" w:hAnsi="Consolas" w:cs="Consolas"/>
          <w:sz w:val="18"/>
          <w:szCs w:val="18"/>
          <w:shd w:val="clear" w:color="auto" w:fill="CFE2F3"/>
        </w:rPr>
        <w:t xml:space="preserve">  ...</w:t>
      </w:r>
    </w:p>
    <w:p w14:paraId="49CFA050" w14:textId="77777777" w:rsidR="00872F4F" w:rsidRDefault="005A0616">
      <w:r>
        <w:rPr>
          <w:rFonts w:ascii="Consolas" w:eastAsia="Consolas" w:hAnsi="Consolas" w:cs="Consolas"/>
          <w:sz w:val="18"/>
          <w:szCs w:val="18"/>
          <w:shd w:val="clear" w:color="auto" w:fill="CFE2F3"/>
        </w:rPr>
        <w:t>}</w:t>
      </w:r>
    </w:p>
    <w:p w14:paraId="3D45F015" w14:textId="77777777" w:rsidR="00872F4F" w:rsidRDefault="00872F4F"/>
    <w:p w14:paraId="3F18395C" w14:textId="77777777" w:rsidR="00872F4F" w:rsidRDefault="005A0616">
      <w:pPr>
        <w:pStyle w:val="Heading2"/>
        <w:contextualSpacing w:val="0"/>
      </w:pPr>
      <w:bookmarkStart w:id="67" w:name="h.k017w16zutw" w:colFirst="0" w:colLast="0"/>
      <w:bookmarkEnd w:id="67"/>
      <w:r>
        <w:t>​</w:t>
      </w:r>
      <w:r>
        <w:t>1.11.​ Threat Actor</w:t>
      </w:r>
    </w:p>
    <w:p w14:paraId="1F5D4F32"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threat-actor</w:t>
      </w:r>
    </w:p>
    <w:p w14:paraId="59B403A9" w14:textId="77777777" w:rsidR="00872F4F" w:rsidRDefault="00872F4F"/>
    <w:p w14:paraId="69FD43B5" w14:textId="77777777" w:rsidR="00872F4F" w:rsidRDefault="005A0616">
      <w:r>
        <w:t>Threat actors are individuals, groups, and organizations believed to be operating with malicious intent. Threat actors are sometimes tracked specifically (e.g. ThreatActor ‘BadZebra’ is ‘John Smith’) and sometimes tracked more generally (e.g. ThreatActor ‘</w:t>
      </w:r>
      <w:r>
        <w:t>ZebraGroup’ is a Criminal Group located in Europe).</w:t>
      </w:r>
    </w:p>
    <w:p w14:paraId="341B6460" w14:textId="77777777" w:rsidR="00872F4F" w:rsidRDefault="00872F4F"/>
    <w:p w14:paraId="19E686C0" w14:textId="77777777" w:rsidR="00872F4F" w:rsidRDefault="005A0616">
      <w:r>
        <w:t>The Threat Actor SDO captures information about the identity characteristics of the threat actor, the roles they play in carrying out attacks, their objectives and motivations, their sophistication level</w:t>
      </w:r>
      <w:r>
        <w:t>, and the resource level to which they have access.</w:t>
      </w:r>
    </w:p>
    <w:p w14:paraId="3BCC3F5A" w14:textId="77777777" w:rsidR="00872F4F" w:rsidRDefault="00872F4F"/>
    <w:p w14:paraId="25A7441A" w14:textId="77777777" w:rsidR="00872F4F" w:rsidRDefault="005A0616">
      <w:pPr>
        <w:pStyle w:val="Heading3"/>
        <w:contextualSpacing w:val="0"/>
      </w:pPr>
      <w:bookmarkStart w:id="68" w:name="h.2wowmlcbkqst" w:colFirst="0" w:colLast="0"/>
      <w:bookmarkEnd w:id="68"/>
      <w:r>
        <w:t>​</w:t>
      </w:r>
      <w:r>
        <w:t>1.11.1.​ Properties</w:t>
      </w:r>
    </w:p>
    <w:tbl>
      <w:tblPr>
        <w:tblStyle w:val="af3"/>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30"/>
        <w:gridCol w:w="1635"/>
        <w:gridCol w:w="4695"/>
      </w:tblGrid>
      <w:tr w:rsidR="00872F4F" w14:paraId="329A3106"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CEC5C35" w14:textId="77777777" w:rsidR="00872F4F" w:rsidRDefault="005A0616">
            <w:pPr>
              <w:spacing w:line="240" w:lineRule="auto"/>
            </w:pPr>
            <w:r>
              <w:rPr>
                <w:b/>
                <w:color w:val="FFFFFF"/>
              </w:rPr>
              <w:t>Common Properties</w:t>
            </w:r>
          </w:p>
        </w:tc>
      </w:tr>
      <w:tr w:rsidR="00872F4F" w14:paraId="1A370594"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60578FDD"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1281CC68"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BDDAEA5" w14:textId="77777777" w:rsidR="00872F4F" w:rsidRDefault="005A0616">
            <w:pPr>
              <w:spacing w:line="288" w:lineRule="auto"/>
            </w:pPr>
            <w:r>
              <w:rPr>
                <w:b/>
                <w:color w:val="FFFFFF"/>
              </w:rPr>
              <w:t>Threat Actor Specific Properties</w:t>
            </w:r>
          </w:p>
        </w:tc>
      </w:tr>
      <w:tr w:rsidR="00872F4F" w14:paraId="378D1D14"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8B6ACE" w14:textId="77777777" w:rsidR="00872F4F" w:rsidRDefault="005A0616">
            <w:pPr>
              <w:spacing w:line="288" w:lineRule="auto"/>
            </w:pPr>
            <w:r>
              <w:rPr>
                <w:rFonts w:ascii="Consolas" w:eastAsia="Consolas" w:hAnsi="Consolas" w:cs="Consolas"/>
                <w:b/>
              </w:rPr>
              <w:t>name, description, aliases, classification, roles, objectives, sophistication, resource_level, primary_motivation, secondary_motivations, personal_motivations, nationality</w:t>
            </w:r>
          </w:p>
        </w:tc>
      </w:tr>
      <w:tr w:rsidR="00872F4F" w14:paraId="7730822E" w14:textId="77777777">
        <w:tc>
          <w:tcPr>
            <w:tcW w:w="3030"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3BA1639B" w14:textId="77777777" w:rsidR="00872F4F" w:rsidRDefault="005A0616">
            <w:pPr>
              <w:spacing w:line="288" w:lineRule="auto"/>
            </w:pPr>
            <w:r>
              <w:rPr>
                <w:b/>
                <w:color w:val="FFFFFF"/>
              </w:rPr>
              <w:t>Property Name</w:t>
            </w:r>
          </w:p>
        </w:tc>
        <w:tc>
          <w:tcPr>
            <w:tcW w:w="163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3976F4E5" w14:textId="77777777" w:rsidR="00872F4F" w:rsidRDefault="005A0616">
            <w:pPr>
              <w:spacing w:line="288" w:lineRule="auto"/>
            </w:pPr>
            <w:r>
              <w:rPr>
                <w:b/>
                <w:color w:val="FFFFFF"/>
              </w:rPr>
              <w:t>Type</w:t>
            </w:r>
          </w:p>
        </w:tc>
        <w:tc>
          <w:tcPr>
            <w:tcW w:w="4695" w:type="dxa"/>
            <w:tcBorders>
              <w:top w:val="single" w:sz="4" w:space="0" w:color="000000"/>
              <w:left w:val="single" w:sz="4" w:space="0" w:color="000000"/>
              <w:bottom w:val="single" w:sz="4" w:space="0" w:color="000000"/>
              <w:right w:val="single" w:sz="4" w:space="0" w:color="000000"/>
            </w:tcBorders>
            <w:shd w:val="clear" w:color="auto" w:fill="073763"/>
            <w:tcMar>
              <w:top w:w="100" w:type="dxa"/>
              <w:left w:w="100" w:type="dxa"/>
              <w:bottom w:w="100" w:type="dxa"/>
              <w:right w:w="100" w:type="dxa"/>
            </w:tcMar>
          </w:tcPr>
          <w:p w14:paraId="239DC8E3" w14:textId="77777777" w:rsidR="00872F4F" w:rsidRDefault="005A0616">
            <w:pPr>
              <w:spacing w:line="288" w:lineRule="auto"/>
            </w:pPr>
            <w:r>
              <w:rPr>
                <w:b/>
                <w:color w:val="FFFFFF"/>
              </w:rPr>
              <w:t>Description</w:t>
            </w:r>
          </w:p>
        </w:tc>
      </w:tr>
      <w:tr w:rsidR="00872F4F" w14:paraId="64418390" w14:textId="77777777">
        <w:tc>
          <w:tcPr>
            <w:tcW w:w="3030" w:type="dxa"/>
            <w:shd w:val="clear" w:color="auto" w:fill="D9D9D9"/>
            <w:tcMar>
              <w:top w:w="100" w:type="dxa"/>
              <w:left w:w="100" w:type="dxa"/>
              <w:bottom w:w="100" w:type="dxa"/>
              <w:right w:w="100" w:type="dxa"/>
            </w:tcMar>
          </w:tcPr>
          <w:p w14:paraId="1AFF1720" w14:textId="77777777" w:rsidR="00872F4F" w:rsidRDefault="005A0616">
            <w:pPr>
              <w:spacing w:line="240" w:lineRule="auto"/>
            </w:pPr>
            <w:r>
              <w:rPr>
                <w:rFonts w:ascii="Consolas" w:eastAsia="Consolas" w:hAnsi="Consolas" w:cs="Consolas"/>
                <w:b/>
              </w:rPr>
              <w:t>type</w:t>
            </w:r>
            <w:r>
              <w:t xml:space="preserve"> (required)</w:t>
            </w:r>
          </w:p>
        </w:tc>
        <w:tc>
          <w:tcPr>
            <w:tcW w:w="1635" w:type="dxa"/>
            <w:shd w:val="clear" w:color="auto" w:fill="D9D9D9"/>
            <w:tcMar>
              <w:top w:w="100" w:type="dxa"/>
              <w:left w:w="100" w:type="dxa"/>
              <w:bottom w:w="100" w:type="dxa"/>
              <w:right w:w="100" w:type="dxa"/>
            </w:tcMar>
          </w:tcPr>
          <w:p w14:paraId="4726D634" w14:textId="77777777" w:rsidR="00872F4F" w:rsidRDefault="005A0616">
            <w:r>
              <w:rPr>
                <w:rFonts w:ascii="Consolas" w:eastAsia="Consolas" w:hAnsi="Consolas" w:cs="Consolas"/>
                <w:color w:val="C7254E"/>
                <w:shd w:val="clear" w:color="auto" w:fill="F9F2F4"/>
              </w:rPr>
              <w:t>string</w:t>
            </w:r>
          </w:p>
        </w:tc>
        <w:tc>
          <w:tcPr>
            <w:tcW w:w="4695" w:type="dxa"/>
            <w:shd w:val="clear" w:color="auto" w:fill="D9D9D9"/>
            <w:tcMar>
              <w:top w:w="100" w:type="dxa"/>
              <w:left w:w="100" w:type="dxa"/>
              <w:bottom w:w="100" w:type="dxa"/>
              <w:right w:w="100" w:type="dxa"/>
            </w:tcMar>
          </w:tcPr>
          <w:p w14:paraId="37F46FD8" w14:textId="77777777" w:rsidR="00872F4F" w:rsidRDefault="005A0616">
            <w:pPr>
              <w:spacing w:line="240" w:lineRule="auto"/>
            </w:pPr>
            <w:r>
              <w:t xml:space="preserve">The value of this field </w:t>
            </w:r>
            <w:r>
              <w:rPr>
                <w:b/>
              </w:rPr>
              <w:t>MUST</w:t>
            </w:r>
            <w:r>
              <w:t xml:space="preserve"> be </w:t>
            </w:r>
          </w:p>
          <w:p w14:paraId="37737AF9" w14:textId="77777777" w:rsidR="00872F4F" w:rsidRDefault="005A0616">
            <w:pPr>
              <w:spacing w:line="240" w:lineRule="auto"/>
            </w:pPr>
            <w:r>
              <w:rPr>
                <w:rFonts w:ascii="Consolas" w:eastAsia="Consolas" w:hAnsi="Consolas" w:cs="Consolas"/>
                <w:shd w:val="clear" w:color="auto" w:fill="D9EAD3"/>
              </w:rPr>
              <w:lastRenderedPageBreak/>
              <w:t>threat-actor</w:t>
            </w:r>
          </w:p>
        </w:tc>
      </w:tr>
      <w:tr w:rsidR="00872F4F" w14:paraId="718EBAA6" w14:textId="77777777">
        <w:tc>
          <w:tcPr>
            <w:tcW w:w="3030" w:type="dxa"/>
            <w:shd w:val="clear" w:color="auto" w:fill="D9D9D9"/>
            <w:tcMar>
              <w:top w:w="100" w:type="dxa"/>
              <w:left w:w="100" w:type="dxa"/>
              <w:bottom w:w="100" w:type="dxa"/>
              <w:right w:w="100" w:type="dxa"/>
            </w:tcMar>
          </w:tcPr>
          <w:p w14:paraId="406114BD" w14:textId="77777777" w:rsidR="00872F4F" w:rsidRDefault="005A0616">
            <w:pPr>
              <w:widowControl w:val="0"/>
              <w:spacing w:line="240" w:lineRule="auto"/>
            </w:pPr>
            <w:r>
              <w:rPr>
                <w:rFonts w:ascii="Consolas" w:eastAsia="Consolas" w:hAnsi="Consolas" w:cs="Consolas"/>
                <w:b/>
              </w:rPr>
              <w:lastRenderedPageBreak/>
              <w:t>labels</w:t>
            </w:r>
            <w:r>
              <w:rPr>
                <w:rFonts w:ascii="Consolas" w:eastAsia="Consolas" w:hAnsi="Consolas" w:cs="Consolas"/>
              </w:rPr>
              <w:t xml:space="preserve"> (required)</w:t>
            </w:r>
          </w:p>
        </w:tc>
        <w:tc>
          <w:tcPr>
            <w:tcW w:w="1635" w:type="dxa"/>
            <w:shd w:val="clear" w:color="auto" w:fill="D9D9D9"/>
            <w:tcMar>
              <w:top w:w="100" w:type="dxa"/>
              <w:left w:w="100" w:type="dxa"/>
              <w:bottom w:w="100" w:type="dxa"/>
              <w:right w:w="100" w:type="dxa"/>
            </w:tcMar>
          </w:tcPr>
          <w:p w14:paraId="67655FF0"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695" w:type="dxa"/>
            <w:shd w:val="clear" w:color="auto" w:fill="D9D9D9"/>
            <w:tcMar>
              <w:top w:w="100" w:type="dxa"/>
              <w:left w:w="100" w:type="dxa"/>
              <w:bottom w:w="100" w:type="dxa"/>
              <w:right w:w="100" w:type="dxa"/>
            </w:tcMar>
          </w:tcPr>
          <w:p w14:paraId="371E6CC1" w14:textId="77777777" w:rsidR="00872F4F" w:rsidRDefault="005A0616">
            <w:pPr>
              <w:spacing w:line="240" w:lineRule="auto"/>
            </w:pPr>
            <w:r>
              <w:rPr>
                <w:rFonts w:ascii="Consolas" w:eastAsia="Consolas" w:hAnsi="Consolas" w:cs="Consolas"/>
              </w:rPr>
              <w:t xml:space="preserve">This field specifies the type of threat actor, if known or suspected. </w:t>
            </w:r>
          </w:p>
          <w:p w14:paraId="253EF78A" w14:textId="77777777" w:rsidR="00872F4F" w:rsidRDefault="00872F4F">
            <w:pPr>
              <w:spacing w:line="240" w:lineRule="auto"/>
            </w:pPr>
          </w:p>
          <w:p w14:paraId="7BAB3149" w14:textId="77777777" w:rsidR="00872F4F" w:rsidRDefault="005A0616">
            <w:pPr>
              <w:spacing w:line="240" w:lineRule="auto"/>
            </w:pPr>
            <w:r>
              <w:rPr>
                <w:rFonts w:ascii="Consolas" w:eastAsia="Consolas" w:hAnsi="Consolas" w:cs="Consolas"/>
              </w:rPr>
              <w:t xml:space="preserve">This is an open vocabulary and values </w:t>
            </w:r>
            <w:r>
              <w:rPr>
                <w:rFonts w:ascii="Consolas" w:eastAsia="Consolas" w:hAnsi="Consolas" w:cs="Consolas"/>
                <w:b/>
              </w:rPr>
              <w:t xml:space="preserve">SHOULD </w:t>
            </w:r>
            <w:r>
              <w:rPr>
                <w:rFonts w:ascii="Consolas" w:eastAsia="Consolas" w:hAnsi="Consolas" w:cs="Consolas"/>
              </w:rPr>
              <w:t xml:space="preserve">come from the </w:t>
            </w:r>
            <w:r>
              <w:rPr>
                <w:rFonts w:ascii="Consolas" w:eastAsia="Consolas" w:hAnsi="Consolas" w:cs="Consolas"/>
                <w:highlight w:val="white"/>
              </w:rPr>
              <w:t xml:space="preserve"> </w:t>
            </w:r>
            <w:r>
              <w:rPr>
                <w:rFonts w:ascii="Consolas" w:eastAsia="Consolas" w:hAnsi="Consolas" w:cs="Consolas"/>
                <w:color w:val="C7254E"/>
                <w:shd w:val="clear" w:color="auto" w:fill="F9F2F4"/>
              </w:rPr>
              <w:t>threat-actor-label-ov</w:t>
            </w:r>
            <w:r>
              <w:rPr>
                <w:rFonts w:ascii="Consolas" w:eastAsia="Consolas" w:hAnsi="Consolas" w:cs="Consolas"/>
              </w:rPr>
              <w:t xml:space="preserve"> vocabu</w:t>
            </w:r>
            <w:r>
              <w:rPr>
                <w:rFonts w:ascii="Consolas" w:eastAsia="Consolas" w:hAnsi="Consolas" w:cs="Consolas"/>
              </w:rPr>
              <w:t>lary.</w:t>
            </w:r>
          </w:p>
        </w:tc>
      </w:tr>
      <w:tr w:rsidR="00872F4F" w14:paraId="14EF2DE7" w14:textId="77777777">
        <w:tc>
          <w:tcPr>
            <w:tcW w:w="3030" w:type="dxa"/>
            <w:shd w:val="clear" w:color="auto" w:fill="FFFFFF"/>
            <w:tcMar>
              <w:top w:w="100" w:type="dxa"/>
              <w:left w:w="100" w:type="dxa"/>
              <w:bottom w:w="100" w:type="dxa"/>
              <w:right w:w="100" w:type="dxa"/>
            </w:tcMar>
          </w:tcPr>
          <w:p w14:paraId="0B9B5956" w14:textId="77777777" w:rsidR="00872F4F" w:rsidRDefault="005A0616">
            <w:pPr>
              <w:widowControl w:val="0"/>
              <w:spacing w:line="240" w:lineRule="auto"/>
            </w:pPr>
            <w:r>
              <w:rPr>
                <w:rFonts w:ascii="Consolas" w:eastAsia="Consolas" w:hAnsi="Consolas" w:cs="Consolas"/>
                <w:b/>
              </w:rPr>
              <w:t>name</w:t>
            </w:r>
            <w:r>
              <w:rPr>
                <w:rFonts w:ascii="Consolas" w:eastAsia="Consolas" w:hAnsi="Consolas" w:cs="Consolas"/>
              </w:rPr>
              <w:t xml:space="preserve"> (required)</w:t>
            </w:r>
          </w:p>
        </w:tc>
        <w:tc>
          <w:tcPr>
            <w:tcW w:w="1635" w:type="dxa"/>
            <w:shd w:val="clear" w:color="auto" w:fill="FFFFFF"/>
            <w:tcMar>
              <w:top w:w="100" w:type="dxa"/>
              <w:left w:w="100" w:type="dxa"/>
              <w:bottom w:w="100" w:type="dxa"/>
              <w:right w:w="100" w:type="dxa"/>
            </w:tcMar>
          </w:tcPr>
          <w:p w14:paraId="61BEE26D" w14:textId="77777777" w:rsidR="00872F4F" w:rsidRDefault="005A0616">
            <w:r>
              <w:rPr>
                <w:rFonts w:ascii="Consolas" w:eastAsia="Consolas" w:hAnsi="Consolas" w:cs="Consolas"/>
                <w:color w:val="C7254E"/>
                <w:shd w:val="clear" w:color="auto" w:fill="F9F2F4"/>
              </w:rPr>
              <w:t>string</w:t>
            </w:r>
          </w:p>
        </w:tc>
        <w:tc>
          <w:tcPr>
            <w:tcW w:w="4695" w:type="dxa"/>
            <w:shd w:val="clear" w:color="auto" w:fill="FFFFFF"/>
            <w:tcMar>
              <w:top w:w="100" w:type="dxa"/>
              <w:left w:w="100" w:type="dxa"/>
              <w:bottom w:w="100" w:type="dxa"/>
              <w:right w:w="100" w:type="dxa"/>
            </w:tcMar>
          </w:tcPr>
          <w:p w14:paraId="7301538D" w14:textId="77777777" w:rsidR="00872F4F" w:rsidRDefault="005A0616">
            <w:pPr>
              <w:spacing w:line="240" w:lineRule="auto"/>
            </w:pPr>
            <w:r>
              <w:rPr>
                <w:rFonts w:ascii="Consolas" w:eastAsia="Consolas" w:hAnsi="Consolas" w:cs="Consolas"/>
              </w:rPr>
              <w:t>A name used to identify this Threat Actor or Threat Actor group.</w:t>
            </w:r>
          </w:p>
        </w:tc>
      </w:tr>
      <w:tr w:rsidR="00872F4F" w14:paraId="52D4CA43" w14:textId="77777777">
        <w:tc>
          <w:tcPr>
            <w:tcW w:w="3030" w:type="dxa"/>
            <w:shd w:val="clear" w:color="auto" w:fill="FFFFFF"/>
            <w:tcMar>
              <w:top w:w="100" w:type="dxa"/>
              <w:left w:w="100" w:type="dxa"/>
              <w:bottom w:w="100" w:type="dxa"/>
              <w:right w:w="100" w:type="dxa"/>
            </w:tcMar>
          </w:tcPr>
          <w:p w14:paraId="36C0BD20" w14:textId="77777777" w:rsidR="00872F4F" w:rsidRDefault="005A0616">
            <w:pPr>
              <w:widowControl w:val="0"/>
              <w:spacing w:line="240" w:lineRule="auto"/>
            </w:pPr>
            <w:r>
              <w:rPr>
                <w:rFonts w:ascii="Consolas" w:eastAsia="Consolas" w:hAnsi="Consolas" w:cs="Consolas"/>
                <w:b/>
              </w:rPr>
              <w:t>description</w:t>
            </w:r>
            <w:r>
              <w:rPr>
                <w:rFonts w:ascii="Consolas" w:eastAsia="Consolas" w:hAnsi="Consolas" w:cs="Consolas"/>
              </w:rPr>
              <w:t xml:space="preserve"> (optional)</w:t>
            </w:r>
          </w:p>
        </w:tc>
        <w:tc>
          <w:tcPr>
            <w:tcW w:w="1635" w:type="dxa"/>
            <w:shd w:val="clear" w:color="auto" w:fill="FFFFFF"/>
            <w:tcMar>
              <w:top w:w="100" w:type="dxa"/>
              <w:left w:w="100" w:type="dxa"/>
              <w:bottom w:w="100" w:type="dxa"/>
              <w:right w:w="100" w:type="dxa"/>
            </w:tcMar>
          </w:tcPr>
          <w:p w14:paraId="1B245609" w14:textId="77777777" w:rsidR="00872F4F" w:rsidRDefault="005A0616">
            <w:r>
              <w:rPr>
                <w:rFonts w:ascii="Consolas" w:eastAsia="Consolas" w:hAnsi="Consolas" w:cs="Consolas"/>
                <w:color w:val="C7254E"/>
                <w:shd w:val="clear" w:color="auto" w:fill="F9F2F4"/>
              </w:rPr>
              <w:t>string</w:t>
            </w:r>
          </w:p>
        </w:tc>
        <w:tc>
          <w:tcPr>
            <w:tcW w:w="46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C054FD7" w14:textId="77777777" w:rsidR="00872F4F" w:rsidRDefault="005A0616">
            <w:pPr>
              <w:spacing w:line="240" w:lineRule="auto"/>
            </w:pPr>
            <w:r>
              <w:t>A description that provides more details and context about the Threat Actor, potentially including its purpose and its key characteristics.</w:t>
            </w:r>
          </w:p>
        </w:tc>
      </w:tr>
      <w:tr w:rsidR="00872F4F" w14:paraId="79223177" w14:textId="77777777">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8606067" w14:textId="77777777" w:rsidR="00872F4F" w:rsidRDefault="005A0616">
            <w:pPr>
              <w:spacing w:line="288" w:lineRule="auto"/>
            </w:pPr>
            <w:r>
              <w:rPr>
                <w:rFonts w:ascii="Consolas" w:eastAsia="Consolas" w:hAnsi="Consolas" w:cs="Consolas"/>
                <w:b/>
              </w:rPr>
              <w:t>aliases</w:t>
            </w:r>
            <w:r>
              <w:rPr>
                <w:rFonts w:ascii="Consolas" w:eastAsia="Consolas" w:hAnsi="Consolas" w:cs="Consolas"/>
              </w:rPr>
              <w:t xml:space="preserve"> </w:t>
            </w:r>
            <w:r>
              <w:t>(optional)</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45F371F" w14:textId="77777777" w:rsidR="00872F4F" w:rsidRDefault="005A0616">
            <w:pPr>
              <w:spacing w:line="288"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string</w:t>
            </w:r>
          </w:p>
        </w:tc>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D262B9" w14:textId="77777777" w:rsidR="00872F4F" w:rsidRDefault="005A0616">
            <w:pPr>
              <w:spacing w:line="240" w:lineRule="auto"/>
            </w:pPr>
            <w:r>
              <w:rPr>
                <w:rFonts w:ascii="Consolas" w:eastAsia="Consolas" w:hAnsi="Consolas" w:cs="Consolas"/>
              </w:rPr>
              <w:t>A list of other names that this Threat Actor is believed to use.</w:t>
            </w:r>
          </w:p>
        </w:tc>
      </w:tr>
      <w:tr w:rsidR="00872F4F" w14:paraId="20684EE7" w14:textId="77777777">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D08F67" w14:textId="77777777" w:rsidR="00872F4F" w:rsidRDefault="005A0616">
            <w:pPr>
              <w:spacing w:line="288" w:lineRule="auto"/>
            </w:pPr>
            <w:r>
              <w:rPr>
                <w:rFonts w:ascii="Consolas" w:eastAsia="Consolas" w:hAnsi="Consolas" w:cs="Consolas"/>
                <w:b/>
              </w:rPr>
              <w:t>classification</w:t>
            </w:r>
            <w:r>
              <w:rPr>
                <w:rFonts w:ascii="Consolas" w:eastAsia="Consolas" w:hAnsi="Consolas" w:cs="Consolas"/>
              </w:rPr>
              <w:t xml:space="preserve"> (required)</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1A2EEB" w14:textId="77777777" w:rsidR="00872F4F" w:rsidRDefault="005A0616">
            <w:pPr>
              <w:spacing w:line="288" w:lineRule="auto"/>
            </w:pPr>
            <w:r>
              <w:rPr>
                <w:rFonts w:ascii="Consolas" w:eastAsia="Consolas" w:hAnsi="Consolas" w:cs="Consolas"/>
                <w:color w:val="C7254E"/>
                <w:shd w:val="clear" w:color="auto" w:fill="F9F2F4"/>
              </w:rPr>
              <w:t>open_vocab</w:t>
            </w:r>
          </w:p>
        </w:tc>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86D8AB" w14:textId="77777777" w:rsidR="00872F4F" w:rsidRDefault="005A0616">
            <w:pPr>
              <w:spacing w:line="240" w:lineRule="auto"/>
            </w:pPr>
            <w:r>
              <w:t>The type of entity that this Threat Actor describes, e.g. an individual, organization.</w:t>
            </w:r>
          </w:p>
          <w:p w14:paraId="0232F629" w14:textId="77777777" w:rsidR="00872F4F" w:rsidRDefault="00872F4F">
            <w:pPr>
              <w:spacing w:line="240" w:lineRule="auto"/>
            </w:pPr>
          </w:p>
          <w:p w14:paraId="781A34CB" w14:textId="77777777" w:rsidR="00872F4F" w:rsidRDefault="005A0616">
            <w:pPr>
              <w:spacing w:line="240" w:lineRule="auto"/>
            </w:pPr>
            <w:r>
              <w:rPr>
                <w:rFonts w:ascii="Consolas" w:eastAsia="Consolas" w:hAnsi="Consolas" w:cs="Consolas"/>
              </w:rPr>
              <w:t xml:space="preserve">This is an open vocabulary and the values </w:t>
            </w:r>
            <w:r>
              <w:rPr>
                <w:rFonts w:ascii="Consolas" w:eastAsia="Consolas" w:hAnsi="Consolas" w:cs="Consolas"/>
                <w:b/>
              </w:rPr>
              <w:t>SHOULD</w:t>
            </w:r>
            <w:r>
              <w:rPr>
                <w:rFonts w:ascii="Consolas" w:eastAsia="Consolas" w:hAnsi="Consolas" w:cs="Consolas"/>
              </w:rPr>
              <w:t xml:space="preserve"> come from the </w:t>
            </w:r>
            <w:r>
              <w:rPr>
                <w:rFonts w:ascii="Consolas" w:eastAsia="Consolas" w:hAnsi="Consolas" w:cs="Consolas"/>
                <w:color w:val="C7254E"/>
                <w:shd w:val="clear" w:color="auto" w:fill="F9F2F4"/>
              </w:rPr>
              <w:t>identity-classification-ov</w:t>
            </w:r>
            <w:r>
              <w:t xml:space="preserve"> vocabulary.</w:t>
            </w:r>
          </w:p>
        </w:tc>
      </w:tr>
      <w:tr w:rsidR="00872F4F" w14:paraId="5BB70117" w14:textId="77777777">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CA7C7C3" w14:textId="77777777" w:rsidR="00872F4F" w:rsidRDefault="005A0616">
            <w:pPr>
              <w:spacing w:line="288" w:lineRule="auto"/>
            </w:pPr>
            <w:r>
              <w:rPr>
                <w:rFonts w:ascii="Consolas" w:eastAsia="Consolas" w:hAnsi="Consolas" w:cs="Consolas"/>
                <w:b/>
              </w:rPr>
              <w:t>roles</w:t>
            </w:r>
            <w:r>
              <w:rPr>
                <w:rFonts w:ascii="Consolas" w:eastAsia="Consolas" w:hAnsi="Consolas" w:cs="Consolas"/>
              </w:rPr>
              <w:t xml:space="preserve"> </w:t>
            </w:r>
            <w:r>
              <w:t>(optional)</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A7677F" w14:textId="77777777" w:rsidR="00872F4F" w:rsidRDefault="005A0616">
            <w:pPr>
              <w:spacing w:line="288"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3A3CF1" w14:textId="77777777" w:rsidR="00872F4F" w:rsidRDefault="005A0616">
            <w:pPr>
              <w:spacing w:line="240" w:lineRule="auto"/>
            </w:pPr>
            <w:r>
              <w:t xml:space="preserve">This is a list of roles the Threat Actor plays. </w:t>
            </w:r>
          </w:p>
          <w:p w14:paraId="6540C02A" w14:textId="77777777" w:rsidR="00872F4F" w:rsidRDefault="00872F4F">
            <w:pPr>
              <w:spacing w:line="240" w:lineRule="auto"/>
            </w:pPr>
          </w:p>
          <w:p w14:paraId="00190A91" w14:textId="77777777" w:rsidR="00872F4F" w:rsidRDefault="005A0616">
            <w:pPr>
              <w:spacing w:line="240" w:lineRule="auto"/>
            </w:pPr>
            <w:r>
              <w:rPr>
                <w:rFonts w:ascii="Consolas" w:eastAsia="Consolas" w:hAnsi="Consolas" w:cs="Consolas"/>
              </w:rPr>
              <w:t xml:space="preserve">This is an open vocabulary and the values </w:t>
            </w:r>
            <w:r>
              <w:rPr>
                <w:rFonts w:ascii="Consolas" w:eastAsia="Consolas" w:hAnsi="Consolas" w:cs="Consolas"/>
                <w:b/>
              </w:rPr>
              <w:t>SHOULD</w:t>
            </w:r>
            <w:r>
              <w:rPr>
                <w:rFonts w:ascii="Consolas" w:eastAsia="Consolas" w:hAnsi="Consolas" w:cs="Consolas"/>
              </w:rPr>
              <w:t xml:space="preserve"> come from the </w:t>
            </w:r>
            <w:r>
              <w:rPr>
                <w:rFonts w:ascii="Consolas" w:eastAsia="Consolas" w:hAnsi="Consolas" w:cs="Consolas"/>
                <w:color w:val="C7254E"/>
                <w:shd w:val="clear" w:color="auto" w:fill="F9F2F4"/>
              </w:rPr>
              <w:t>threat-actor-roles-ov</w:t>
            </w:r>
            <w:r>
              <w:t xml:space="preserve"> vocabulary.</w:t>
            </w:r>
          </w:p>
        </w:tc>
      </w:tr>
      <w:tr w:rsidR="00872F4F" w14:paraId="69248A2A" w14:textId="77777777">
        <w:tc>
          <w:tcPr>
            <w:tcW w:w="3030" w:type="dxa"/>
            <w:shd w:val="clear" w:color="auto" w:fill="FFFFFF"/>
            <w:tcMar>
              <w:top w:w="100" w:type="dxa"/>
              <w:left w:w="100" w:type="dxa"/>
              <w:bottom w:w="100" w:type="dxa"/>
              <w:right w:w="100" w:type="dxa"/>
            </w:tcMar>
          </w:tcPr>
          <w:p w14:paraId="16B1B3D7" w14:textId="77777777" w:rsidR="00872F4F" w:rsidRDefault="005A0616">
            <w:pPr>
              <w:widowControl w:val="0"/>
              <w:spacing w:line="240" w:lineRule="auto"/>
            </w:pPr>
            <w:r>
              <w:rPr>
                <w:rFonts w:ascii="Consolas" w:eastAsia="Consolas" w:hAnsi="Consolas" w:cs="Consolas"/>
                <w:b/>
              </w:rPr>
              <w:t>objectives</w:t>
            </w:r>
            <w:r>
              <w:rPr>
                <w:rFonts w:ascii="Consolas" w:eastAsia="Consolas" w:hAnsi="Consolas" w:cs="Consolas"/>
              </w:rPr>
              <w:t xml:space="preserve"> (optional)</w:t>
            </w:r>
          </w:p>
        </w:tc>
        <w:tc>
          <w:tcPr>
            <w:tcW w:w="1635" w:type="dxa"/>
            <w:shd w:val="clear" w:color="auto" w:fill="FFFFFF"/>
            <w:tcMar>
              <w:top w:w="100" w:type="dxa"/>
              <w:left w:w="100" w:type="dxa"/>
              <w:bottom w:w="100" w:type="dxa"/>
              <w:right w:w="100" w:type="dxa"/>
            </w:tcMar>
          </w:tcPr>
          <w:p w14:paraId="3A4CF01C"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695" w:type="dxa"/>
            <w:shd w:val="clear" w:color="auto" w:fill="FFFFFF"/>
            <w:tcMar>
              <w:top w:w="100" w:type="dxa"/>
              <w:left w:w="100" w:type="dxa"/>
              <w:bottom w:w="100" w:type="dxa"/>
              <w:right w:w="100" w:type="dxa"/>
            </w:tcMar>
          </w:tcPr>
          <w:p w14:paraId="34A43412" w14:textId="77777777" w:rsidR="00872F4F" w:rsidRDefault="005A0616">
            <w:pPr>
              <w:spacing w:line="240" w:lineRule="auto"/>
            </w:pPr>
            <w:r>
              <w:t xml:space="preserve">This field defines the Threat Actor’s primary goal, objectives, desired outcomes, or intended effect — what the Threat Actor hopes to accomplish with a typical attack. However, with non-hostile Threat Actors, such as an untrained employee, the outcome may </w:t>
            </w:r>
            <w:r>
              <w:t xml:space="preserve">be unintentional. The Threat Actor may use many methods to achieve this goal, and the primary goal may have secondary or ancillary effects. </w:t>
            </w:r>
          </w:p>
          <w:p w14:paraId="1A6E5E79" w14:textId="77777777" w:rsidR="00872F4F" w:rsidRDefault="00872F4F">
            <w:pPr>
              <w:spacing w:line="240" w:lineRule="auto"/>
            </w:pPr>
          </w:p>
          <w:p w14:paraId="172B09D2"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attack-objective-ov</w:t>
            </w:r>
            <w:r>
              <w:rPr>
                <w:rFonts w:ascii="Consolas" w:eastAsia="Consolas" w:hAnsi="Consolas" w:cs="Consolas"/>
                <w:highlight w:val="white"/>
              </w:rPr>
              <w:t xml:space="preserve"> vocabulary.</w:t>
            </w:r>
          </w:p>
        </w:tc>
      </w:tr>
      <w:tr w:rsidR="00872F4F" w14:paraId="4E4FBFBF" w14:textId="77777777">
        <w:tc>
          <w:tcPr>
            <w:tcW w:w="3030" w:type="dxa"/>
            <w:shd w:val="clear" w:color="auto" w:fill="FFFFFF"/>
            <w:tcMar>
              <w:top w:w="100" w:type="dxa"/>
              <w:left w:w="100" w:type="dxa"/>
              <w:bottom w:w="100" w:type="dxa"/>
              <w:right w:w="100" w:type="dxa"/>
            </w:tcMar>
          </w:tcPr>
          <w:p w14:paraId="39D55509" w14:textId="77777777" w:rsidR="00872F4F" w:rsidRDefault="005A0616">
            <w:pPr>
              <w:widowControl w:val="0"/>
              <w:spacing w:line="240" w:lineRule="auto"/>
            </w:pPr>
            <w:r>
              <w:rPr>
                <w:rFonts w:ascii="Consolas" w:eastAsia="Consolas" w:hAnsi="Consolas" w:cs="Consolas"/>
                <w:b/>
              </w:rPr>
              <w:t>sophistication</w:t>
            </w:r>
            <w:r>
              <w:rPr>
                <w:rFonts w:ascii="Consolas" w:eastAsia="Consolas" w:hAnsi="Consolas" w:cs="Consolas"/>
              </w:rPr>
              <w:t xml:space="preserve"> (optional)</w:t>
            </w:r>
          </w:p>
        </w:tc>
        <w:tc>
          <w:tcPr>
            <w:tcW w:w="1635" w:type="dxa"/>
            <w:shd w:val="clear" w:color="auto" w:fill="FFFFFF"/>
            <w:tcMar>
              <w:top w:w="100" w:type="dxa"/>
              <w:left w:w="100" w:type="dxa"/>
              <w:bottom w:w="100" w:type="dxa"/>
              <w:right w:w="100" w:type="dxa"/>
            </w:tcMar>
          </w:tcPr>
          <w:p w14:paraId="482C03B3" w14:textId="77777777" w:rsidR="00872F4F" w:rsidRDefault="005A0616">
            <w:pPr>
              <w:spacing w:line="240" w:lineRule="auto"/>
            </w:pPr>
            <w:r>
              <w:rPr>
                <w:rFonts w:ascii="Consolas" w:eastAsia="Consolas" w:hAnsi="Consolas" w:cs="Consolas"/>
                <w:color w:val="C7254E"/>
                <w:shd w:val="clear" w:color="auto" w:fill="F9F2F4"/>
              </w:rPr>
              <w:t>open-vocab</w:t>
            </w:r>
          </w:p>
        </w:tc>
        <w:tc>
          <w:tcPr>
            <w:tcW w:w="4695" w:type="dxa"/>
            <w:shd w:val="clear" w:color="auto" w:fill="FFFFFF"/>
            <w:tcMar>
              <w:top w:w="100" w:type="dxa"/>
              <w:left w:w="100" w:type="dxa"/>
              <w:bottom w:w="100" w:type="dxa"/>
              <w:right w:w="100" w:type="dxa"/>
            </w:tcMar>
          </w:tcPr>
          <w:p w14:paraId="5B96C42A" w14:textId="77777777" w:rsidR="00872F4F" w:rsidRDefault="005A0616">
            <w:pPr>
              <w:spacing w:line="240" w:lineRule="auto"/>
            </w:pPr>
            <w:r>
              <w:t xml:space="preserve">The skill, specific knowledge, special training, or expertise a Threat Actor must have to </w:t>
            </w:r>
            <w:r>
              <w:lastRenderedPageBreak/>
              <w:t>perform the attack.</w:t>
            </w:r>
          </w:p>
          <w:p w14:paraId="41F06CCE" w14:textId="77777777" w:rsidR="00872F4F" w:rsidRDefault="00872F4F">
            <w:pPr>
              <w:spacing w:line="240" w:lineRule="auto"/>
            </w:pPr>
          </w:p>
          <w:p w14:paraId="3F8AE3BE"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attack-sophistication-level-ov</w:t>
            </w:r>
            <w:r>
              <w:rPr>
                <w:rFonts w:ascii="Consolas" w:eastAsia="Consolas" w:hAnsi="Consolas" w:cs="Consolas"/>
                <w:highlight w:val="white"/>
              </w:rPr>
              <w:t xml:space="preserve"> vocabulary.</w:t>
            </w:r>
          </w:p>
        </w:tc>
      </w:tr>
      <w:tr w:rsidR="00872F4F" w14:paraId="3BA8E125" w14:textId="77777777">
        <w:tc>
          <w:tcPr>
            <w:tcW w:w="3030" w:type="dxa"/>
            <w:shd w:val="clear" w:color="auto" w:fill="FFFFFF"/>
            <w:tcMar>
              <w:top w:w="100" w:type="dxa"/>
              <w:left w:w="100" w:type="dxa"/>
              <w:bottom w:w="100" w:type="dxa"/>
              <w:right w:w="100" w:type="dxa"/>
            </w:tcMar>
          </w:tcPr>
          <w:p w14:paraId="647BE66A" w14:textId="77777777" w:rsidR="00872F4F" w:rsidRDefault="005A0616">
            <w:pPr>
              <w:widowControl w:val="0"/>
              <w:spacing w:line="240" w:lineRule="auto"/>
            </w:pPr>
            <w:r>
              <w:rPr>
                <w:rFonts w:ascii="Consolas" w:eastAsia="Consolas" w:hAnsi="Consolas" w:cs="Consolas"/>
                <w:b/>
              </w:rPr>
              <w:lastRenderedPageBreak/>
              <w:t>resource_level</w:t>
            </w:r>
            <w:r>
              <w:rPr>
                <w:rFonts w:ascii="Consolas" w:eastAsia="Consolas" w:hAnsi="Consolas" w:cs="Consolas"/>
              </w:rPr>
              <w:t xml:space="preserve"> (opt</w:t>
            </w:r>
            <w:r>
              <w:rPr>
                <w:rFonts w:ascii="Consolas" w:eastAsia="Consolas" w:hAnsi="Consolas" w:cs="Consolas"/>
              </w:rPr>
              <w:t>ional)</w:t>
            </w:r>
          </w:p>
        </w:tc>
        <w:tc>
          <w:tcPr>
            <w:tcW w:w="1635" w:type="dxa"/>
            <w:shd w:val="clear" w:color="auto" w:fill="FFFFFF"/>
            <w:tcMar>
              <w:top w:w="100" w:type="dxa"/>
              <w:left w:w="100" w:type="dxa"/>
              <w:bottom w:w="100" w:type="dxa"/>
              <w:right w:w="100" w:type="dxa"/>
            </w:tcMar>
          </w:tcPr>
          <w:p w14:paraId="00435D28" w14:textId="77777777" w:rsidR="00872F4F" w:rsidRDefault="005A0616">
            <w:pPr>
              <w:spacing w:line="240" w:lineRule="auto"/>
            </w:pPr>
            <w:r>
              <w:rPr>
                <w:rFonts w:ascii="Consolas" w:eastAsia="Consolas" w:hAnsi="Consolas" w:cs="Consolas"/>
                <w:color w:val="C7254E"/>
                <w:shd w:val="clear" w:color="auto" w:fill="F9F2F4"/>
              </w:rPr>
              <w:t>open-vocab</w:t>
            </w:r>
          </w:p>
        </w:tc>
        <w:tc>
          <w:tcPr>
            <w:tcW w:w="4695" w:type="dxa"/>
            <w:shd w:val="clear" w:color="auto" w:fill="FFFFFF"/>
            <w:tcMar>
              <w:top w:w="100" w:type="dxa"/>
              <w:left w:w="100" w:type="dxa"/>
              <w:bottom w:w="100" w:type="dxa"/>
              <w:right w:w="100" w:type="dxa"/>
            </w:tcMar>
          </w:tcPr>
          <w:p w14:paraId="3359898B" w14:textId="77777777" w:rsidR="00872F4F" w:rsidRDefault="005A0616">
            <w:pPr>
              <w:spacing w:line="240" w:lineRule="auto"/>
            </w:pPr>
            <w:r>
              <w:t>This defines the organizational level at which this Threat Actor typically works, which in turn determines the resources available to this Threat Actor for use in an attack. This attribute is linked to the Sophistication Level attribute —</w:t>
            </w:r>
            <w:r>
              <w:t xml:space="preserve"> a specific resource level implies that the Threat Actor has access to at least a specific sophistication level.</w:t>
            </w:r>
          </w:p>
          <w:p w14:paraId="0CFE7450" w14:textId="77777777" w:rsidR="00872F4F" w:rsidRDefault="00872F4F">
            <w:pPr>
              <w:spacing w:line="240" w:lineRule="auto"/>
            </w:pPr>
          </w:p>
          <w:p w14:paraId="18C0E89F"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attack-resource-level-ov</w:t>
            </w:r>
            <w:r>
              <w:rPr>
                <w:rFonts w:ascii="Consolas" w:eastAsia="Consolas" w:hAnsi="Consolas" w:cs="Consolas"/>
                <w:highlight w:val="white"/>
              </w:rPr>
              <w:t xml:space="preserve"> vocabulary.</w:t>
            </w:r>
          </w:p>
        </w:tc>
      </w:tr>
      <w:tr w:rsidR="00872F4F" w14:paraId="100026F0" w14:textId="77777777">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D229EC" w14:textId="77777777" w:rsidR="00872F4F" w:rsidRDefault="005A0616">
            <w:r>
              <w:rPr>
                <w:rFonts w:ascii="Consolas" w:eastAsia="Consolas" w:hAnsi="Consolas" w:cs="Consolas"/>
                <w:b/>
              </w:rPr>
              <w:t>primary_motivation</w:t>
            </w:r>
            <w:r>
              <w:rPr>
                <w:rFonts w:ascii="Consolas" w:eastAsia="Consolas" w:hAnsi="Consolas" w:cs="Consolas"/>
              </w:rPr>
              <w:t xml:space="preserve"> (optional)</w:t>
            </w:r>
          </w:p>
        </w:tc>
        <w:tc>
          <w:tcPr>
            <w:tcW w:w="1635" w:type="dxa"/>
            <w:tcBorders>
              <w:bottom w:val="single" w:sz="8" w:space="0" w:color="000000"/>
              <w:right w:val="single" w:sz="8" w:space="0" w:color="000000"/>
            </w:tcBorders>
            <w:tcMar>
              <w:top w:w="100" w:type="dxa"/>
              <w:left w:w="100" w:type="dxa"/>
              <w:bottom w:w="100" w:type="dxa"/>
              <w:right w:w="100" w:type="dxa"/>
            </w:tcMar>
          </w:tcPr>
          <w:p w14:paraId="119F28A4" w14:textId="77777777" w:rsidR="00872F4F" w:rsidRDefault="005A0616">
            <w:pPr>
              <w:spacing w:line="240" w:lineRule="auto"/>
            </w:pPr>
            <w:r>
              <w:rPr>
                <w:rFonts w:ascii="Consolas" w:eastAsia="Consolas" w:hAnsi="Consolas" w:cs="Consolas"/>
                <w:color w:val="C7254E"/>
                <w:shd w:val="clear" w:color="auto" w:fill="F9F2F4"/>
              </w:rPr>
              <w:t>open-vocab</w:t>
            </w:r>
          </w:p>
        </w:tc>
        <w:tc>
          <w:tcPr>
            <w:tcW w:w="4695" w:type="dxa"/>
            <w:tcBorders>
              <w:bottom w:val="single" w:sz="8" w:space="0" w:color="000000"/>
              <w:right w:val="single" w:sz="8" w:space="0" w:color="000000"/>
            </w:tcBorders>
            <w:tcMar>
              <w:top w:w="100" w:type="dxa"/>
              <w:left w:w="100" w:type="dxa"/>
              <w:bottom w:w="100" w:type="dxa"/>
              <w:right w:w="100" w:type="dxa"/>
            </w:tcMar>
          </w:tcPr>
          <w:p w14:paraId="21E6D041" w14:textId="77777777" w:rsidR="00872F4F" w:rsidRDefault="005A0616">
            <w:pPr>
              <w:spacing w:line="240" w:lineRule="auto"/>
            </w:pPr>
            <w:r>
              <w:t xml:space="preserve">The primary reason, motivation, or purpose behind this Threat Actor. </w:t>
            </w:r>
          </w:p>
          <w:p w14:paraId="2ED01BB1" w14:textId="77777777" w:rsidR="00872F4F" w:rsidRDefault="00872F4F">
            <w:pPr>
              <w:spacing w:line="240" w:lineRule="auto"/>
            </w:pPr>
          </w:p>
          <w:p w14:paraId="00C3131F" w14:textId="77777777" w:rsidR="00872F4F" w:rsidRDefault="005A0616">
            <w:pPr>
              <w:spacing w:line="240" w:lineRule="auto"/>
            </w:pPr>
            <w:r>
              <w:t>For example, a Threat Actor with an objective to disrupt the finance sector in a country might be motivated by ideological hatred of capitalism.</w:t>
            </w:r>
          </w:p>
          <w:p w14:paraId="56C13A1E" w14:textId="77777777" w:rsidR="00872F4F" w:rsidRDefault="00872F4F">
            <w:pPr>
              <w:spacing w:line="240" w:lineRule="auto"/>
            </w:pPr>
          </w:p>
          <w:p w14:paraId="4DDF7108" w14:textId="77777777" w:rsidR="00872F4F" w:rsidRDefault="005A0616">
            <w:pPr>
              <w:spacing w:line="240" w:lineRule="auto"/>
            </w:pPr>
            <w:r>
              <w:rPr>
                <w:highlight w:val="white"/>
              </w:rPr>
              <w:t xml:space="preserve">This is an open vocabulary and values </w:t>
            </w:r>
            <w:r>
              <w:rPr>
                <w:b/>
                <w:highlight w:val="white"/>
              </w:rPr>
              <w:t>S</w:t>
            </w:r>
            <w:r>
              <w:rPr>
                <w:b/>
                <w:highlight w:val="white"/>
              </w:rPr>
              <w:t xml:space="preserve">HOULD </w:t>
            </w:r>
            <w:r>
              <w:rPr>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30851C9D" w14:textId="77777777">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E26F4B" w14:textId="77777777" w:rsidR="00872F4F" w:rsidRDefault="005A0616">
            <w:r>
              <w:rPr>
                <w:rFonts w:ascii="Consolas" w:eastAsia="Consolas" w:hAnsi="Consolas" w:cs="Consolas"/>
                <w:b/>
              </w:rPr>
              <w:t>secondary_motivations</w:t>
            </w:r>
            <w:r>
              <w:rPr>
                <w:rFonts w:ascii="Consolas" w:eastAsia="Consolas" w:hAnsi="Consolas" w:cs="Consolas"/>
              </w:rPr>
              <w:t xml:space="preserve"> (optional)</w:t>
            </w:r>
          </w:p>
        </w:tc>
        <w:tc>
          <w:tcPr>
            <w:tcW w:w="1635" w:type="dxa"/>
            <w:tcBorders>
              <w:bottom w:val="single" w:sz="8" w:space="0" w:color="000000"/>
              <w:right w:val="single" w:sz="8" w:space="0" w:color="000000"/>
            </w:tcBorders>
            <w:tcMar>
              <w:top w:w="100" w:type="dxa"/>
              <w:left w:w="100" w:type="dxa"/>
              <w:bottom w:w="100" w:type="dxa"/>
              <w:right w:w="100" w:type="dxa"/>
            </w:tcMar>
          </w:tcPr>
          <w:p w14:paraId="39D49399"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695" w:type="dxa"/>
            <w:tcBorders>
              <w:bottom w:val="single" w:sz="8" w:space="0" w:color="000000"/>
              <w:right w:val="single" w:sz="8" w:space="0" w:color="000000"/>
            </w:tcBorders>
            <w:tcMar>
              <w:top w:w="100" w:type="dxa"/>
              <w:left w:w="100" w:type="dxa"/>
              <w:bottom w:w="100" w:type="dxa"/>
              <w:right w:w="100" w:type="dxa"/>
            </w:tcMar>
          </w:tcPr>
          <w:p w14:paraId="2B2F1818" w14:textId="77777777" w:rsidR="00872F4F" w:rsidRDefault="005A0616">
            <w:pPr>
              <w:spacing w:line="240" w:lineRule="auto"/>
            </w:pPr>
            <w:r>
              <w:t xml:space="preserve">The secondary reasons, motivations, or purposes behind this Threat Actor. </w:t>
            </w:r>
          </w:p>
          <w:p w14:paraId="48BC1D72" w14:textId="77777777" w:rsidR="00872F4F" w:rsidRDefault="00872F4F">
            <w:pPr>
              <w:spacing w:line="240" w:lineRule="auto"/>
            </w:pPr>
          </w:p>
          <w:p w14:paraId="73C27840" w14:textId="77777777" w:rsidR="00872F4F" w:rsidRDefault="005A0616">
            <w:pPr>
              <w:spacing w:line="240" w:lineRule="auto"/>
            </w:pPr>
            <w:r>
              <w:t>The secondary reasons, motivations, or purposes behind this Threat Actor. These motivations can exist as an equal or near-equal cause to the primary motivation. However, it does not replace or necessarily magnify the primary motivation, but it might indica</w:t>
            </w:r>
            <w:r>
              <w:t>te additional context.</w:t>
            </w:r>
          </w:p>
          <w:p w14:paraId="068C274A" w14:textId="77777777" w:rsidR="00872F4F" w:rsidRDefault="00872F4F">
            <w:pPr>
              <w:spacing w:line="240" w:lineRule="auto"/>
            </w:pPr>
          </w:p>
          <w:p w14:paraId="49CBF50F"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3B31DA75" w14:textId="77777777">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DA7768B" w14:textId="77777777" w:rsidR="00872F4F" w:rsidRDefault="005A0616">
            <w:r>
              <w:rPr>
                <w:rFonts w:ascii="Consolas" w:eastAsia="Consolas" w:hAnsi="Consolas" w:cs="Consolas"/>
                <w:b/>
              </w:rPr>
              <w:t>personal_motivations</w:t>
            </w:r>
            <w:r>
              <w:rPr>
                <w:rFonts w:ascii="Consolas" w:eastAsia="Consolas" w:hAnsi="Consolas" w:cs="Consolas"/>
              </w:rPr>
              <w:t xml:space="preserve"> (optional)</w:t>
            </w:r>
          </w:p>
        </w:tc>
        <w:tc>
          <w:tcPr>
            <w:tcW w:w="1635" w:type="dxa"/>
            <w:tcBorders>
              <w:bottom w:val="single" w:sz="8" w:space="0" w:color="000000"/>
              <w:right w:val="single" w:sz="8" w:space="0" w:color="000000"/>
            </w:tcBorders>
            <w:tcMar>
              <w:top w:w="100" w:type="dxa"/>
              <w:left w:w="100" w:type="dxa"/>
              <w:bottom w:w="100" w:type="dxa"/>
              <w:right w:w="100" w:type="dxa"/>
            </w:tcMar>
          </w:tcPr>
          <w:p w14:paraId="1C7BA597"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695" w:type="dxa"/>
            <w:tcBorders>
              <w:bottom w:val="single" w:sz="8" w:space="0" w:color="000000"/>
              <w:right w:val="single" w:sz="8" w:space="0" w:color="000000"/>
            </w:tcBorders>
            <w:tcMar>
              <w:top w:w="100" w:type="dxa"/>
              <w:left w:w="100" w:type="dxa"/>
              <w:bottom w:w="100" w:type="dxa"/>
              <w:right w:w="100" w:type="dxa"/>
            </w:tcMar>
          </w:tcPr>
          <w:p w14:paraId="4E8C4555" w14:textId="77777777" w:rsidR="00872F4F" w:rsidRDefault="005A0616">
            <w:pPr>
              <w:spacing w:line="240" w:lineRule="auto"/>
            </w:pPr>
            <w:r>
              <w:t>The personal reasons, motivations, or purposes of the Threat Actor regardless of organizational goals.</w:t>
            </w:r>
          </w:p>
          <w:p w14:paraId="764C9F8C" w14:textId="77777777" w:rsidR="00872F4F" w:rsidRDefault="00872F4F">
            <w:pPr>
              <w:spacing w:line="240" w:lineRule="auto"/>
            </w:pPr>
          </w:p>
          <w:p w14:paraId="7491BD9C" w14:textId="77777777" w:rsidR="00872F4F" w:rsidRDefault="005A0616">
            <w:pPr>
              <w:spacing w:line="240" w:lineRule="auto"/>
            </w:pPr>
            <w:r>
              <w:lastRenderedPageBreak/>
              <w:t>Personal motivation, which is independent of the organization’s goals, describes what impels an individual to carry out an attack. Personal Motivation m</w:t>
            </w:r>
            <w:r>
              <w:t>ay align with the organization’s motivation—as is common with activists—but more often it supports personal objectives. For example, an individual analyst may join a Data Miner corporation because his or her values and skills align with the corporation’s o</w:t>
            </w:r>
            <w:r>
              <w:t>bjectives. But the analyst most likely performs his or her daily work toward those objectives for personal reward in the form of a paycheck. The motivation of personal reward may be even stronger for Threat Actors who commit illegal acts, as it is more dif</w:t>
            </w:r>
            <w:r>
              <w:t>ficult for someone to cross that line purely for altruistic reasons.</w:t>
            </w:r>
          </w:p>
          <w:p w14:paraId="1623FE57" w14:textId="77777777" w:rsidR="00872F4F" w:rsidRDefault="00872F4F">
            <w:pPr>
              <w:spacing w:line="240" w:lineRule="auto"/>
            </w:pPr>
          </w:p>
          <w:p w14:paraId="7DE0FC09" w14:textId="77777777" w:rsidR="00872F4F" w:rsidRDefault="005A0616">
            <w:pPr>
              <w:spacing w:line="240" w:lineRule="auto"/>
            </w:pPr>
            <w:r>
              <w:rPr>
                <w:rFonts w:ascii="Consolas" w:eastAsia="Consolas" w:hAnsi="Consolas" w:cs="Consolas"/>
                <w:highlight w:val="white"/>
              </w:rPr>
              <w:t xml:space="preserve">This is an open vocabulary and values </w:t>
            </w:r>
            <w:r>
              <w:rPr>
                <w:rFonts w:ascii="Consolas" w:eastAsia="Consolas" w:hAnsi="Consolas" w:cs="Consolas"/>
                <w:b/>
                <w:highlight w:val="white"/>
              </w:rPr>
              <w:t xml:space="preserve">SHOULD </w:t>
            </w:r>
            <w:r>
              <w:rPr>
                <w:rFonts w:ascii="Consolas" w:eastAsia="Consolas" w:hAnsi="Consolas" w:cs="Consolas"/>
                <w:highlight w:val="white"/>
              </w:rPr>
              <w:t xml:space="preserve">come from the </w:t>
            </w:r>
            <w:r>
              <w:rPr>
                <w:rFonts w:ascii="Consolas" w:eastAsia="Consolas" w:hAnsi="Consolas" w:cs="Consolas"/>
                <w:color w:val="C7254E"/>
                <w:shd w:val="clear" w:color="auto" w:fill="F9F2F4"/>
              </w:rPr>
              <w:t>attack-motivation-ov</w:t>
            </w:r>
            <w:r>
              <w:t xml:space="preserve"> vocabulary.</w:t>
            </w:r>
          </w:p>
        </w:tc>
      </w:tr>
      <w:tr w:rsidR="00872F4F" w14:paraId="7CA8C13D" w14:textId="77777777">
        <w:tc>
          <w:tcPr>
            <w:tcW w:w="30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9697A5" w14:textId="77777777" w:rsidR="00872F4F" w:rsidRDefault="005A0616">
            <w:pPr>
              <w:spacing w:line="288" w:lineRule="auto"/>
            </w:pPr>
            <w:r>
              <w:rPr>
                <w:rFonts w:ascii="Consolas" w:eastAsia="Consolas" w:hAnsi="Consolas" w:cs="Consolas"/>
                <w:b/>
              </w:rPr>
              <w:lastRenderedPageBreak/>
              <w:t>nationality</w:t>
            </w:r>
            <w:r>
              <w:rPr>
                <w:rFonts w:ascii="Consolas" w:eastAsia="Consolas" w:hAnsi="Consolas" w:cs="Consolas"/>
              </w:rPr>
              <w:t xml:space="preserve"> (optional)</w:t>
            </w:r>
          </w:p>
        </w:tc>
        <w:tc>
          <w:tcPr>
            <w:tcW w:w="16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443FF3" w14:textId="77777777" w:rsidR="00872F4F" w:rsidRDefault="005A0616">
            <w:pPr>
              <w:spacing w:line="288" w:lineRule="auto"/>
            </w:pPr>
            <w:r>
              <w:rPr>
                <w:rFonts w:ascii="Consolas" w:eastAsia="Consolas" w:hAnsi="Consolas" w:cs="Consolas"/>
                <w:color w:val="C7254E"/>
                <w:shd w:val="clear" w:color="auto" w:fill="F9F2F4"/>
              </w:rPr>
              <w:t>string</w:t>
            </w:r>
          </w:p>
        </w:tc>
        <w:tc>
          <w:tcPr>
            <w:tcW w:w="4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563128" w14:textId="77777777" w:rsidR="00872F4F" w:rsidRDefault="005A0616">
            <w:pPr>
              <w:spacing w:line="240" w:lineRule="auto"/>
            </w:pPr>
            <w:r>
              <w:rPr>
                <w:rFonts w:ascii="Consolas" w:eastAsia="Consolas" w:hAnsi="Consolas" w:cs="Consolas"/>
              </w:rPr>
              <w:t xml:space="preserve">The nationality of this Threat Actor. The value </w:t>
            </w:r>
            <w:r>
              <w:rPr>
                <w:rFonts w:ascii="Consolas" w:eastAsia="Consolas" w:hAnsi="Consolas" w:cs="Consolas"/>
                <w:b/>
              </w:rPr>
              <w:t>MUST</w:t>
            </w:r>
            <w:r>
              <w:t xml:space="preserve"> be from [t</w:t>
            </w:r>
            <w:r>
              <w:t>odo ISO Ref].</w:t>
            </w:r>
          </w:p>
        </w:tc>
      </w:tr>
    </w:tbl>
    <w:p w14:paraId="710A4F12" w14:textId="77777777" w:rsidR="00872F4F" w:rsidRDefault="00872F4F"/>
    <w:p w14:paraId="338866F1" w14:textId="77777777" w:rsidR="00872F4F" w:rsidRDefault="005A0616">
      <w:pPr>
        <w:pStyle w:val="Heading3"/>
        <w:contextualSpacing w:val="0"/>
      </w:pPr>
      <w:bookmarkStart w:id="69" w:name="h.rddgtiv420uc" w:colFirst="0" w:colLast="0"/>
      <w:bookmarkEnd w:id="69"/>
      <w:r>
        <w:t>​</w:t>
      </w:r>
      <w:r>
        <w:t>1.11.2.​ Relationships</w:t>
      </w:r>
    </w:p>
    <w:p w14:paraId="12E1F9B4" w14:textId="77777777" w:rsidR="00872F4F" w:rsidRDefault="005A0616">
      <w:r>
        <w:t xml:space="preserve">These are the relationships explicitly defined between the Threat Actor object and other objects. The first section lists the embedded relationships by property name along with their corresponding target. </w:t>
      </w:r>
      <w:r>
        <w:t xml:space="preserve">The rest of the table identifies the relationships that can be made from this object by way of the Relationship Object. The reverse relationships (relationships "to" this object) are included as a convenience. For their definitions, please see the objects </w:t>
      </w:r>
      <w:r>
        <w:t>for which they represent a "from" relationship.</w:t>
      </w:r>
    </w:p>
    <w:p w14:paraId="0235332E" w14:textId="77777777" w:rsidR="00872F4F" w:rsidRDefault="00872F4F"/>
    <w:p w14:paraId="4DF91572"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67B896EC" w14:textId="77777777" w:rsidR="00872F4F" w:rsidRDefault="00872F4F"/>
    <w:tbl>
      <w:tblPr>
        <w:tblStyle w:val="af4"/>
        <w:tblW w:w="9375" w:type="dxa"/>
        <w:tblLayout w:type="fixed"/>
        <w:tblLook w:val="0600" w:firstRow="0" w:lastRow="0" w:firstColumn="0" w:lastColumn="0" w:noHBand="1" w:noVBand="1"/>
      </w:tblPr>
      <w:tblGrid>
        <w:gridCol w:w="1755"/>
        <w:gridCol w:w="1845"/>
        <w:gridCol w:w="1995"/>
        <w:gridCol w:w="3780"/>
      </w:tblGrid>
      <w:tr w:rsidR="00872F4F" w14:paraId="47AA157A" w14:textId="77777777">
        <w:tc>
          <w:tcPr>
            <w:tcW w:w="937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F82CAC8" w14:textId="77777777" w:rsidR="00872F4F" w:rsidRDefault="005A0616">
            <w:pPr>
              <w:spacing w:line="288" w:lineRule="auto"/>
            </w:pPr>
            <w:r>
              <w:rPr>
                <w:b/>
                <w:color w:val="FFFFFF"/>
              </w:rPr>
              <w:t>Embedded Relationships</w:t>
            </w:r>
          </w:p>
        </w:tc>
      </w:tr>
      <w:tr w:rsidR="00872F4F" w14:paraId="18C6C623" w14:textId="77777777">
        <w:tc>
          <w:tcPr>
            <w:tcW w:w="36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06B359" w14:textId="77777777" w:rsidR="00872F4F" w:rsidRDefault="005A0616">
            <w:pPr>
              <w:spacing w:line="288" w:lineRule="auto"/>
            </w:pPr>
            <w:r>
              <w:rPr>
                <w:rFonts w:ascii="Consolas" w:eastAsia="Consolas" w:hAnsi="Consolas" w:cs="Consolas"/>
                <w:b/>
              </w:rPr>
              <w:t>created_by_ref</w:t>
            </w:r>
          </w:p>
        </w:tc>
        <w:tc>
          <w:tcPr>
            <w:tcW w:w="577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1B48DB"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648598B3" w14:textId="77777777">
        <w:tc>
          <w:tcPr>
            <w:tcW w:w="360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CABF89F" w14:textId="77777777" w:rsidR="00872F4F" w:rsidRDefault="005A0616">
            <w:pPr>
              <w:spacing w:line="288" w:lineRule="auto"/>
            </w:pPr>
            <w:r>
              <w:rPr>
                <w:rFonts w:ascii="Consolas" w:eastAsia="Consolas" w:hAnsi="Consolas" w:cs="Consolas"/>
                <w:b/>
              </w:rPr>
              <w:t>object_markings_refs</w:t>
            </w:r>
          </w:p>
        </w:tc>
        <w:tc>
          <w:tcPr>
            <w:tcW w:w="577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6D9F51"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574C4FFE" w14:textId="77777777">
        <w:tc>
          <w:tcPr>
            <w:tcW w:w="937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44006A8" w14:textId="77777777" w:rsidR="00872F4F" w:rsidRDefault="005A0616">
            <w:pPr>
              <w:spacing w:line="288" w:lineRule="auto"/>
            </w:pPr>
            <w:r>
              <w:rPr>
                <w:b/>
                <w:color w:val="FFFFFF"/>
              </w:rPr>
              <w:t>Common Relationships</w:t>
            </w:r>
          </w:p>
        </w:tc>
      </w:tr>
      <w:tr w:rsidR="00872F4F" w14:paraId="60A84F41" w14:textId="77777777">
        <w:tc>
          <w:tcPr>
            <w:tcW w:w="937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A5B1F2" w14:textId="77777777" w:rsidR="00872F4F" w:rsidRDefault="005A0616">
            <w:pPr>
              <w:spacing w:line="240" w:lineRule="auto"/>
            </w:pPr>
            <w:r>
              <w:rPr>
                <w:rFonts w:ascii="Consolas" w:eastAsia="Consolas" w:hAnsi="Consolas" w:cs="Consolas"/>
                <w:color w:val="38761D"/>
                <w:shd w:val="clear" w:color="auto" w:fill="D9EAD3"/>
              </w:rPr>
              <w:lastRenderedPageBreak/>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r w:rsidR="00872F4F" w14:paraId="4D409B04" w14:textId="77777777">
        <w:tc>
          <w:tcPr>
            <w:tcW w:w="175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3F54F40" w14:textId="77777777" w:rsidR="00872F4F" w:rsidRDefault="005A0616">
            <w:pPr>
              <w:spacing w:line="240" w:lineRule="auto"/>
            </w:pPr>
            <w:r>
              <w:rPr>
                <w:b/>
                <w:color w:val="FFFFFF"/>
              </w:rPr>
              <w:t>Source</w:t>
            </w:r>
          </w:p>
        </w:tc>
        <w:tc>
          <w:tcPr>
            <w:tcW w:w="184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4EE0D89" w14:textId="77777777" w:rsidR="00872F4F" w:rsidRDefault="005A0616">
            <w:pPr>
              <w:spacing w:line="240" w:lineRule="auto"/>
            </w:pPr>
            <w:r>
              <w:rPr>
                <w:b/>
                <w:color w:val="FFFFFF"/>
              </w:rPr>
              <w:t>Name</w:t>
            </w:r>
          </w:p>
        </w:tc>
        <w:tc>
          <w:tcPr>
            <w:tcW w:w="19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B8A1EF5" w14:textId="77777777" w:rsidR="00872F4F" w:rsidRDefault="005A0616">
            <w:pPr>
              <w:spacing w:line="288" w:lineRule="auto"/>
            </w:pPr>
            <w:r>
              <w:rPr>
                <w:b/>
                <w:color w:val="FFFFFF"/>
              </w:rPr>
              <w:t>Target</w:t>
            </w:r>
          </w:p>
        </w:tc>
        <w:tc>
          <w:tcPr>
            <w:tcW w:w="37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CD25CD8" w14:textId="77777777" w:rsidR="00872F4F" w:rsidRDefault="005A0616">
            <w:pPr>
              <w:spacing w:line="288" w:lineRule="auto"/>
            </w:pPr>
            <w:r>
              <w:rPr>
                <w:b/>
                <w:color w:val="FFFFFF"/>
              </w:rPr>
              <w:t>Description</w:t>
            </w:r>
          </w:p>
        </w:tc>
      </w:tr>
      <w:tr w:rsidR="00872F4F" w14:paraId="0607ADBF" w14:textId="77777777">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287CC68" w14:textId="77777777" w:rsidR="00872F4F" w:rsidRDefault="005A0616">
            <w:pPr>
              <w:spacing w:line="240" w:lineRule="auto"/>
            </w:pPr>
            <w:r>
              <w:rPr>
                <w:rFonts w:ascii="Consolas" w:eastAsia="Consolas" w:hAnsi="Consolas" w:cs="Consolas"/>
                <w:color w:val="C7254E"/>
                <w:shd w:val="clear" w:color="auto" w:fill="F9F2F4"/>
              </w:rPr>
              <w:t>threat-actor</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EB99775" w14:textId="77777777" w:rsidR="00872F4F" w:rsidRDefault="005A0616">
            <w:pPr>
              <w:spacing w:line="240" w:lineRule="auto"/>
            </w:pPr>
            <w:r>
              <w:rPr>
                <w:rFonts w:ascii="Consolas" w:eastAsia="Consolas" w:hAnsi="Consolas" w:cs="Consolas"/>
                <w:color w:val="38761D"/>
                <w:shd w:val="clear" w:color="auto" w:fill="D9EAD3"/>
              </w:rPr>
              <w:t>targets</w:t>
            </w:r>
          </w:p>
        </w:tc>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0F45000" w14:textId="77777777" w:rsidR="00872F4F" w:rsidRDefault="005A0616">
            <w:pPr>
              <w:spacing w:line="240" w:lineRule="auto"/>
            </w:pPr>
            <w:r>
              <w:rPr>
                <w:rFonts w:ascii="Consolas" w:eastAsia="Consolas" w:hAnsi="Consolas" w:cs="Consolas"/>
                <w:color w:val="C7254E"/>
                <w:shd w:val="clear" w:color="auto" w:fill="F9F2F4"/>
              </w:rPr>
              <w:t>victim-target</w:t>
            </w:r>
            <w:r>
              <w:rPr>
                <w:rFonts w:ascii="Consolas" w:eastAsia="Consolas" w:hAnsi="Consolas" w:cs="Consolas"/>
              </w:rPr>
              <w:t xml:space="preserve">, </w:t>
            </w:r>
            <w:r>
              <w:rPr>
                <w:rFonts w:ascii="Consolas" w:eastAsia="Consolas" w:hAnsi="Consolas" w:cs="Consolas"/>
                <w:color w:val="C7254E"/>
                <w:shd w:val="clear" w:color="auto" w:fill="F9F2F4"/>
              </w:rPr>
              <w:t>vulnerability</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ADEA71" w14:textId="77777777" w:rsidR="00872F4F" w:rsidRDefault="005A0616">
            <w:pPr>
              <w:spacing w:line="240" w:lineRule="auto"/>
            </w:pPr>
            <w:r>
              <w:t>This relationship is used to document the Victim Targets or Vulnerabilities that this Threat Actor targets.</w:t>
            </w:r>
          </w:p>
        </w:tc>
      </w:tr>
      <w:tr w:rsidR="00872F4F" w14:paraId="73268FA0" w14:textId="77777777">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A130CE" w14:textId="77777777" w:rsidR="00872F4F" w:rsidRDefault="005A0616">
            <w:pPr>
              <w:spacing w:line="240" w:lineRule="auto"/>
            </w:pPr>
            <w:r>
              <w:rPr>
                <w:rFonts w:ascii="Consolas" w:eastAsia="Consolas" w:hAnsi="Consolas" w:cs="Consolas"/>
                <w:color w:val="C7254E"/>
                <w:shd w:val="clear" w:color="auto" w:fill="F9F2F4"/>
              </w:rPr>
              <w:t>threat-actor</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DA466D" w14:textId="77777777" w:rsidR="00872F4F" w:rsidRDefault="005A0616">
            <w:pPr>
              <w:spacing w:line="240" w:lineRule="auto"/>
            </w:pPr>
            <w:r>
              <w:rPr>
                <w:rFonts w:ascii="Consolas" w:eastAsia="Consolas" w:hAnsi="Consolas" w:cs="Consolas"/>
                <w:color w:val="38761D"/>
                <w:shd w:val="clear" w:color="auto" w:fill="D9EAD3"/>
              </w:rPr>
              <w:t>uses</w:t>
            </w:r>
          </w:p>
        </w:tc>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CC732D" w14:textId="77777777" w:rsidR="00872F4F" w:rsidRDefault="005A0616">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malware</w:t>
            </w:r>
            <w:r>
              <w:t xml:space="preserve">, </w:t>
            </w:r>
            <w:r>
              <w:rPr>
                <w:rFonts w:ascii="Consolas" w:eastAsia="Consolas" w:hAnsi="Consolas" w:cs="Consolas"/>
                <w:color w:val="C7254E"/>
                <w:shd w:val="clear" w:color="auto" w:fill="F9F2F4"/>
              </w:rPr>
              <w:t>tool</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6B6C4C" w14:textId="77777777" w:rsidR="00872F4F" w:rsidRDefault="005A0616">
            <w:pPr>
              <w:spacing w:line="240" w:lineRule="auto"/>
            </w:pPr>
            <w:r>
              <w:t>This relationship is used to document the Attack Patterns, Malware, or Tools that a Threat Actor us</w:t>
            </w:r>
            <w:r>
              <w:t>es or that are used by a Threat Actor.</w:t>
            </w:r>
          </w:p>
        </w:tc>
      </w:tr>
      <w:tr w:rsidR="00872F4F" w14:paraId="03EB3EF5" w14:textId="77777777">
        <w:tc>
          <w:tcPr>
            <w:tcW w:w="9375"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960DC2C" w14:textId="77777777" w:rsidR="00872F4F" w:rsidRDefault="005A0616">
            <w:pPr>
              <w:spacing w:line="240" w:lineRule="auto"/>
            </w:pPr>
            <w:r>
              <w:rPr>
                <w:rFonts w:ascii="Consolas" w:eastAsia="Consolas" w:hAnsi="Consolas" w:cs="Consolas"/>
                <w:b/>
              </w:rPr>
              <w:t>Reverse</w:t>
            </w:r>
            <w:r>
              <w:rPr>
                <w:b/>
              </w:rPr>
              <w:t xml:space="preserve"> Relationships</w:t>
            </w:r>
          </w:p>
        </w:tc>
      </w:tr>
      <w:tr w:rsidR="00872F4F" w14:paraId="194581C9" w14:textId="77777777">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2DAEE9B" w14:textId="77777777" w:rsidR="00872F4F" w:rsidRDefault="005A0616">
            <w:pPr>
              <w:spacing w:line="240" w:lineRule="auto"/>
            </w:pPr>
            <w:r>
              <w:rPr>
                <w:rFonts w:ascii="Consolas" w:eastAsia="Consolas" w:hAnsi="Consolas" w:cs="Consolas"/>
                <w:color w:val="C7254E"/>
                <w:shd w:val="clear" w:color="auto" w:fill="F9F2F4"/>
              </w:rPr>
              <w:t xml:space="preserve">campaign, incident, intrusion-set, </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009396" w14:textId="77777777" w:rsidR="00872F4F" w:rsidRDefault="005A0616">
            <w:pPr>
              <w:spacing w:line="240" w:lineRule="auto"/>
            </w:pPr>
            <w:r>
              <w:rPr>
                <w:rFonts w:ascii="Consolas" w:eastAsia="Consolas" w:hAnsi="Consolas" w:cs="Consolas"/>
                <w:color w:val="38761D"/>
                <w:shd w:val="clear" w:color="auto" w:fill="D9EAD3"/>
              </w:rPr>
              <w:t>attributed-to</w:t>
            </w:r>
          </w:p>
        </w:tc>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AD542" w14:textId="77777777" w:rsidR="00872F4F" w:rsidRDefault="005A0616">
            <w:pPr>
              <w:spacing w:line="240" w:lineRule="auto"/>
            </w:pPr>
            <w:r>
              <w:rPr>
                <w:rFonts w:ascii="Consolas" w:eastAsia="Consolas" w:hAnsi="Consolas" w:cs="Consolas"/>
                <w:color w:val="C7254E"/>
                <w:shd w:val="clear" w:color="auto" w:fill="F9F2F4"/>
              </w:rPr>
              <w:t>threat-actor</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74410CE" w14:textId="77777777" w:rsidR="00872F4F" w:rsidRDefault="005A0616">
            <w:pPr>
              <w:spacing w:line="240" w:lineRule="auto"/>
            </w:pPr>
            <w:r>
              <w:t>See forward relationship for definition.</w:t>
            </w:r>
          </w:p>
        </w:tc>
      </w:tr>
      <w:tr w:rsidR="00872F4F" w14:paraId="20F07DC6" w14:textId="77777777">
        <w:tc>
          <w:tcPr>
            <w:tcW w:w="17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90B26C" w14:textId="77777777" w:rsidR="00872F4F" w:rsidRDefault="005A0616">
            <w:pPr>
              <w:spacing w:line="240" w:lineRule="auto"/>
            </w:pPr>
            <w:r>
              <w:rPr>
                <w:rFonts w:ascii="Consolas" w:eastAsia="Consolas" w:hAnsi="Consolas" w:cs="Consolas"/>
                <w:color w:val="C7254E"/>
                <w:shd w:val="clear" w:color="auto" w:fill="F9F2F4"/>
              </w:rPr>
              <w:t>indicator</w:t>
            </w:r>
          </w:p>
        </w:tc>
        <w:tc>
          <w:tcPr>
            <w:tcW w:w="18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1987C4" w14:textId="77777777" w:rsidR="00872F4F" w:rsidRDefault="005A0616">
            <w:pPr>
              <w:spacing w:line="240" w:lineRule="auto"/>
            </w:pPr>
            <w:r>
              <w:rPr>
                <w:rFonts w:ascii="Consolas" w:eastAsia="Consolas" w:hAnsi="Consolas" w:cs="Consolas"/>
                <w:color w:val="38761D"/>
                <w:shd w:val="clear" w:color="auto" w:fill="D9EAD3"/>
              </w:rPr>
              <w:t>indicates</w:t>
            </w:r>
          </w:p>
        </w:tc>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A7A3C53" w14:textId="77777777" w:rsidR="00872F4F" w:rsidRDefault="005A0616">
            <w:pPr>
              <w:spacing w:line="240" w:lineRule="auto"/>
            </w:pPr>
            <w:r>
              <w:rPr>
                <w:rFonts w:ascii="Consolas" w:eastAsia="Consolas" w:hAnsi="Consolas" w:cs="Consolas"/>
                <w:color w:val="C7254E"/>
                <w:shd w:val="clear" w:color="auto" w:fill="F9F2F4"/>
              </w:rPr>
              <w:t>threat-actor</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E6918FC" w14:textId="77777777" w:rsidR="00872F4F" w:rsidRDefault="005A0616">
            <w:pPr>
              <w:spacing w:line="240" w:lineRule="auto"/>
            </w:pPr>
            <w:r>
              <w:t>See forward relationship for definition.</w:t>
            </w:r>
          </w:p>
        </w:tc>
      </w:tr>
    </w:tbl>
    <w:p w14:paraId="4515E314" w14:textId="77777777" w:rsidR="00872F4F" w:rsidRDefault="00872F4F">
      <w:pPr>
        <w:spacing w:line="331" w:lineRule="auto"/>
      </w:pPr>
    </w:p>
    <w:p w14:paraId="73B56169" w14:textId="77777777" w:rsidR="00872F4F" w:rsidRDefault="005A0616">
      <w:pPr>
        <w:pStyle w:val="Heading3"/>
        <w:contextualSpacing w:val="0"/>
      </w:pPr>
      <w:bookmarkStart w:id="70" w:name="h.slv7cz7xqkpd" w:colFirst="0" w:colLast="0"/>
      <w:bookmarkEnd w:id="70"/>
      <w:r>
        <w:t>​</w:t>
      </w:r>
      <w:r>
        <w:t>1.11.3.​ Examples</w:t>
      </w:r>
    </w:p>
    <w:p w14:paraId="1066EF9C" w14:textId="77777777" w:rsidR="00872F4F" w:rsidRDefault="005A0616">
      <w:r>
        <w:rPr>
          <w:rFonts w:ascii="Consolas" w:eastAsia="Consolas" w:hAnsi="Consolas" w:cs="Consolas"/>
          <w:sz w:val="18"/>
          <w:szCs w:val="18"/>
          <w:shd w:val="clear" w:color="auto" w:fill="CFE2F3"/>
        </w:rPr>
        <w:t>{</w:t>
      </w:r>
    </w:p>
    <w:p w14:paraId="5802EDE4" w14:textId="77777777" w:rsidR="00872F4F" w:rsidRDefault="005A0616">
      <w:r>
        <w:rPr>
          <w:rFonts w:ascii="Consolas" w:eastAsia="Consolas" w:hAnsi="Consolas" w:cs="Consolas"/>
          <w:sz w:val="18"/>
          <w:szCs w:val="18"/>
          <w:shd w:val="clear" w:color="auto" w:fill="CFE2F3"/>
        </w:rPr>
        <w:t xml:space="preserve">  "type": "threat-actor",</w:t>
      </w:r>
    </w:p>
    <w:p w14:paraId="036D22D7" w14:textId="77777777" w:rsidR="00872F4F" w:rsidRDefault="005A0616">
      <w:r>
        <w:rPr>
          <w:rFonts w:ascii="Consolas" w:eastAsia="Consolas" w:hAnsi="Consolas" w:cs="Consolas"/>
          <w:sz w:val="18"/>
          <w:szCs w:val="18"/>
          <w:shd w:val="clear" w:color="auto" w:fill="CFE2F3"/>
        </w:rPr>
        <w:t xml:space="preserve">  "id": "threat-actor--8e2e2d2b-17d4-4cbf-938f-98ee46b3cd3f",</w:t>
      </w:r>
    </w:p>
    <w:p w14:paraId="0CDE51DF"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47F7A197" w14:textId="77777777" w:rsidR="00872F4F" w:rsidRDefault="005A0616">
      <w:r>
        <w:rPr>
          <w:rFonts w:ascii="Consolas" w:eastAsia="Consolas" w:hAnsi="Consolas" w:cs="Consolas"/>
          <w:sz w:val="18"/>
          <w:szCs w:val="18"/>
          <w:shd w:val="clear" w:color="auto" w:fill="CFE2F3"/>
        </w:rPr>
        <w:t xml:space="preserve">  "created": "2016-04-06T20:03:48Z",</w:t>
      </w:r>
    </w:p>
    <w:p w14:paraId="01FF05EF" w14:textId="77777777" w:rsidR="00872F4F" w:rsidRDefault="005A0616">
      <w:r>
        <w:rPr>
          <w:rFonts w:ascii="Consolas" w:eastAsia="Consolas" w:hAnsi="Consolas" w:cs="Consolas"/>
          <w:sz w:val="18"/>
          <w:szCs w:val="18"/>
          <w:shd w:val="clear" w:color="auto" w:fill="CFE2F3"/>
        </w:rPr>
        <w:t xml:space="preserve">  "modified": "2016-04-06T20:03:48Z",</w:t>
      </w:r>
    </w:p>
    <w:p w14:paraId="2F9360C4" w14:textId="77777777" w:rsidR="00872F4F" w:rsidRDefault="005A0616">
      <w:r>
        <w:rPr>
          <w:rFonts w:ascii="Consolas" w:eastAsia="Consolas" w:hAnsi="Consolas" w:cs="Consolas"/>
          <w:sz w:val="18"/>
          <w:szCs w:val="18"/>
          <w:shd w:val="clear" w:color="auto" w:fill="CFE2F3"/>
        </w:rPr>
        <w:t xml:space="preserve">  "version": 1,</w:t>
      </w:r>
    </w:p>
    <w:p w14:paraId="43F408DC" w14:textId="77777777" w:rsidR="00872F4F" w:rsidRDefault="005A0616">
      <w:r>
        <w:rPr>
          <w:rFonts w:ascii="Consolas" w:eastAsia="Consolas" w:hAnsi="Consolas" w:cs="Consolas"/>
          <w:sz w:val="18"/>
          <w:szCs w:val="18"/>
          <w:shd w:val="clear" w:color="auto" w:fill="CFE2F3"/>
        </w:rPr>
        <w:t xml:space="preserve">  "name": "Evil Org",</w:t>
      </w:r>
    </w:p>
    <w:p w14:paraId="0404BF9C" w14:textId="77777777" w:rsidR="00872F4F" w:rsidRDefault="005A0616">
      <w:r>
        <w:rPr>
          <w:rFonts w:ascii="Consolas" w:eastAsia="Consolas" w:hAnsi="Consolas" w:cs="Consolas"/>
          <w:sz w:val="18"/>
          <w:szCs w:val="18"/>
          <w:shd w:val="clear" w:color="auto" w:fill="CFE2F3"/>
        </w:rPr>
        <w:t xml:space="preserve">  "description": "The Evil Org threat actor group"</w:t>
      </w:r>
    </w:p>
    <w:p w14:paraId="4537756D" w14:textId="77777777" w:rsidR="00872F4F" w:rsidRDefault="005A0616">
      <w:r>
        <w:rPr>
          <w:rFonts w:ascii="Consolas" w:eastAsia="Consolas" w:hAnsi="Consolas" w:cs="Consolas"/>
          <w:sz w:val="18"/>
          <w:szCs w:val="18"/>
          <w:shd w:val="clear" w:color="auto" w:fill="CFE2F3"/>
        </w:rPr>
        <w:t>}</w:t>
      </w:r>
    </w:p>
    <w:p w14:paraId="7BA0A173" w14:textId="77777777" w:rsidR="00872F4F" w:rsidRDefault="005A0616">
      <w:pPr>
        <w:pStyle w:val="Heading2"/>
        <w:spacing w:line="331" w:lineRule="auto"/>
        <w:contextualSpacing w:val="0"/>
      </w:pPr>
      <w:bookmarkStart w:id="71" w:name="h.z4voa9ndw8v" w:colFirst="0" w:colLast="0"/>
      <w:bookmarkEnd w:id="71"/>
      <w:r>
        <w:t>​</w:t>
      </w:r>
      <w:r>
        <w:t>1.12.​ Tool</w:t>
      </w:r>
    </w:p>
    <w:p w14:paraId="5C5EA439"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tool</w:t>
      </w:r>
    </w:p>
    <w:p w14:paraId="35CF0AD4" w14:textId="77777777" w:rsidR="00872F4F" w:rsidRDefault="00872F4F"/>
    <w:p w14:paraId="62DF44F9" w14:textId="77777777" w:rsidR="00872F4F" w:rsidRDefault="005A0616">
      <w:r>
        <w:t xml:space="preserve">In STIX, tools are </w:t>
      </w:r>
      <w:r>
        <w:rPr>
          <w:rFonts w:ascii="Consolas" w:eastAsia="Consolas" w:hAnsi="Consolas" w:cs="Consolas"/>
        </w:rPr>
        <w:t xml:space="preserve">legitimate </w:t>
      </w:r>
      <w:r>
        <w:t>software</w:t>
      </w:r>
      <w:r>
        <w:rPr>
          <w:rFonts w:ascii="Consolas" w:eastAsia="Consolas" w:hAnsi="Consolas" w:cs="Consolas"/>
        </w:rPr>
        <w:t xml:space="preserve"> (or in some cases grayware)</w:t>
      </w:r>
      <w:r>
        <w:t xml:space="preserve"> that are used by threat actors </w:t>
      </w:r>
      <w:r>
        <w:rPr>
          <w:rFonts w:ascii="Consolas" w:eastAsia="Consolas" w:hAnsi="Consolas" w:cs="Consolas"/>
        </w:rPr>
        <w:t>to perform attacks</w:t>
      </w:r>
      <w:r>
        <w:t>. Knowing how and w</w:t>
      </w:r>
      <w:r>
        <w:t>hen threat actors use such tools can be important for understanding how campaigns are executed. Unlike malware, these tools or software packages are often found on a system and have legitimate purposes for power users, system administrators, network admini</w:t>
      </w:r>
      <w:r>
        <w:t xml:space="preserve">strators, or even normal users. Remote access tools </w:t>
      </w:r>
      <w:r>
        <w:lastRenderedPageBreak/>
        <w:t>(RDP) and network scanning tools (NMAP) are examples of Tools that may be used by a threat actor during an attack.</w:t>
      </w:r>
    </w:p>
    <w:p w14:paraId="2A65FC1F" w14:textId="77777777" w:rsidR="00872F4F" w:rsidRDefault="00872F4F"/>
    <w:p w14:paraId="2585E7D0" w14:textId="77777777" w:rsidR="00872F4F" w:rsidRDefault="005A0616">
      <w:r>
        <w:t xml:space="preserve">The </w:t>
      </w:r>
      <w:r>
        <w:rPr>
          <w:rFonts w:ascii="Consolas" w:eastAsia="Consolas" w:hAnsi="Consolas" w:cs="Consolas"/>
        </w:rPr>
        <w:t>T</w:t>
      </w:r>
      <w:r>
        <w:t xml:space="preserve">ool SDO characterizes the properties of these software tools and </w:t>
      </w:r>
      <w:r>
        <w:rPr>
          <w:rFonts w:ascii="Consolas" w:eastAsia="Consolas" w:hAnsi="Consolas" w:cs="Consolas"/>
        </w:rPr>
        <w:t xml:space="preserve">can be used as a basis for making an assertion about </w:t>
      </w:r>
      <w:r>
        <w:t>how a threat actor uses them during an attack. It contains properties to name and describe the tool, a list of kill chain phases the tool can be used to carry out, and the version of the tool.</w:t>
      </w:r>
    </w:p>
    <w:p w14:paraId="1D1AD308" w14:textId="77777777" w:rsidR="00872F4F" w:rsidRDefault="00872F4F"/>
    <w:p w14:paraId="291EA3CA" w14:textId="77777777" w:rsidR="00872F4F" w:rsidRDefault="005A0616">
      <w:r>
        <w:t xml:space="preserve">This SDO </w:t>
      </w:r>
      <w:r>
        <w:rPr>
          <w:b/>
        </w:rPr>
        <w:t>MUST NOT</w:t>
      </w:r>
      <w:r>
        <w:t xml:space="preserve"> be used to document malware. Further, this object </w:t>
      </w:r>
      <w:r>
        <w:rPr>
          <w:b/>
        </w:rPr>
        <w:t>MUST NOT</w:t>
      </w:r>
      <w:r>
        <w:t xml:space="preserve"> be used to document tools used as part of a course of action in response to an attack. Tools used during response activities can be included directly as part of a Course of Action SDO.</w:t>
      </w:r>
    </w:p>
    <w:p w14:paraId="177E339C" w14:textId="77777777" w:rsidR="00872F4F" w:rsidRDefault="005A0616">
      <w:pPr>
        <w:pStyle w:val="Heading3"/>
        <w:contextualSpacing w:val="0"/>
      </w:pPr>
      <w:bookmarkStart w:id="72" w:name="h.m21z3a1f3lou" w:colFirst="0" w:colLast="0"/>
      <w:bookmarkEnd w:id="72"/>
      <w:r>
        <w:t>​</w:t>
      </w:r>
      <w:r>
        <w:t>1.</w:t>
      </w:r>
      <w:r>
        <w:t>12.1.​ Properties</w:t>
      </w:r>
    </w:p>
    <w:tbl>
      <w:tblPr>
        <w:tblStyle w:val="af5"/>
        <w:tblW w:w="9120" w:type="dxa"/>
        <w:tblLayout w:type="fixed"/>
        <w:tblLook w:val="0600" w:firstRow="0" w:lastRow="0" w:firstColumn="0" w:lastColumn="0" w:noHBand="1" w:noVBand="1"/>
      </w:tblPr>
      <w:tblGrid>
        <w:gridCol w:w="2565"/>
        <w:gridCol w:w="2250"/>
        <w:gridCol w:w="4305"/>
      </w:tblGrid>
      <w:tr w:rsidR="00872F4F" w14:paraId="7C223B23" w14:textId="77777777">
        <w:trPr>
          <w:trHeight w:val="420"/>
        </w:trPr>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F8E9620" w14:textId="77777777" w:rsidR="00872F4F" w:rsidRDefault="005A0616">
            <w:pPr>
              <w:spacing w:line="240" w:lineRule="auto"/>
            </w:pPr>
            <w:r>
              <w:rPr>
                <w:b/>
                <w:color w:val="FFFFFF"/>
              </w:rPr>
              <w:t>Common Properties</w:t>
            </w:r>
          </w:p>
        </w:tc>
      </w:tr>
      <w:tr w:rsidR="00872F4F" w14:paraId="6884F5E8" w14:textId="77777777">
        <w:trPr>
          <w:trHeight w:val="420"/>
        </w:trPr>
        <w:tc>
          <w:tcPr>
            <w:tcW w:w="912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4843B509"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11EED03D" w14:textId="77777777">
        <w:tc>
          <w:tcPr>
            <w:tcW w:w="912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FDAA4BD" w14:textId="77777777" w:rsidR="00872F4F" w:rsidRDefault="005A0616">
            <w:pPr>
              <w:spacing w:line="288" w:lineRule="auto"/>
            </w:pPr>
            <w:r>
              <w:rPr>
                <w:b/>
                <w:color w:val="FFFFFF"/>
              </w:rPr>
              <w:t>Tool Specific Properties</w:t>
            </w:r>
          </w:p>
        </w:tc>
      </w:tr>
      <w:tr w:rsidR="00872F4F" w14:paraId="43AB0E6A" w14:textId="77777777">
        <w:tc>
          <w:tcPr>
            <w:tcW w:w="912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B76504" w14:textId="77777777" w:rsidR="00872F4F" w:rsidRDefault="005A0616">
            <w:pPr>
              <w:spacing w:line="288" w:lineRule="auto"/>
            </w:pPr>
            <w:r>
              <w:rPr>
                <w:rFonts w:ascii="Consolas" w:eastAsia="Consolas" w:hAnsi="Consolas" w:cs="Consolas"/>
                <w:b/>
              </w:rPr>
              <w:t xml:space="preserve">name, description, </w:t>
            </w:r>
            <w:r>
              <w:rPr>
                <w:rFonts w:ascii="Consolas" w:eastAsia="Consolas" w:hAnsi="Consolas" w:cs="Consolas"/>
                <w:b/>
              </w:rPr>
              <w:t>tool_version, kill_chain_phases</w:t>
            </w:r>
          </w:p>
        </w:tc>
      </w:tr>
      <w:tr w:rsidR="00872F4F" w14:paraId="6211752E" w14:textId="77777777">
        <w:tc>
          <w:tcPr>
            <w:tcW w:w="256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454C8AF" w14:textId="77777777" w:rsidR="00872F4F" w:rsidRDefault="005A0616">
            <w:pPr>
              <w:spacing w:line="331" w:lineRule="auto"/>
            </w:pPr>
            <w:r>
              <w:rPr>
                <w:b/>
                <w:color w:val="FFFFFF"/>
                <w:shd w:val="clear" w:color="auto" w:fill="073763"/>
              </w:rPr>
              <w:t>Property Name</w:t>
            </w:r>
          </w:p>
        </w:tc>
        <w:tc>
          <w:tcPr>
            <w:tcW w:w="225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3A3A2B1" w14:textId="77777777" w:rsidR="00872F4F" w:rsidRDefault="005A0616">
            <w:pPr>
              <w:spacing w:line="331" w:lineRule="auto"/>
            </w:pPr>
            <w:r>
              <w:rPr>
                <w:b/>
                <w:color w:val="FFFFFF"/>
                <w:shd w:val="clear" w:color="auto" w:fill="073763"/>
              </w:rPr>
              <w:t>Type</w:t>
            </w:r>
          </w:p>
        </w:tc>
        <w:tc>
          <w:tcPr>
            <w:tcW w:w="43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7A50DDC" w14:textId="77777777" w:rsidR="00872F4F" w:rsidRDefault="005A0616">
            <w:pPr>
              <w:spacing w:line="331" w:lineRule="auto"/>
            </w:pPr>
            <w:r>
              <w:rPr>
                <w:b/>
                <w:color w:val="FFFFFF"/>
                <w:shd w:val="clear" w:color="auto" w:fill="073763"/>
              </w:rPr>
              <w:t>Description</w:t>
            </w:r>
          </w:p>
        </w:tc>
      </w:tr>
      <w:tr w:rsidR="00872F4F" w14:paraId="4C68C2A0" w14:textId="77777777">
        <w:tc>
          <w:tcPr>
            <w:tcW w:w="256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2C951C2" w14:textId="77777777" w:rsidR="00872F4F" w:rsidRDefault="005A0616">
            <w:pPr>
              <w:spacing w:line="331" w:lineRule="auto"/>
            </w:pPr>
            <w:r>
              <w:rPr>
                <w:rFonts w:ascii="Consolas" w:eastAsia="Consolas" w:hAnsi="Consolas" w:cs="Consolas"/>
                <w:b/>
                <w:shd w:val="clear" w:color="auto" w:fill="D9D9D9"/>
              </w:rPr>
              <w:t>type</w:t>
            </w:r>
            <w:r>
              <w:rPr>
                <w:shd w:val="clear" w:color="auto" w:fill="D9D9D9"/>
              </w:rPr>
              <w:t xml:space="preserve"> (required)</w:t>
            </w:r>
          </w:p>
        </w:tc>
        <w:tc>
          <w:tcPr>
            <w:tcW w:w="22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0525679" w14:textId="77777777" w:rsidR="00872F4F" w:rsidRDefault="005A0616">
            <w:pPr>
              <w:spacing w:line="331"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1CC0F03" w14:textId="77777777" w:rsidR="00872F4F" w:rsidRDefault="005A0616">
            <w:pPr>
              <w:spacing w:line="331" w:lineRule="auto"/>
            </w:pPr>
            <w:r>
              <w:rPr>
                <w:shd w:val="clear" w:color="auto" w:fill="D9D9D9"/>
              </w:rPr>
              <w:t xml:space="preserve">The value of this field </w:t>
            </w:r>
            <w:r>
              <w:rPr>
                <w:b/>
                <w:shd w:val="clear" w:color="auto" w:fill="D9D9D9"/>
              </w:rPr>
              <w:t>MUST</w:t>
            </w:r>
            <w:r>
              <w:rPr>
                <w:shd w:val="clear" w:color="auto" w:fill="D9D9D9"/>
              </w:rPr>
              <w:t xml:space="preserve"> be </w:t>
            </w:r>
            <w:r>
              <w:rPr>
                <w:rFonts w:ascii="Consolas" w:eastAsia="Consolas" w:hAnsi="Consolas" w:cs="Consolas"/>
                <w:color w:val="38761D"/>
                <w:shd w:val="clear" w:color="auto" w:fill="D9EAD3"/>
              </w:rPr>
              <w:t>tool</w:t>
            </w:r>
          </w:p>
        </w:tc>
      </w:tr>
      <w:tr w:rsidR="00872F4F" w14:paraId="6B930BEB" w14:textId="77777777">
        <w:tc>
          <w:tcPr>
            <w:tcW w:w="256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69FF5A7A" w14:textId="77777777" w:rsidR="00872F4F" w:rsidRDefault="005A0616">
            <w:pPr>
              <w:spacing w:line="288" w:lineRule="auto"/>
            </w:pPr>
            <w:r>
              <w:rPr>
                <w:rFonts w:ascii="Consolas" w:eastAsia="Consolas" w:hAnsi="Consolas" w:cs="Consolas"/>
                <w:b/>
              </w:rPr>
              <w:t>labels</w:t>
            </w:r>
            <w:r>
              <w:t xml:space="preserve"> (required)</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043ED8CF" w14:textId="77777777" w:rsidR="00872F4F" w:rsidRDefault="005A0616">
            <w:pPr>
              <w:spacing w:line="288"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open-vocab</w:t>
            </w:r>
          </w:p>
        </w:tc>
        <w:tc>
          <w:tcPr>
            <w:tcW w:w="430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7A10328C" w14:textId="77777777" w:rsidR="00872F4F" w:rsidRDefault="005A0616">
            <w:pPr>
              <w:spacing w:line="240" w:lineRule="auto"/>
            </w:pPr>
            <w:r>
              <w:t xml:space="preserve">The kind(s) of tool(s) being described. </w:t>
            </w:r>
          </w:p>
          <w:p w14:paraId="5A700B49" w14:textId="77777777" w:rsidR="00872F4F" w:rsidRDefault="00872F4F">
            <w:pPr>
              <w:spacing w:line="240" w:lineRule="auto"/>
            </w:pPr>
          </w:p>
          <w:p w14:paraId="176DD50D" w14:textId="77777777" w:rsidR="00872F4F" w:rsidRDefault="005A0616">
            <w:pPr>
              <w:spacing w:line="240" w:lineRule="auto"/>
            </w:pPr>
            <w:r>
              <w:rPr>
                <w:rFonts w:ascii="Consolas" w:eastAsia="Consolas" w:hAnsi="Consolas" w:cs="Consolas"/>
              </w:rPr>
              <w:t xml:space="preserve">This is an open vocabulary and values </w:t>
            </w:r>
            <w:r>
              <w:rPr>
                <w:rFonts w:ascii="Consolas" w:eastAsia="Consolas" w:hAnsi="Consolas" w:cs="Consolas"/>
                <w:b/>
              </w:rPr>
              <w:t xml:space="preserve">SHOULD </w:t>
            </w:r>
            <w:r>
              <w:rPr>
                <w:rFonts w:ascii="Consolas" w:eastAsia="Consolas" w:hAnsi="Consolas" w:cs="Consolas"/>
              </w:rPr>
              <w:t xml:space="preserve">come from the </w:t>
            </w:r>
            <w:r>
              <w:rPr>
                <w:rFonts w:ascii="Consolas" w:eastAsia="Consolas" w:hAnsi="Consolas" w:cs="Consolas"/>
                <w:color w:val="C7254E"/>
                <w:shd w:val="clear" w:color="auto" w:fill="F9F2F4"/>
              </w:rPr>
              <w:t>tool-label-ov</w:t>
            </w:r>
            <w:r>
              <w:t xml:space="preserve"> vocabulary.</w:t>
            </w:r>
          </w:p>
        </w:tc>
      </w:tr>
      <w:tr w:rsidR="00872F4F" w14:paraId="72FE3579" w14:textId="77777777">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33D190E" w14:textId="77777777" w:rsidR="00872F4F" w:rsidRDefault="005A0616">
            <w:pPr>
              <w:spacing w:line="240" w:lineRule="auto"/>
            </w:pPr>
            <w:r>
              <w:rPr>
                <w:rFonts w:ascii="Consolas" w:eastAsia="Consolas" w:hAnsi="Consolas" w:cs="Consolas"/>
                <w:b/>
              </w:rPr>
              <w:t>name</w:t>
            </w:r>
            <w:r>
              <w:t xml:space="preserve"> (required)</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F6EA1A" w14:textId="77777777" w:rsidR="00872F4F" w:rsidRDefault="005A0616">
            <w:pPr>
              <w:spacing w:line="288"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07FD43E" w14:textId="77777777" w:rsidR="00872F4F" w:rsidRDefault="005A0616">
            <w:pPr>
              <w:spacing w:line="240" w:lineRule="auto"/>
            </w:pPr>
            <w:r>
              <w:t>The name used to identify the Tool.</w:t>
            </w:r>
          </w:p>
        </w:tc>
      </w:tr>
      <w:tr w:rsidR="00872F4F" w14:paraId="3302F17F" w14:textId="77777777">
        <w:tc>
          <w:tcPr>
            <w:tcW w:w="25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D5652FA" w14:textId="77777777" w:rsidR="00872F4F" w:rsidRDefault="005A0616">
            <w:pPr>
              <w:spacing w:line="240" w:lineRule="auto"/>
            </w:pPr>
            <w:r>
              <w:rPr>
                <w:rFonts w:ascii="Consolas" w:eastAsia="Consolas" w:hAnsi="Consolas" w:cs="Consolas"/>
                <w:b/>
              </w:rPr>
              <w:t>description</w:t>
            </w:r>
            <w:r>
              <w:t xml:space="preserve"> (optional)</w:t>
            </w:r>
          </w:p>
        </w:tc>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BA0994" w14:textId="77777777" w:rsidR="00872F4F" w:rsidRDefault="005A0616">
            <w:pPr>
              <w:spacing w:line="288"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0E348D" w14:textId="77777777" w:rsidR="00872F4F" w:rsidRDefault="005A0616">
            <w:pPr>
              <w:spacing w:line="240" w:lineRule="auto"/>
            </w:pPr>
            <w:r>
              <w:t>A description that provides more details and context about this object, potentially including its purpose and its key characteristics.</w:t>
            </w:r>
          </w:p>
        </w:tc>
      </w:tr>
      <w:tr w:rsidR="00872F4F" w14:paraId="35FACF89" w14:textId="77777777">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2F75AAC" w14:textId="77777777" w:rsidR="00872F4F" w:rsidRDefault="005A0616">
            <w:pPr>
              <w:spacing w:line="288" w:lineRule="auto"/>
            </w:pPr>
            <w:r>
              <w:rPr>
                <w:rFonts w:ascii="Consolas" w:eastAsia="Consolas" w:hAnsi="Consolas" w:cs="Consolas"/>
                <w:b/>
              </w:rPr>
              <w:t>tool_version</w:t>
            </w:r>
            <w:r>
              <w:rPr>
                <w:rFonts w:ascii="Consolas" w:eastAsia="Consolas" w:hAnsi="Consolas" w:cs="Consolas"/>
              </w:rPr>
              <w:t xml:space="preserve"> (optional)</w:t>
            </w:r>
          </w:p>
        </w:tc>
        <w:tc>
          <w:tcPr>
            <w:tcW w:w="22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365E418A" w14:textId="77777777" w:rsidR="00872F4F" w:rsidRDefault="005A0616">
            <w:pPr>
              <w:spacing w:line="331" w:lineRule="auto"/>
            </w:pPr>
            <w:r>
              <w:rPr>
                <w:rFonts w:ascii="Consolas" w:eastAsia="Consolas" w:hAnsi="Consolas" w:cs="Consolas"/>
                <w:color w:val="C7254E"/>
                <w:shd w:val="clear" w:color="auto" w:fill="F9F2F4"/>
              </w:rPr>
              <w:t>string</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90528CB" w14:textId="77777777" w:rsidR="00872F4F" w:rsidRDefault="005A0616">
            <w:pPr>
              <w:spacing w:line="240" w:lineRule="auto"/>
            </w:pPr>
            <w:r>
              <w:t>The version identifier associated with the tool.</w:t>
            </w:r>
          </w:p>
        </w:tc>
      </w:tr>
      <w:tr w:rsidR="00872F4F" w14:paraId="54E63F9F" w14:textId="77777777">
        <w:tc>
          <w:tcPr>
            <w:tcW w:w="256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1F881CD" w14:textId="77777777" w:rsidR="00872F4F" w:rsidRDefault="005A0616">
            <w:pPr>
              <w:spacing w:line="288" w:lineRule="auto"/>
            </w:pPr>
            <w:r>
              <w:rPr>
                <w:rFonts w:ascii="Consolas" w:eastAsia="Consolas" w:hAnsi="Consolas" w:cs="Consolas"/>
                <w:b/>
              </w:rPr>
              <w:t>kill_chain_phases</w:t>
            </w:r>
            <w:r>
              <w:rPr>
                <w:highlight w:val="white"/>
              </w:rPr>
              <w:t xml:space="preserve"> (optional)</w:t>
            </w:r>
          </w:p>
        </w:tc>
        <w:tc>
          <w:tcPr>
            <w:tcW w:w="22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59876CD" w14:textId="77777777" w:rsidR="00872F4F" w:rsidRDefault="005A0616">
            <w:pPr>
              <w:spacing w:line="331"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rPr>
                <w:rFonts w:ascii="Consolas" w:eastAsia="Consolas" w:hAnsi="Consolas" w:cs="Consolas"/>
              </w:rPr>
              <w:t>of type</w:t>
            </w:r>
            <w:r>
              <w:rPr>
                <w:rFonts w:ascii="Consolas" w:eastAsia="Consolas" w:hAnsi="Consolas" w:cs="Consolas"/>
                <w:color w:val="C7254E"/>
                <w:shd w:val="clear" w:color="auto" w:fill="F9F2F4"/>
              </w:rPr>
              <w:t xml:space="preserve"> </w:t>
            </w:r>
            <w:r>
              <w:rPr>
                <w:rFonts w:ascii="Consolas" w:eastAsia="Consolas" w:hAnsi="Consolas" w:cs="Consolas"/>
                <w:color w:val="C7254E"/>
                <w:shd w:val="clear" w:color="auto" w:fill="F9F2F4"/>
              </w:rPr>
              <w:lastRenderedPageBreak/>
              <w:t>kill-chain-phase</w:t>
            </w:r>
          </w:p>
        </w:tc>
        <w:tc>
          <w:tcPr>
            <w:tcW w:w="430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51294E1" w14:textId="77777777" w:rsidR="00872F4F" w:rsidRDefault="005A0616">
            <w:pPr>
              <w:spacing w:line="240" w:lineRule="auto"/>
            </w:pPr>
            <w:r>
              <w:lastRenderedPageBreak/>
              <w:t xml:space="preserve">The list of Kill Chain Phases for which this tool instance can be used. </w:t>
            </w:r>
          </w:p>
        </w:tc>
      </w:tr>
    </w:tbl>
    <w:p w14:paraId="2023A655" w14:textId="77777777" w:rsidR="00872F4F" w:rsidRDefault="00872F4F"/>
    <w:p w14:paraId="12B0D01E" w14:textId="77777777" w:rsidR="00872F4F" w:rsidRDefault="005A0616">
      <w:pPr>
        <w:pStyle w:val="Heading3"/>
        <w:contextualSpacing w:val="0"/>
      </w:pPr>
      <w:bookmarkStart w:id="73" w:name="h.d8kskhd6k7bd" w:colFirst="0" w:colLast="0"/>
      <w:bookmarkEnd w:id="73"/>
      <w:r>
        <w:t>​</w:t>
      </w:r>
      <w:r>
        <w:t>1.12.2.​ Relationships</w:t>
      </w:r>
    </w:p>
    <w:p w14:paraId="242CBC15" w14:textId="77777777" w:rsidR="00872F4F" w:rsidRDefault="005A0616">
      <w:r>
        <w:t>These are the relationships explicitly defined between the Tool object and other objects. The first section lists the embedded relat</w:t>
      </w:r>
      <w:r>
        <w:t xml:space="preserve">ionships by property name along with their corresponding target. The rest of the table identifies the relationships that can be made from this object by way of the Relationship Object. </w:t>
      </w:r>
      <w:r>
        <w:rPr>
          <w:rFonts w:ascii="Consolas" w:eastAsia="Consolas" w:hAnsi="Consolas" w:cs="Consolas"/>
        </w:rPr>
        <w:t xml:space="preserve">None are defined for this Tool object. </w:t>
      </w:r>
      <w:r>
        <w:t>The reverse relationships (relat</w:t>
      </w:r>
      <w:r>
        <w:t>ionships "to" this object) are included as a convenience. For their definitions, please see the objects for which they represent a "from" relationship.</w:t>
      </w:r>
    </w:p>
    <w:p w14:paraId="63383969" w14:textId="77777777" w:rsidR="00872F4F" w:rsidRDefault="00872F4F"/>
    <w:p w14:paraId="7EFF4B6E" w14:textId="77777777" w:rsidR="00872F4F" w:rsidRDefault="005A0616">
      <w:r>
        <w:t>Relationships are not restricted to those listed below. Relationships can be created between any object</w:t>
      </w:r>
      <w:r>
        <w:t xml:space="preserve">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22FDB672" w14:textId="77777777" w:rsidR="00872F4F" w:rsidRDefault="00872F4F"/>
    <w:tbl>
      <w:tblPr>
        <w:tblStyle w:val="af6"/>
        <w:tblW w:w="9780" w:type="dxa"/>
        <w:tblLayout w:type="fixed"/>
        <w:tblLook w:val="0600" w:firstRow="0" w:lastRow="0" w:firstColumn="0" w:lastColumn="0" w:noHBand="1" w:noVBand="1"/>
      </w:tblPr>
      <w:tblGrid>
        <w:gridCol w:w="2205"/>
        <w:gridCol w:w="1710"/>
        <w:gridCol w:w="1800"/>
        <w:gridCol w:w="4065"/>
      </w:tblGrid>
      <w:tr w:rsidR="00872F4F" w14:paraId="753C73BC" w14:textId="77777777">
        <w:tc>
          <w:tcPr>
            <w:tcW w:w="978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A4CF413" w14:textId="77777777" w:rsidR="00872F4F" w:rsidRDefault="005A0616">
            <w:pPr>
              <w:spacing w:line="288" w:lineRule="auto"/>
            </w:pPr>
            <w:r>
              <w:rPr>
                <w:b/>
                <w:color w:val="FFFFFF"/>
              </w:rPr>
              <w:t>Embedded Relationships</w:t>
            </w:r>
          </w:p>
        </w:tc>
      </w:tr>
      <w:tr w:rsidR="00872F4F" w14:paraId="03A64F70" w14:textId="77777777">
        <w:tc>
          <w:tcPr>
            <w:tcW w:w="391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30F6CC" w14:textId="77777777" w:rsidR="00872F4F" w:rsidRDefault="005A0616">
            <w:pPr>
              <w:spacing w:line="288" w:lineRule="auto"/>
            </w:pPr>
            <w:r>
              <w:rPr>
                <w:rFonts w:ascii="Consolas" w:eastAsia="Consolas" w:hAnsi="Consolas" w:cs="Consolas"/>
                <w:b/>
              </w:rPr>
              <w:t>created_by_ref</w:t>
            </w:r>
          </w:p>
        </w:tc>
        <w:tc>
          <w:tcPr>
            <w:tcW w:w="586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78C18F"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45B3B9C2" w14:textId="77777777">
        <w:tc>
          <w:tcPr>
            <w:tcW w:w="391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E422FEA" w14:textId="77777777" w:rsidR="00872F4F" w:rsidRDefault="005A0616">
            <w:pPr>
              <w:spacing w:line="288" w:lineRule="auto"/>
            </w:pPr>
            <w:r>
              <w:rPr>
                <w:rFonts w:ascii="Consolas" w:eastAsia="Consolas" w:hAnsi="Consolas" w:cs="Consolas"/>
                <w:b/>
              </w:rPr>
              <w:t>object_markings_refs</w:t>
            </w:r>
          </w:p>
        </w:tc>
        <w:tc>
          <w:tcPr>
            <w:tcW w:w="586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34EEA2"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21E1FF8D" w14:textId="77777777">
        <w:tc>
          <w:tcPr>
            <w:tcW w:w="9780"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AEA1987" w14:textId="77777777" w:rsidR="00872F4F" w:rsidRDefault="005A0616">
            <w:pPr>
              <w:spacing w:line="288" w:lineRule="auto"/>
            </w:pPr>
            <w:r>
              <w:rPr>
                <w:b/>
                <w:color w:val="FFFFFF"/>
              </w:rPr>
              <w:t>Common Relationships</w:t>
            </w:r>
          </w:p>
        </w:tc>
      </w:tr>
      <w:tr w:rsidR="00872F4F" w14:paraId="31899518" w14:textId="77777777">
        <w:tc>
          <w:tcPr>
            <w:tcW w:w="9780"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157DD7" w14:textId="77777777" w:rsidR="00872F4F" w:rsidRDefault="005A0616">
            <w:pPr>
              <w:spacing w:line="240" w:lineRule="auto"/>
            </w:pPr>
            <w:r>
              <w:rPr>
                <w:rFonts w:ascii="Consolas" w:eastAsia="Consolas" w:hAnsi="Consolas" w:cs="Consolas"/>
                <w:color w:val="38761D"/>
                <w:shd w:val="clear" w:color="auto" w:fill="D9EAD3"/>
              </w:rPr>
              <w:t>duplicate-of</w:t>
            </w:r>
            <w:r>
              <w:rPr>
                <w:rFonts w:ascii="Consolas" w:eastAsia="Consolas" w:hAnsi="Consolas" w:cs="Consolas"/>
              </w:rPr>
              <w:t xml:space="preserve">, </w:t>
            </w:r>
            <w:r>
              <w:rPr>
                <w:rFonts w:ascii="Consolas" w:eastAsia="Consolas" w:hAnsi="Consolas" w:cs="Consolas"/>
                <w:color w:val="38761D"/>
                <w:shd w:val="clear" w:color="auto" w:fill="D9EAD3"/>
              </w:rPr>
              <w:t>derived-from</w:t>
            </w:r>
            <w:r>
              <w:rPr>
                <w:rFonts w:ascii="Consolas" w:eastAsia="Consolas" w:hAnsi="Consolas" w:cs="Consolas"/>
              </w:rPr>
              <w:t xml:space="preserve">, </w:t>
            </w:r>
            <w:r>
              <w:rPr>
                <w:rFonts w:ascii="Consolas" w:eastAsia="Consolas" w:hAnsi="Consolas" w:cs="Consolas"/>
                <w:color w:val="38761D"/>
                <w:shd w:val="clear" w:color="auto" w:fill="D9EAD3"/>
              </w:rPr>
              <w:t>related-to</w:t>
            </w:r>
          </w:p>
        </w:tc>
      </w:tr>
      <w:tr w:rsidR="00872F4F" w14:paraId="65D1B564" w14:textId="77777777">
        <w:tc>
          <w:tcPr>
            <w:tcW w:w="220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6299A74" w14:textId="77777777" w:rsidR="00872F4F" w:rsidRDefault="005A0616">
            <w:pPr>
              <w:spacing w:line="240" w:lineRule="auto"/>
            </w:pPr>
            <w:r>
              <w:rPr>
                <w:b/>
                <w:color w:val="FFFFFF"/>
              </w:rPr>
              <w:t>Source</w:t>
            </w:r>
          </w:p>
        </w:tc>
        <w:tc>
          <w:tcPr>
            <w:tcW w:w="171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171ABA" w14:textId="77777777" w:rsidR="00872F4F" w:rsidRDefault="005A0616">
            <w:pPr>
              <w:spacing w:line="240" w:lineRule="auto"/>
            </w:pPr>
            <w:r>
              <w:rPr>
                <w:b/>
                <w:color w:val="FFFFFF"/>
              </w:rPr>
              <w:t>Name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2690917" w14:textId="77777777" w:rsidR="00872F4F" w:rsidRDefault="005A0616">
            <w:pPr>
              <w:spacing w:line="288" w:lineRule="auto"/>
            </w:pPr>
            <w:r>
              <w:rPr>
                <w:b/>
                <w:color w:val="FFFFFF"/>
              </w:rPr>
              <w:t xml:space="preserve">Target </w:t>
            </w:r>
          </w:p>
        </w:tc>
        <w:tc>
          <w:tcPr>
            <w:tcW w:w="406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28EA80B" w14:textId="77777777" w:rsidR="00872F4F" w:rsidRDefault="005A0616">
            <w:pPr>
              <w:spacing w:line="288" w:lineRule="auto"/>
            </w:pPr>
            <w:r>
              <w:rPr>
                <w:b/>
                <w:color w:val="FFFFFF"/>
              </w:rPr>
              <w:t>Description</w:t>
            </w:r>
          </w:p>
        </w:tc>
      </w:tr>
      <w:tr w:rsidR="00872F4F" w14:paraId="230B9C9C" w14:textId="77777777">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9289FDC" w14:textId="77777777" w:rsidR="00872F4F" w:rsidRDefault="00872F4F">
            <w:pPr>
              <w:spacing w:line="240" w:lineRule="auto"/>
            </w:pPr>
          </w:p>
        </w:tc>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898F4A" w14:textId="77777777" w:rsidR="00872F4F" w:rsidRDefault="00872F4F">
            <w:pPr>
              <w:spacing w:line="240" w:lineRule="auto"/>
            </w:pP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4AF7F4" w14:textId="77777777" w:rsidR="00872F4F" w:rsidRDefault="00872F4F">
            <w:pPr>
              <w:spacing w:line="240" w:lineRule="auto"/>
            </w:pP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171EF6" w14:textId="77777777" w:rsidR="00872F4F" w:rsidRDefault="00872F4F">
            <w:pPr>
              <w:spacing w:line="240" w:lineRule="auto"/>
            </w:pPr>
          </w:p>
        </w:tc>
      </w:tr>
      <w:tr w:rsidR="00872F4F" w14:paraId="4E5ACD5C" w14:textId="77777777">
        <w:tc>
          <w:tcPr>
            <w:tcW w:w="9780"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F83CCF7" w14:textId="77777777" w:rsidR="00872F4F" w:rsidRDefault="005A0616">
            <w:pPr>
              <w:spacing w:line="240" w:lineRule="auto"/>
            </w:pPr>
            <w:r>
              <w:rPr>
                <w:rFonts w:ascii="Consolas" w:eastAsia="Consolas" w:hAnsi="Consolas" w:cs="Consolas"/>
                <w:b/>
              </w:rPr>
              <w:t>Reverse</w:t>
            </w:r>
            <w:r>
              <w:rPr>
                <w:b/>
              </w:rPr>
              <w:t xml:space="preserve"> Relationships</w:t>
            </w:r>
          </w:p>
        </w:tc>
      </w:tr>
      <w:tr w:rsidR="00872F4F" w14:paraId="0E6FC61D" w14:textId="77777777">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853404" w14:textId="77777777" w:rsidR="00872F4F" w:rsidRDefault="005A0616">
            <w:pPr>
              <w:spacing w:line="240" w:lineRule="auto"/>
            </w:pPr>
            <w:r>
              <w:rPr>
                <w:rFonts w:ascii="Consolas" w:eastAsia="Consolas" w:hAnsi="Consolas" w:cs="Consolas"/>
                <w:color w:val="C7254E"/>
                <w:shd w:val="clear" w:color="auto" w:fill="F9F2F4"/>
              </w:rPr>
              <w:t>indicator</w:t>
            </w:r>
          </w:p>
        </w:tc>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D293F03" w14:textId="77777777" w:rsidR="00872F4F" w:rsidRDefault="005A0616">
            <w:pPr>
              <w:spacing w:line="240" w:lineRule="auto"/>
            </w:pPr>
            <w:r>
              <w:rPr>
                <w:rFonts w:ascii="Consolas" w:eastAsia="Consolas" w:hAnsi="Consolas" w:cs="Consolas"/>
                <w:color w:val="38761D"/>
                <w:shd w:val="clear" w:color="auto" w:fill="D9EAD3"/>
              </w:rPr>
              <w:t>detects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26353D1" w14:textId="77777777" w:rsidR="00872F4F" w:rsidRDefault="005A0616">
            <w:pPr>
              <w:spacing w:line="240" w:lineRule="auto"/>
            </w:pPr>
            <w:r>
              <w:rPr>
                <w:rFonts w:ascii="Consolas" w:eastAsia="Consolas" w:hAnsi="Consolas" w:cs="Consolas"/>
                <w:color w:val="C7254E"/>
                <w:shd w:val="clear" w:color="auto" w:fill="F9F2F4"/>
              </w:rPr>
              <w:t>tool</w:t>
            </w: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937157" w14:textId="77777777" w:rsidR="00872F4F" w:rsidRDefault="005A0616">
            <w:pPr>
              <w:spacing w:line="240" w:lineRule="auto"/>
            </w:pPr>
            <w:r>
              <w:t>See forward relationship for definition</w:t>
            </w:r>
          </w:p>
        </w:tc>
      </w:tr>
      <w:tr w:rsidR="00872F4F" w14:paraId="055B9C69" w14:textId="77777777">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100027" w14:textId="77777777" w:rsidR="00872F4F" w:rsidRDefault="005A0616">
            <w:pPr>
              <w:spacing w:line="240" w:lineRule="auto"/>
            </w:pPr>
            <w:r>
              <w:rPr>
                <w:rFonts w:ascii="Consolas" w:eastAsia="Consolas" w:hAnsi="Consolas" w:cs="Consolas"/>
                <w:color w:val="C7254E"/>
                <w:shd w:val="clear" w:color="auto" w:fill="F9F2F4"/>
              </w:rPr>
              <w:t>course-of-action</w:t>
            </w:r>
          </w:p>
        </w:tc>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DE2CC29" w14:textId="77777777" w:rsidR="00872F4F" w:rsidRDefault="005A0616">
            <w:pPr>
              <w:spacing w:line="240" w:lineRule="auto"/>
            </w:pPr>
            <w:r>
              <w:rPr>
                <w:rFonts w:ascii="Consolas" w:eastAsia="Consolas" w:hAnsi="Consolas" w:cs="Consolas"/>
                <w:color w:val="38761D"/>
                <w:shd w:val="clear" w:color="auto" w:fill="D9EAD3"/>
              </w:rPr>
              <w:t>mitigates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0BEFB43" w14:textId="77777777" w:rsidR="00872F4F" w:rsidRDefault="005A0616">
            <w:pPr>
              <w:spacing w:line="240" w:lineRule="auto"/>
            </w:pPr>
            <w:r>
              <w:rPr>
                <w:rFonts w:ascii="Consolas" w:eastAsia="Consolas" w:hAnsi="Consolas" w:cs="Consolas"/>
                <w:color w:val="C7254E"/>
                <w:shd w:val="clear" w:color="auto" w:fill="F9F2F4"/>
              </w:rPr>
              <w:t>tool</w:t>
            </w: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9BA2649" w14:textId="77777777" w:rsidR="00872F4F" w:rsidRDefault="005A0616">
            <w:pPr>
              <w:spacing w:line="240" w:lineRule="auto"/>
            </w:pPr>
            <w:r>
              <w:t>See forward relationship for definition</w:t>
            </w:r>
          </w:p>
        </w:tc>
      </w:tr>
      <w:tr w:rsidR="00872F4F" w14:paraId="4725AF20" w14:textId="77777777">
        <w:tc>
          <w:tcPr>
            <w:tcW w:w="22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68C0C1D" w14:textId="77777777" w:rsidR="00872F4F" w:rsidRDefault="005A0616">
            <w:pPr>
              <w:spacing w:line="240" w:lineRule="auto"/>
            </w:pPr>
            <w:r>
              <w:rPr>
                <w:rFonts w:ascii="Consolas" w:eastAsia="Consolas" w:hAnsi="Consolas" w:cs="Consolas"/>
                <w:color w:val="C7254E"/>
                <w:shd w:val="clear" w:color="auto" w:fill="F9F2F4"/>
              </w:rPr>
              <w:t>attack-pattern</w:t>
            </w:r>
            <w:r>
              <w:t xml:space="preserve">, </w:t>
            </w:r>
            <w:r>
              <w:rPr>
                <w:rFonts w:ascii="Consolas" w:eastAsia="Consolas" w:hAnsi="Consolas" w:cs="Consolas"/>
                <w:color w:val="C7254E"/>
                <w:shd w:val="clear" w:color="auto" w:fill="F9F2F4"/>
              </w:rPr>
              <w:t>campaign</w:t>
            </w:r>
            <w:r>
              <w:t xml:space="preserve">, </w:t>
            </w:r>
            <w:r>
              <w:rPr>
                <w:rFonts w:ascii="Consolas" w:eastAsia="Consolas" w:hAnsi="Consolas" w:cs="Consolas"/>
                <w:color w:val="C7254E"/>
                <w:shd w:val="clear" w:color="auto" w:fill="F9F2F4"/>
              </w:rPr>
              <w:t>intrusion-set</w:t>
            </w:r>
            <w:r>
              <w:rPr>
                <w:rFonts w:ascii="Consolas" w:eastAsia="Consolas" w:hAnsi="Consolas" w:cs="Consolas"/>
              </w:rPr>
              <w:t xml:space="preserve">, </w:t>
            </w:r>
            <w:r>
              <w:rPr>
                <w:rFonts w:ascii="Consolas" w:eastAsia="Consolas" w:hAnsi="Consolas" w:cs="Consolas"/>
                <w:color w:val="C7254E"/>
                <w:shd w:val="clear" w:color="auto" w:fill="F9F2F4"/>
              </w:rPr>
              <w:t>threat-actor</w:t>
            </w:r>
          </w:p>
        </w:tc>
        <w:tc>
          <w:tcPr>
            <w:tcW w:w="171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5B96F34" w14:textId="77777777" w:rsidR="00872F4F" w:rsidRDefault="005A0616">
            <w:pPr>
              <w:spacing w:line="240" w:lineRule="auto"/>
            </w:pPr>
            <w:r>
              <w:rPr>
                <w:rFonts w:ascii="Consolas" w:eastAsia="Consolas" w:hAnsi="Consolas" w:cs="Consolas"/>
                <w:color w:val="38761D"/>
                <w:shd w:val="clear" w:color="auto" w:fill="D9EAD3"/>
              </w:rPr>
              <w:t>uses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EC0059" w14:textId="77777777" w:rsidR="00872F4F" w:rsidRDefault="005A0616">
            <w:pPr>
              <w:spacing w:line="240" w:lineRule="auto"/>
            </w:pPr>
            <w:r>
              <w:rPr>
                <w:rFonts w:ascii="Consolas" w:eastAsia="Consolas" w:hAnsi="Consolas" w:cs="Consolas"/>
                <w:color w:val="C7254E"/>
                <w:shd w:val="clear" w:color="auto" w:fill="F9F2F4"/>
              </w:rPr>
              <w:t>tool</w:t>
            </w:r>
          </w:p>
        </w:tc>
        <w:tc>
          <w:tcPr>
            <w:tcW w:w="40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9D623BC" w14:textId="77777777" w:rsidR="00872F4F" w:rsidRDefault="005A0616">
            <w:pPr>
              <w:spacing w:line="240" w:lineRule="auto"/>
            </w:pPr>
            <w:r>
              <w:t>See forward relationship for definition</w:t>
            </w:r>
          </w:p>
        </w:tc>
      </w:tr>
    </w:tbl>
    <w:p w14:paraId="0BBC3193" w14:textId="77777777" w:rsidR="00872F4F" w:rsidRDefault="005A0616">
      <w:r>
        <w:t>​</w:t>
      </w:r>
    </w:p>
    <w:p w14:paraId="4DC68ACD" w14:textId="77777777" w:rsidR="00872F4F" w:rsidRDefault="005A0616">
      <w:pPr>
        <w:pStyle w:val="Heading3"/>
        <w:keepNext w:val="0"/>
        <w:keepLines w:val="0"/>
        <w:spacing w:line="397" w:lineRule="auto"/>
        <w:contextualSpacing w:val="0"/>
      </w:pPr>
      <w:bookmarkStart w:id="74" w:name="h.z4t7b9qvdfz0" w:colFirst="0" w:colLast="0"/>
      <w:bookmarkEnd w:id="74"/>
      <w:r>
        <w:t>​</w:t>
      </w:r>
      <w:r>
        <w:t>1.12.3.​ Examples</w:t>
      </w:r>
    </w:p>
    <w:p w14:paraId="54C7AF5E" w14:textId="77777777" w:rsidR="00872F4F" w:rsidRDefault="005A0616">
      <w:r>
        <w:rPr>
          <w:rFonts w:ascii="Consolas" w:eastAsia="Consolas" w:hAnsi="Consolas" w:cs="Consolas"/>
          <w:sz w:val="18"/>
          <w:szCs w:val="18"/>
          <w:shd w:val="clear" w:color="auto" w:fill="CFE2F3"/>
        </w:rPr>
        <w:t>{</w:t>
      </w:r>
    </w:p>
    <w:p w14:paraId="0B9F7B46" w14:textId="77777777" w:rsidR="00872F4F" w:rsidRDefault="005A0616">
      <w:r>
        <w:rPr>
          <w:rFonts w:ascii="Consolas" w:eastAsia="Consolas" w:hAnsi="Consolas" w:cs="Consolas"/>
          <w:sz w:val="18"/>
          <w:szCs w:val="18"/>
          <w:shd w:val="clear" w:color="auto" w:fill="CFE2F3"/>
        </w:rPr>
        <w:t xml:space="preserve">  "type": "tool",</w:t>
      </w:r>
    </w:p>
    <w:p w14:paraId="0048E2E8" w14:textId="77777777" w:rsidR="00872F4F" w:rsidRDefault="005A0616">
      <w:r>
        <w:rPr>
          <w:rFonts w:ascii="Consolas" w:eastAsia="Consolas" w:hAnsi="Consolas" w:cs="Consolas"/>
          <w:sz w:val="18"/>
          <w:szCs w:val="18"/>
          <w:shd w:val="clear" w:color="auto" w:fill="CFE2F3"/>
        </w:rPr>
        <w:lastRenderedPageBreak/>
        <w:t xml:space="preserve">  "id": "tool--8e2e2d2b-17d4-4cbf-938f-98ee46b3cd3f",</w:t>
      </w:r>
    </w:p>
    <w:p w14:paraId="073593C9"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2D732DA9" w14:textId="77777777" w:rsidR="00872F4F" w:rsidRDefault="005A0616">
      <w:r>
        <w:rPr>
          <w:rFonts w:ascii="Consolas" w:eastAsia="Consolas" w:hAnsi="Consolas" w:cs="Consolas"/>
          <w:sz w:val="18"/>
          <w:szCs w:val="18"/>
          <w:shd w:val="clear" w:color="auto" w:fill="CFE2F3"/>
        </w:rPr>
        <w:t xml:space="preserve">  "created": "2016-04-06T20:03:48Z",</w:t>
      </w:r>
    </w:p>
    <w:p w14:paraId="36AB719F" w14:textId="77777777" w:rsidR="00872F4F" w:rsidRDefault="005A0616">
      <w:r>
        <w:rPr>
          <w:rFonts w:ascii="Consolas" w:eastAsia="Consolas" w:hAnsi="Consolas" w:cs="Consolas"/>
          <w:sz w:val="18"/>
          <w:szCs w:val="18"/>
          <w:shd w:val="clear" w:color="auto" w:fill="CFE2F3"/>
        </w:rPr>
        <w:t xml:space="preserve">  "modified": "2016-04-06T20:03:48Z",</w:t>
      </w:r>
    </w:p>
    <w:p w14:paraId="6A32A50E" w14:textId="77777777" w:rsidR="00872F4F" w:rsidRDefault="005A0616">
      <w:r>
        <w:rPr>
          <w:rFonts w:ascii="Consolas" w:eastAsia="Consolas" w:hAnsi="Consolas" w:cs="Consolas"/>
          <w:sz w:val="18"/>
          <w:szCs w:val="18"/>
          <w:shd w:val="clear" w:color="auto" w:fill="CFE2F3"/>
        </w:rPr>
        <w:t xml:space="preserve">  "version": 1,</w:t>
      </w:r>
    </w:p>
    <w:p w14:paraId="33F30CC3" w14:textId="77777777" w:rsidR="00872F4F" w:rsidRDefault="005A0616">
      <w:r>
        <w:rPr>
          <w:rFonts w:ascii="Consolas" w:eastAsia="Consolas" w:hAnsi="Consolas" w:cs="Consolas"/>
          <w:sz w:val="18"/>
          <w:szCs w:val="18"/>
          <w:shd w:val="clear" w:color="auto" w:fill="CFE2F3"/>
        </w:rPr>
        <w:t xml:space="preserve">  "name": "VNC"</w:t>
      </w:r>
    </w:p>
    <w:p w14:paraId="0E3D664A" w14:textId="77777777" w:rsidR="00872F4F" w:rsidRDefault="005A0616">
      <w:r>
        <w:rPr>
          <w:rFonts w:ascii="Consolas" w:eastAsia="Consolas" w:hAnsi="Consolas" w:cs="Consolas"/>
          <w:sz w:val="18"/>
          <w:szCs w:val="18"/>
          <w:shd w:val="clear" w:color="auto" w:fill="CFE2F3"/>
        </w:rPr>
        <w:t>}</w:t>
      </w:r>
    </w:p>
    <w:p w14:paraId="6489E95E" w14:textId="77777777" w:rsidR="00872F4F" w:rsidRDefault="005A0616">
      <w:pPr>
        <w:spacing w:line="397" w:lineRule="auto"/>
      </w:pPr>
      <w:r>
        <w:t>​</w:t>
      </w:r>
    </w:p>
    <w:p w14:paraId="19CA95BD" w14:textId="77777777" w:rsidR="00872F4F" w:rsidRDefault="005A0616">
      <w:pPr>
        <w:pStyle w:val="Heading2"/>
        <w:keepNext w:val="0"/>
        <w:keepLines w:val="0"/>
        <w:spacing w:line="397" w:lineRule="auto"/>
        <w:contextualSpacing w:val="0"/>
      </w:pPr>
      <w:bookmarkStart w:id="75" w:name="h.15hpblqi5u59" w:colFirst="0" w:colLast="0"/>
      <w:bookmarkEnd w:id="75"/>
      <w:r>
        <w:t>​</w:t>
      </w:r>
      <w:r>
        <w:t>1.13.​ Victim Target</w:t>
      </w:r>
    </w:p>
    <w:p w14:paraId="0BDF3E4B"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victim-target</w:t>
      </w:r>
    </w:p>
    <w:p w14:paraId="0E65736E" w14:textId="77777777" w:rsidR="00872F4F" w:rsidRDefault="00872F4F"/>
    <w:p w14:paraId="6509EE91" w14:textId="77777777" w:rsidR="00872F4F" w:rsidRDefault="005A0616">
      <w:r>
        <w:t>Victim Targets refer to the targets of potential or actual attacks. They are characterized generally when describing the types of vict</w:t>
      </w:r>
      <w:r>
        <w:t>ims a campaign or threat actor targets (e.g. employees in the healthcare sector) or more specifically when describing the actual victims of an incident.</w:t>
      </w:r>
    </w:p>
    <w:p w14:paraId="491225F0" w14:textId="77777777" w:rsidR="00872F4F" w:rsidRDefault="00872F4F"/>
    <w:p w14:paraId="58464C4A" w14:textId="77777777" w:rsidR="00872F4F" w:rsidRDefault="005A0616">
      <w:r>
        <w:t>The Victim Target SDO can capture basic identifying information, the sectors and regions that the targ</w:t>
      </w:r>
      <w:r>
        <w:t>et belongs to, and the roles the victim has (e.g. domain administrator).</w:t>
      </w:r>
    </w:p>
    <w:p w14:paraId="1BE9A680" w14:textId="77777777" w:rsidR="00872F4F" w:rsidRDefault="00872F4F"/>
    <w:p w14:paraId="6DA53A63" w14:textId="77777777" w:rsidR="00872F4F" w:rsidRDefault="005A0616">
      <w:pPr>
        <w:pStyle w:val="Heading3"/>
        <w:contextualSpacing w:val="0"/>
      </w:pPr>
      <w:bookmarkStart w:id="76" w:name="h.t2la72srl3hl" w:colFirst="0" w:colLast="0"/>
      <w:bookmarkEnd w:id="76"/>
      <w:r>
        <w:t>​</w:t>
      </w:r>
      <w:r>
        <w:t>1.13.1.​ Properties</w:t>
      </w: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50"/>
        <w:gridCol w:w="3870"/>
      </w:tblGrid>
      <w:tr w:rsidR="00872F4F" w14:paraId="6EB4490A"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6BDE983" w14:textId="77777777" w:rsidR="00872F4F" w:rsidRDefault="005A0616">
            <w:pPr>
              <w:spacing w:line="240" w:lineRule="auto"/>
            </w:pPr>
            <w:r>
              <w:rPr>
                <w:b/>
                <w:color w:val="FFFFFF"/>
              </w:rPr>
              <w:t>Common Properties</w:t>
            </w:r>
          </w:p>
        </w:tc>
      </w:tr>
      <w:tr w:rsidR="00872F4F" w14:paraId="0E5C49EE"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1562E79E"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0949BE98"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058CE56A" w14:textId="77777777" w:rsidR="00872F4F" w:rsidRDefault="005A0616">
            <w:pPr>
              <w:spacing w:line="288" w:lineRule="auto"/>
            </w:pPr>
            <w:r>
              <w:rPr>
                <w:b/>
                <w:color w:val="FFFFFF"/>
              </w:rPr>
              <w:t>Target Specific Properties</w:t>
            </w:r>
          </w:p>
        </w:tc>
      </w:tr>
      <w:tr w:rsidR="00872F4F" w14:paraId="3BDF80FB"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2191B3" w14:textId="77777777" w:rsidR="00872F4F" w:rsidRDefault="005A0616">
            <w:pPr>
              <w:spacing w:line="288" w:lineRule="auto"/>
            </w:pPr>
            <w:r>
              <w:rPr>
                <w:rFonts w:ascii="Consolas" w:eastAsia="Consolas" w:hAnsi="Consolas" w:cs="Consolas"/>
                <w:b/>
              </w:rPr>
              <w:t>name, description, classification, roles, sectors, regions</w:t>
            </w:r>
          </w:p>
        </w:tc>
      </w:tr>
      <w:tr w:rsidR="00872F4F" w14:paraId="60D875D5" w14:textId="77777777">
        <w:tc>
          <w:tcPr>
            <w:tcW w:w="2940" w:type="dxa"/>
            <w:shd w:val="clear" w:color="auto" w:fill="073763"/>
            <w:tcMar>
              <w:top w:w="100" w:type="dxa"/>
              <w:left w:w="100" w:type="dxa"/>
              <w:bottom w:w="100" w:type="dxa"/>
              <w:right w:w="100" w:type="dxa"/>
            </w:tcMar>
          </w:tcPr>
          <w:p w14:paraId="0863E7E4" w14:textId="77777777" w:rsidR="00872F4F" w:rsidRDefault="005A0616">
            <w:pPr>
              <w:spacing w:line="240" w:lineRule="auto"/>
            </w:pPr>
            <w:r>
              <w:rPr>
                <w:b/>
                <w:color w:val="FFFFFF"/>
              </w:rPr>
              <w:t>Property Name</w:t>
            </w:r>
          </w:p>
        </w:tc>
        <w:tc>
          <w:tcPr>
            <w:tcW w:w="2550" w:type="dxa"/>
            <w:shd w:val="clear" w:color="auto" w:fill="073763"/>
            <w:tcMar>
              <w:top w:w="100" w:type="dxa"/>
              <w:left w:w="100" w:type="dxa"/>
              <w:bottom w:w="100" w:type="dxa"/>
              <w:right w:w="100" w:type="dxa"/>
            </w:tcMar>
          </w:tcPr>
          <w:p w14:paraId="7BC3CCF9" w14:textId="77777777" w:rsidR="00872F4F" w:rsidRDefault="005A0616">
            <w:pPr>
              <w:spacing w:line="240" w:lineRule="auto"/>
            </w:pPr>
            <w:r>
              <w:rPr>
                <w:b/>
                <w:color w:val="FFFFFF"/>
              </w:rPr>
              <w:t>Type</w:t>
            </w:r>
          </w:p>
        </w:tc>
        <w:tc>
          <w:tcPr>
            <w:tcW w:w="3870" w:type="dxa"/>
            <w:shd w:val="clear" w:color="auto" w:fill="073763"/>
            <w:tcMar>
              <w:top w:w="100" w:type="dxa"/>
              <w:left w:w="100" w:type="dxa"/>
              <w:bottom w:w="100" w:type="dxa"/>
              <w:right w:w="100" w:type="dxa"/>
            </w:tcMar>
          </w:tcPr>
          <w:p w14:paraId="219B60AC" w14:textId="77777777" w:rsidR="00872F4F" w:rsidRDefault="005A0616">
            <w:pPr>
              <w:widowControl w:val="0"/>
              <w:spacing w:line="240" w:lineRule="auto"/>
            </w:pPr>
            <w:r>
              <w:rPr>
                <w:b/>
                <w:color w:val="FFFFFF"/>
              </w:rPr>
              <w:t>Description</w:t>
            </w:r>
          </w:p>
        </w:tc>
      </w:tr>
      <w:tr w:rsidR="00872F4F" w14:paraId="28A38FAC" w14:textId="77777777">
        <w:tc>
          <w:tcPr>
            <w:tcW w:w="2940" w:type="dxa"/>
            <w:shd w:val="clear" w:color="auto" w:fill="D9D9D9"/>
            <w:tcMar>
              <w:top w:w="100" w:type="dxa"/>
              <w:left w:w="100" w:type="dxa"/>
              <w:bottom w:w="100" w:type="dxa"/>
              <w:right w:w="100" w:type="dxa"/>
            </w:tcMar>
          </w:tcPr>
          <w:p w14:paraId="6B2D53ED" w14:textId="77777777" w:rsidR="00872F4F" w:rsidRDefault="005A0616">
            <w:pPr>
              <w:spacing w:line="240" w:lineRule="auto"/>
            </w:pPr>
            <w:r>
              <w:rPr>
                <w:rFonts w:ascii="Consolas" w:eastAsia="Consolas" w:hAnsi="Consolas" w:cs="Consolas"/>
                <w:b/>
              </w:rPr>
              <w:t>type</w:t>
            </w:r>
            <w:r>
              <w:t xml:space="preserve"> (required)</w:t>
            </w:r>
          </w:p>
        </w:tc>
        <w:tc>
          <w:tcPr>
            <w:tcW w:w="2550" w:type="dxa"/>
            <w:shd w:val="clear" w:color="auto" w:fill="D9D9D9"/>
            <w:tcMar>
              <w:top w:w="100" w:type="dxa"/>
              <w:left w:w="100" w:type="dxa"/>
              <w:bottom w:w="100" w:type="dxa"/>
              <w:right w:w="100" w:type="dxa"/>
            </w:tcMar>
          </w:tcPr>
          <w:p w14:paraId="44F9AC59" w14:textId="77777777" w:rsidR="00872F4F" w:rsidRDefault="005A0616">
            <w:pPr>
              <w:spacing w:line="240" w:lineRule="auto"/>
            </w:pPr>
            <w:r>
              <w:rPr>
                <w:rFonts w:ascii="Consolas" w:eastAsia="Consolas" w:hAnsi="Consolas" w:cs="Consolas"/>
                <w:color w:val="C7254E"/>
                <w:shd w:val="clear" w:color="auto" w:fill="F9F2F4"/>
              </w:rPr>
              <w:t>string</w:t>
            </w:r>
          </w:p>
        </w:tc>
        <w:tc>
          <w:tcPr>
            <w:tcW w:w="3870" w:type="dxa"/>
            <w:shd w:val="clear" w:color="auto" w:fill="D9D9D9"/>
            <w:tcMar>
              <w:top w:w="100" w:type="dxa"/>
              <w:left w:w="100" w:type="dxa"/>
              <w:bottom w:w="100" w:type="dxa"/>
              <w:right w:w="100" w:type="dxa"/>
            </w:tcMar>
          </w:tcPr>
          <w:p w14:paraId="3955B8E9"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victim-target</w:t>
            </w:r>
          </w:p>
        </w:tc>
      </w:tr>
      <w:tr w:rsidR="00872F4F" w14:paraId="21ED17D6" w14:textId="77777777">
        <w:tc>
          <w:tcPr>
            <w:tcW w:w="2940" w:type="dxa"/>
            <w:shd w:val="clear" w:color="auto" w:fill="FFFFFF"/>
            <w:tcMar>
              <w:top w:w="100" w:type="dxa"/>
              <w:left w:w="100" w:type="dxa"/>
              <w:bottom w:w="100" w:type="dxa"/>
              <w:right w:w="100" w:type="dxa"/>
            </w:tcMar>
          </w:tcPr>
          <w:p w14:paraId="25CB88D6" w14:textId="77777777" w:rsidR="00872F4F" w:rsidRDefault="005A0616">
            <w:pPr>
              <w:widowControl w:val="0"/>
              <w:spacing w:line="240" w:lineRule="auto"/>
            </w:pPr>
            <w:r>
              <w:rPr>
                <w:rFonts w:ascii="Consolas" w:eastAsia="Consolas" w:hAnsi="Consolas" w:cs="Consolas"/>
                <w:b/>
              </w:rPr>
              <w:t>name</w:t>
            </w:r>
            <w:r>
              <w:t xml:space="preserve"> (required)</w:t>
            </w:r>
          </w:p>
        </w:tc>
        <w:tc>
          <w:tcPr>
            <w:tcW w:w="2550" w:type="dxa"/>
            <w:shd w:val="clear" w:color="auto" w:fill="FFFFFF"/>
            <w:tcMar>
              <w:top w:w="100" w:type="dxa"/>
              <w:left w:w="100" w:type="dxa"/>
              <w:bottom w:w="100" w:type="dxa"/>
              <w:right w:w="100" w:type="dxa"/>
            </w:tcMar>
          </w:tcPr>
          <w:p w14:paraId="0C4D3AEF" w14:textId="77777777" w:rsidR="00872F4F" w:rsidRDefault="005A0616">
            <w:r>
              <w:rPr>
                <w:rFonts w:ascii="Consolas" w:eastAsia="Consolas" w:hAnsi="Consolas" w:cs="Consolas"/>
                <w:color w:val="C7254E"/>
                <w:shd w:val="clear" w:color="auto" w:fill="F9F2F4"/>
              </w:rPr>
              <w:t>string</w:t>
            </w:r>
          </w:p>
        </w:tc>
        <w:tc>
          <w:tcPr>
            <w:tcW w:w="3870" w:type="dxa"/>
            <w:shd w:val="clear" w:color="auto" w:fill="FFFFFF"/>
            <w:tcMar>
              <w:top w:w="100" w:type="dxa"/>
              <w:left w:w="100" w:type="dxa"/>
              <w:bottom w:w="100" w:type="dxa"/>
              <w:right w:w="100" w:type="dxa"/>
            </w:tcMar>
          </w:tcPr>
          <w:p w14:paraId="09DA975A" w14:textId="77777777" w:rsidR="00872F4F" w:rsidRDefault="005A0616">
            <w:pPr>
              <w:spacing w:line="240" w:lineRule="auto"/>
            </w:pPr>
            <w:r>
              <w:t xml:space="preserve">The name of this Victim Target. When referring to a specific entity (e.g., an individual or organization), this field </w:t>
            </w:r>
            <w:r>
              <w:rPr>
                <w:b/>
              </w:rPr>
              <w:t>SHOULD</w:t>
            </w:r>
            <w:r>
              <w:t xml:space="preserve"> contain the canonical name of the specific entity.</w:t>
            </w:r>
          </w:p>
        </w:tc>
      </w:tr>
      <w:tr w:rsidR="00872F4F" w14:paraId="2E074F0E" w14:textId="77777777">
        <w:tc>
          <w:tcPr>
            <w:tcW w:w="2940" w:type="dxa"/>
            <w:shd w:val="clear" w:color="auto" w:fill="FFFFFF"/>
            <w:tcMar>
              <w:top w:w="100" w:type="dxa"/>
              <w:left w:w="100" w:type="dxa"/>
              <w:bottom w:w="100" w:type="dxa"/>
              <w:right w:w="100" w:type="dxa"/>
            </w:tcMar>
          </w:tcPr>
          <w:p w14:paraId="1FB832CD" w14:textId="77777777" w:rsidR="00872F4F" w:rsidRDefault="005A0616">
            <w:pPr>
              <w:widowControl w:val="0"/>
              <w:spacing w:line="240" w:lineRule="auto"/>
            </w:pPr>
            <w:r>
              <w:rPr>
                <w:rFonts w:ascii="Consolas" w:eastAsia="Consolas" w:hAnsi="Consolas" w:cs="Consolas"/>
                <w:b/>
              </w:rPr>
              <w:lastRenderedPageBreak/>
              <w:t>description</w:t>
            </w:r>
            <w:r>
              <w:t xml:space="preserve"> (optional)</w:t>
            </w:r>
          </w:p>
        </w:tc>
        <w:tc>
          <w:tcPr>
            <w:tcW w:w="2550" w:type="dxa"/>
            <w:shd w:val="clear" w:color="auto" w:fill="FFFFFF"/>
            <w:tcMar>
              <w:top w:w="100" w:type="dxa"/>
              <w:left w:w="100" w:type="dxa"/>
              <w:bottom w:w="100" w:type="dxa"/>
              <w:right w:w="100" w:type="dxa"/>
            </w:tcMar>
          </w:tcPr>
          <w:p w14:paraId="7881B5F1" w14:textId="77777777" w:rsidR="00872F4F" w:rsidRDefault="005A0616">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32DC5BB" w14:textId="77777777" w:rsidR="00872F4F" w:rsidRDefault="005A0616">
            <w:pPr>
              <w:spacing w:line="240" w:lineRule="auto"/>
            </w:pPr>
            <w:r>
              <w:t xml:space="preserve">A description that provides more details and context about </w:t>
            </w:r>
            <w:r>
              <w:rPr>
                <w:rFonts w:ascii="Consolas" w:eastAsia="Consolas" w:hAnsi="Consolas" w:cs="Consolas"/>
              </w:rPr>
              <w:t>the Victim Target</w:t>
            </w:r>
            <w:r>
              <w:t>, potentially including its purpose and its key characteristics.</w:t>
            </w:r>
          </w:p>
        </w:tc>
      </w:tr>
      <w:tr w:rsidR="00872F4F" w14:paraId="3A9505F2"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970A7CC" w14:textId="77777777" w:rsidR="00872F4F" w:rsidRDefault="005A0616">
            <w:pPr>
              <w:spacing w:line="288" w:lineRule="auto"/>
            </w:pPr>
            <w:r>
              <w:rPr>
                <w:rFonts w:ascii="Consolas" w:eastAsia="Consolas" w:hAnsi="Consolas" w:cs="Consolas"/>
                <w:b/>
              </w:rPr>
              <w:t>classification</w:t>
            </w:r>
            <w:r>
              <w:rPr>
                <w:rFonts w:ascii="Consolas" w:eastAsia="Consolas" w:hAnsi="Consolas" w:cs="Consolas"/>
              </w:rPr>
              <w:t xml:space="preserve"> (required)</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E2238A" w14:textId="77777777" w:rsidR="00872F4F" w:rsidRDefault="005A0616">
            <w:pPr>
              <w:spacing w:line="288" w:lineRule="auto"/>
            </w:pPr>
            <w:r>
              <w:rPr>
                <w:rFonts w:ascii="Consolas" w:eastAsia="Consolas" w:hAnsi="Consolas" w:cs="Consolas"/>
                <w:color w:val="C7254E"/>
                <w:shd w:val="clear" w:color="auto" w:fill="F9F2F4"/>
              </w:rPr>
              <w:t>open-vocab</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B7A2438" w14:textId="77777777" w:rsidR="00872F4F" w:rsidRDefault="005A0616">
            <w:pPr>
              <w:spacing w:line="240" w:lineRule="auto"/>
            </w:pPr>
            <w:r>
              <w:t>The type of entity that this Victim Target describes, e.g. an individual, organization.</w:t>
            </w:r>
          </w:p>
          <w:p w14:paraId="17CC764D" w14:textId="77777777" w:rsidR="00872F4F" w:rsidRDefault="00872F4F">
            <w:pPr>
              <w:spacing w:line="240" w:lineRule="auto"/>
            </w:pPr>
          </w:p>
          <w:p w14:paraId="19E3287D" w14:textId="77777777" w:rsidR="00872F4F" w:rsidRDefault="005A0616">
            <w:pPr>
              <w:spacing w:line="240" w:lineRule="auto"/>
            </w:pPr>
            <w:r>
              <w:t xml:space="preserve">This is an open vocabulary and the values </w:t>
            </w:r>
            <w:r>
              <w:rPr>
                <w:b/>
              </w:rPr>
              <w:t>SHOULD</w:t>
            </w:r>
            <w:r>
              <w:t xml:space="preserve"> come from the </w:t>
            </w:r>
            <w:r>
              <w:rPr>
                <w:rFonts w:ascii="Consolas" w:eastAsia="Consolas" w:hAnsi="Consolas" w:cs="Consolas"/>
                <w:color w:val="C7254E"/>
                <w:shd w:val="clear" w:color="auto" w:fill="F9F2F4"/>
              </w:rPr>
              <w:t>identity-classification-ov</w:t>
            </w:r>
            <w:r>
              <w:t xml:space="preserve"> vocabulary.</w:t>
            </w:r>
          </w:p>
        </w:tc>
      </w:tr>
      <w:tr w:rsidR="00872F4F" w14:paraId="2D70632F"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11FA25" w14:textId="77777777" w:rsidR="00872F4F" w:rsidRDefault="005A0616">
            <w:pPr>
              <w:spacing w:line="288" w:lineRule="auto"/>
            </w:pPr>
            <w:r>
              <w:rPr>
                <w:rFonts w:ascii="Consolas" w:eastAsia="Consolas" w:hAnsi="Consolas" w:cs="Consolas"/>
                <w:b/>
              </w:rPr>
              <w:t>roles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B62022" w14:textId="77777777" w:rsidR="00872F4F" w:rsidRDefault="005A0616">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3FB5ECC" w14:textId="77777777" w:rsidR="00872F4F" w:rsidRDefault="005A0616">
            <w:pPr>
              <w:widowControl w:val="0"/>
            </w:pPr>
            <w:r>
              <w:t>The list of roles that this Victim Target performs (eg. CEO, Domain Administrators, Doctors, Hospital, or Retailer)</w:t>
            </w:r>
            <w:r>
              <w:rPr>
                <w:rFonts w:ascii="Consolas" w:eastAsia="Consolas" w:hAnsi="Consolas" w:cs="Consolas"/>
              </w:rPr>
              <w:t>. No open vocabulary is yet defined for this property.</w:t>
            </w:r>
          </w:p>
        </w:tc>
      </w:tr>
      <w:tr w:rsidR="00872F4F" w14:paraId="1F1560D7"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99DDAC" w14:textId="77777777" w:rsidR="00872F4F" w:rsidRDefault="005A0616">
            <w:pPr>
              <w:spacing w:line="288" w:lineRule="auto"/>
            </w:pPr>
            <w:r>
              <w:rPr>
                <w:rFonts w:ascii="Consolas" w:eastAsia="Consolas" w:hAnsi="Consolas" w:cs="Consolas"/>
                <w:b/>
              </w:rPr>
              <w:t>sectors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D9FEA3" w14:textId="77777777" w:rsidR="00872F4F" w:rsidRDefault="005A0616">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open-vocab</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E0AB1FF" w14:textId="77777777" w:rsidR="00872F4F" w:rsidRDefault="005A0616">
            <w:pPr>
              <w:widowControl w:val="0"/>
            </w:pPr>
            <w:r>
              <w:t>The list of sectors that the Victim Target</w:t>
            </w:r>
            <w:r>
              <w:t xml:space="preserve"> of the attack belongs to. </w:t>
            </w:r>
          </w:p>
          <w:p w14:paraId="4B5B4400" w14:textId="77777777" w:rsidR="00872F4F" w:rsidRDefault="00872F4F">
            <w:pPr>
              <w:widowControl w:val="0"/>
            </w:pPr>
          </w:p>
          <w:p w14:paraId="074C8EF7" w14:textId="77777777" w:rsidR="00872F4F" w:rsidRDefault="005A0616">
            <w:pPr>
              <w:widowControl w:val="0"/>
            </w:pPr>
            <w:r>
              <w:rPr>
                <w:highlight w:val="white"/>
              </w:rPr>
              <w:t xml:space="preserve">This is an open vocabulary and values </w:t>
            </w:r>
            <w:r>
              <w:rPr>
                <w:b/>
                <w:highlight w:val="white"/>
              </w:rPr>
              <w:t xml:space="preserve">SHOULD </w:t>
            </w:r>
            <w:r>
              <w:rPr>
                <w:highlight w:val="white"/>
              </w:rPr>
              <w:t xml:space="preserve">come from the </w:t>
            </w:r>
            <w:r>
              <w:rPr>
                <w:rFonts w:ascii="Consolas" w:eastAsia="Consolas" w:hAnsi="Consolas" w:cs="Consolas"/>
                <w:color w:val="C7254E"/>
                <w:shd w:val="clear" w:color="auto" w:fill="F9F2F4"/>
              </w:rPr>
              <w:t>industry-sector-ov</w:t>
            </w:r>
            <w:r>
              <w:t xml:space="preserve"> vocabulary. </w:t>
            </w:r>
          </w:p>
        </w:tc>
      </w:tr>
      <w:tr w:rsidR="00872F4F" w14:paraId="2FF51EAC"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30DA0C" w14:textId="77777777" w:rsidR="00872F4F" w:rsidRDefault="005A0616">
            <w:pPr>
              <w:spacing w:line="288" w:lineRule="auto"/>
            </w:pPr>
            <w:r>
              <w:rPr>
                <w:rFonts w:ascii="Consolas" w:eastAsia="Consolas" w:hAnsi="Consolas" w:cs="Consolas"/>
                <w:b/>
              </w:rPr>
              <w:t>regions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729ABD6" w14:textId="77777777" w:rsidR="00872F4F" w:rsidRDefault="005A0616">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string</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4B23AC3" w14:textId="77777777" w:rsidR="00872F4F" w:rsidRDefault="005A0616">
            <w:pPr>
              <w:widowControl w:val="0"/>
            </w:pPr>
            <w:r>
              <w:t>The list of regions (localities, nationalities) for this Victim Target.</w:t>
            </w:r>
          </w:p>
          <w:p w14:paraId="148514CC" w14:textId="77777777" w:rsidR="00872F4F" w:rsidRDefault="00872F4F">
            <w:pPr>
              <w:widowControl w:val="0"/>
            </w:pPr>
          </w:p>
          <w:p w14:paraId="507B944D" w14:textId="77777777" w:rsidR="00872F4F" w:rsidRDefault="005A0616">
            <w:pPr>
              <w:widowControl w:val="0"/>
            </w:pPr>
            <w:r>
              <w:t>When representing natio</w:t>
            </w:r>
            <w:r>
              <w:t xml:space="preserve">nalities, the value </w:t>
            </w:r>
            <w:r>
              <w:rPr>
                <w:b/>
              </w:rPr>
              <w:t xml:space="preserve">MUST </w:t>
            </w:r>
            <w:r>
              <w:t>be from [ISO Ref].</w:t>
            </w:r>
          </w:p>
        </w:tc>
      </w:tr>
    </w:tbl>
    <w:p w14:paraId="69A67803" w14:textId="77777777" w:rsidR="00872F4F" w:rsidRDefault="00872F4F"/>
    <w:p w14:paraId="3256E887" w14:textId="77777777" w:rsidR="00872F4F" w:rsidRDefault="005A0616">
      <w:pPr>
        <w:pStyle w:val="Heading3"/>
        <w:contextualSpacing w:val="0"/>
      </w:pPr>
      <w:bookmarkStart w:id="77" w:name="h.cmilsm4qh54x" w:colFirst="0" w:colLast="0"/>
      <w:bookmarkEnd w:id="77"/>
      <w:r>
        <w:t>​</w:t>
      </w:r>
      <w:r>
        <w:t>1.13.2.​ Relationships</w:t>
      </w:r>
    </w:p>
    <w:p w14:paraId="4B2349ED" w14:textId="77777777" w:rsidR="00872F4F" w:rsidRDefault="005A0616">
      <w:r>
        <w:t>These are the relationships explicitly defined between the Victim Target object and other objects. The first section lists the embedded relationships by property name along with their corresponding target. The rest of the table identifies the relationships</w:t>
      </w:r>
      <w:r>
        <w:t xml:space="preserve"> that can be made from this object by way of the Relationship Object. </w:t>
      </w:r>
      <w:r>
        <w:rPr>
          <w:rFonts w:ascii="Consolas" w:eastAsia="Consolas" w:hAnsi="Consolas" w:cs="Consolas"/>
        </w:rPr>
        <w:t xml:space="preserve">None are defined for this Victim Target object. </w:t>
      </w:r>
      <w:r>
        <w:t>The reverse relationships (relationships "to" this object) are included as a convenience. For their definitions, please see the objects fo</w:t>
      </w:r>
      <w:r>
        <w:t>r which they represent a "from" relationship.</w:t>
      </w:r>
    </w:p>
    <w:p w14:paraId="23D7DC7F" w14:textId="77777777" w:rsidR="00872F4F" w:rsidRDefault="00872F4F"/>
    <w:p w14:paraId="2B32ADFC" w14:textId="77777777" w:rsidR="00872F4F" w:rsidRDefault="005A0616">
      <w:r>
        <w:lastRenderedPageBreak/>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tbl>
      <w:tblPr>
        <w:tblStyle w:val="af8"/>
        <w:tblW w:w="9385" w:type="dxa"/>
        <w:tblLayout w:type="fixed"/>
        <w:tblLook w:val="0600" w:firstRow="0" w:lastRow="0" w:firstColumn="0" w:lastColumn="0" w:noHBand="1" w:noVBand="1"/>
      </w:tblPr>
      <w:tblGrid>
        <w:gridCol w:w="2100"/>
        <w:gridCol w:w="1725"/>
        <w:gridCol w:w="1800"/>
        <w:gridCol w:w="3760"/>
      </w:tblGrid>
      <w:tr w:rsidR="00872F4F" w14:paraId="62DD38D9" w14:textId="77777777">
        <w:tc>
          <w:tcPr>
            <w:tcW w:w="938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24958B7" w14:textId="77777777" w:rsidR="00872F4F" w:rsidRDefault="005A0616">
            <w:pPr>
              <w:spacing w:line="288" w:lineRule="auto"/>
            </w:pPr>
            <w:r>
              <w:rPr>
                <w:b/>
                <w:color w:val="FFFFFF"/>
              </w:rPr>
              <w:t>Embedded Relationships</w:t>
            </w:r>
          </w:p>
        </w:tc>
      </w:tr>
      <w:tr w:rsidR="00872F4F" w14:paraId="6202A466" w14:textId="77777777">
        <w:tc>
          <w:tcPr>
            <w:tcW w:w="38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DACAE6" w14:textId="77777777" w:rsidR="00872F4F" w:rsidRDefault="005A0616">
            <w:pPr>
              <w:spacing w:line="288" w:lineRule="auto"/>
            </w:pPr>
            <w:r>
              <w:rPr>
                <w:rFonts w:ascii="Consolas" w:eastAsia="Consolas" w:hAnsi="Consolas" w:cs="Consolas"/>
                <w:b/>
              </w:rPr>
              <w:t>created_by_ref</w:t>
            </w:r>
          </w:p>
        </w:tc>
        <w:tc>
          <w:tcPr>
            <w:tcW w:w="55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A6D33C"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24065CDF" w14:textId="77777777">
        <w:tc>
          <w:tcPr>
            <w:tcW w:w="38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69C3C9" w14:textId="77777777" w:rsidR="00872F4F" w:rsidRDefault="005A0616">
            <w:pPr>
              <w:spacing w:line="288" w:lineRule="auto"/>
            </w:pPr>
            <w:r>
              <w:rPr>
                <w:rFonts w:ascii="Consolas" w:eastAsia="Consolas" w:hAnsi="Consolas" w:cs="Consolas"/>
                <w:b/>
              </w:rPr>
              <w:t>object_markings_refs</w:t>
            </w:r>
          </w:p>
        </w:tc>
        <w:tc>
          <w:tcPr>
            <w:tcW w:w="556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688AA9E"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7469761F" w14:textId="77777777">
        <w:tc>
          <w:tcPr>
            <w:tcW w:w="938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32598F3" w14:textId="77777777" w:rsidR="00872F4F" w:rsidRDefault="005A0616">
            <w:pPr>
              <w:spacing w:line="288" w:lineRule="auto"/>
            </w:pPr>
            <w:r>
              <w:rPr>
                <w:b/>
                <w:color w:val="FFFFFF"/>
              </w:rPr>
              <w:t>Common Relationships</w:t>
            </w:r>
          </w:p>
        </w:tc>
      </w:tr>
      <w:tr w:rsidR="00872F4F" w14:paraId="57AA0F53" w14:textId="77777777">
        <w:tc>
          <w:tcPr>
            <w:tcW w:w="938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CE566EB"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872F4F" w14:paraId="6CCB19E7" w14:textId="77777777">
        <w:tc>
          <w:tcPr>
            <w:tcW w:w="21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21AC7B5" w14:textId="77777777" w:rsidR="00872F4F" w:rsidRDefault="005A0616">
            <w:pPr>
              <w:spacing w:line="240" w:lineRule="auto"/>
            </w:pPr>
            <w:r>
              <w:rPr>
                <w:b/>
                <w:color w:val="FFFFFF"/>
              </w:rPr>
              <w:t>Source</w:t>
            </w:r>
          </w:p>
        </w:tc>
        <w:tc>
          <w:tcPr>
            <w:tcW w:w="172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86C3B74" w14:textId="77777777" w:rsidR="00872F4F" w:rsidRDefault="005A0616">
            <w:pPr>
              <w:spacing w:line="240" w:lineRule="auto"/>
            </w:pPr>
            <w:r>
              <w:rPr>
                <w:b/>
                <w:color w:val="FFFFFF"/>
              </w:rPr>
              <w:t>Name</w:t>
            </w:r>
          </w:p>
        </w:tc>
        <w:tc>
          <w:tcPr>
            <w:tcW w:w="18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B319CAA" w14:textId="77777777" w:rsidR="00872F4F" w:rsidRDefault="005A0616">
            <w:pPr>
              <w:spacing w:line="288" w:lineRule="auto"/>
            </w:pPr>
            <w:r>
              <w:rPr>
                <w:b/>
                <w:color w:val="FFFFFF"/>
              </w:rPr>
              <w:t>Target</w:t>
            </w:r>
          </w:p>
        </w:tc>
        <w:tc>
          <w:tcPr>
            <w:tcW w:w="376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954298F" w14:textId="77777777" w:rsidR="00872F4F" w:rsidRDefault="005A0616">
            <w:pPr>
              <w:spacing w:line="288" w:lineRule="auto"/>
            </w:pPr>
            <w:r>
              <w:rPr>
                <w:b/>
                <w:color w:val="FFFFFF"/>
              </w:rPr>
              <w:t>Description</w:t>
            </w:r>
          </w:p>
        </w:tc>
      </w:tr>
      <w:tr w:rsidR="00872F4F" w14:paraId="479387FF" w14:textId="77777777">
        <w:tc>
          <w:tcPr>
            <w:tcW w:w="2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ADB3A5" w14:textId="77777777" w:rsidR="00872F4F" w:rsidRDefault="00872F4F">
            <w:pPr>
              <w:spacing w:line="240" w:lineRule="auto"/>
            </w:pPr>
          </w:p>
        </w:tc>
        <w:tc>
          <w:tcPr>
            <w:tcW w:w="1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D19D2E" w14:textId="77777777" w:rsidR="00872F4F" w:rsidRDefault="00872F4F">
            <w:pPr>
              <w:spacing w:line="240" w:lineRule="auto"/>
            </w:pP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487B830" w14:textId="77777777" w:rsidR="00872F4F" w:rsidRDefault="00872F4F">
            <w:pPr>
              <w:spacing w:line="240" w:lineRule="auto"/>
            </w:pPr>
          </w:p>
        </w:tc>
        <w:tc>
          <w:tcPr>
            <w:tcW w:w="3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5B1F867" w14:textId="77777777" w:rsidR="00872F4F" w:rsidRDefault="00872F4F">
            <w:pPr>
              <w:spacing w:line="240" w:lineRule="auto"/>
            </w:pPr>
          </w:p>
        </w:tc>
      </w:tr>
      <w:tr w:rsidR="00872F4F" w14:paraId="65CB7D2A" w14:textId="77777777">
        <w:tc>
          <w:tcPr>
            <w:tcW w:w="9385"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1D50FCB" w14:textId="77777777" w:rsidR="00872F4F" w:rsidRDefault="005A0616">
            <w:pPr>
              <w:spacing w:line="240" w:lineRule="auto"/>
            </w:pPr>
            <w:r>
              <w:rPr>
                <w:b/>
              </w:rPr>
              <w:t>Reverse Relationships</w:t>
            </w:r>
          </w:p>
        </w:tc>
      </w:tr>
      <w:tr w:rsidR="00872F4F" w14:paraId="7236ED63" w14:textId="77777777">
        <w:tc>
          <w:tcPr>
            <w:tcW w:w="2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A8DAAB9" w14:textId="77777777" w:rsidR="00872F4F" w:rsidRDefault="005A0616">
            <w:pPr>
              <w:spacing w:line="240" w:lineRule="auto"/>
            </w:pPr>
            <w:r>
              <w:rPr>
                <w:rFonts w:ascii="Consolas" w:eastAsia="Consolas" w:hAnsi="Consolas" w:cs="Consolas"/>
                <w:color w:val="C7254E"/>
                <w:shd w:val="clear" w:color="auto" w:fill="F9F2F4"/>
              </w:rPr>
              <w:t>incident</w:t>
            </w:r>
          </w:p>
        </w:tc>
        <w:tc>
          <w:tcPr>
            <w:tcW w:w="1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7DB4C5B" w14:textId="77777777" w:rsidR="00872F4F" w:rsidRDefault="005A0616">
            <w:pPr>
              <w:spacing w:line="240" w:lineRule="auto"/>
            </w:pPr>
            <w:r>
              <w:rPr>
                <w:rFonts w:ascii="Consolas" w:eastAsia="Consolas" w:hAnsi="Consolas" w:cs="Consolas"/>
                <w:color w:val="38761D"/>
                <w:shd w:val="clear" w:color="auto" w:fill="D9EAD3"/>
              </w:rPr>
              <w:t>exploits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30D0E08" w14:textId="77777777" w:rsidR="00872F4F" w:rsidRDefault="005A0616">
            <w:pPr>
              <w:spacing w:line="240" w:lineRule="auto"/>
            </w:pPr>
            <w:r>
              <w:rPr>
                <w:rFonts w:ascii="Consolas" w:eastAsia="Consolas" w:hAnsi="Consolas" w:cs="Consolas"/>
                <w:color w:val="C7254E"/>
                <w:shd w:val="clear" w:color="auto" w:fill="F9F2F4"/>
              </w:rPr>
              <w:t>victim-target</w:t>
            </w:r>
          </w:p>
        </w:tc>
        <w:tc>
          <w:tcPr>
            <w:tcW w:w="3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E033FA" w14:textId="77777777" w:rsidR="00872F4F" w:rsidRDefault="005A0616">
            <w:pPr>
              <w:spacing w:line="240" w:lineRule="auto"/>
            </w:pPr>
            <w:r>
              <w:t>See forward relationship for definition.</w:t>
            </w:r>
          </w:p>
        </w:tc>
      </w:tr>
      <w:tr w:rsidR="00872F4F" w14:paraId="45F29C10" w14:textId="77777777">
        <w:tc>
          <w:tcPr>
            <w:tcW w:w="21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3DDA90" w14:textId="77777777" w:rsidR="00872F4F" w:rsidRDefault="005A0616">
            <w:pPr>
              <w:spacing w:line="240" w:lineRule="auto"/>
            </w:pPr>
            <w:r>
              <w:rPr>
                <w:rFonts w:ascii="Consolas" w:eastAsia="Consolas" w:hAnsi="Consolas" w:cs="Consolas"/>
                <w:color w:val="C7254E"/>
                <w:shd w:val="clear" w:color="auto" w:fill="F9F2F4"/>
              </w:rPr>
              <w:t>attack-pattern</w:t>
            </w:r>
            <w:r>
              <w:rPr>
                <w:rFonts w:ascii="Consolas" w:eastAsia="Consolas" w:hAnsi="Consolas" w:cs="Consolas"/>
              </w:rPr>
              <w:t xml:space="preserve">, </w:t>
            </w:r>
            <w:r>
              <w:rPr>
                <w:rFonts w:ascii="Consolas" w:eastAsia="Consolas" w:hAnsi="Consolas" w:cs="Consolas"/>
                <w:color w:val="C7254E"/>
                <w:shd w:val="clear" w:color="auto" w:fill="F9F2F4"/>
              </w:rPr>
              <w:t>campaign</w:t>
            </w:r>
            <w:r>
              <w:rPr>
                <w:rFonts w:ascii="Consolas" w:eastAsia="Consolas" w:hAnsi="Consolas" w:cs="Consolas"/>
              </w:rPr>
              <w:t xml:space="preserve">, </w:t>
            </w:r>
          </w:p>
          <w:p w14:paraId="1FF699DC" w14:textId="77777777" w:rsidR="00872F4F" w:rsidRDefault="005A0616">
            <w:pPr>
              <w:spacing w:line="240" w:lineRule="auto"/>
            </w:pPr>
            <w:r>
              <w:rPr>
                <w:rFonts w:ascii="Consolas" w:eastAsia="Consolas" w:hAnsi="Consolas" w:cs="Consolas"/>
                <w:color w:val="C7254E"/>
                <w:shd w:val="clear" w:color="auto" w:fill="F9F2F4"/>
              </w:rPr>
              <w:t>incident</w:t>
            </w:r>
            <w:r>
              <w:rPr>
                <w:rFonts w:ascii="Consolas" w:eastAsia="Consolas" w:hAnsi="Consolas" w:cs="Consolas"/>
              </w:rPr>
              <w:t xml:space="preserve">, </w:t>
            </w:r>
          </w:p>
          <w:p w14:paraId="527954B4" w14:textId="77777777" w:rsidR="00872F4F" w:rsidRDefault="005A0616">
            <w:pPr>
              <w:spacing w:line="240" w:lineRule="auto"/>
            </w:pPr>
            <w:r>
              <w:rPr>
                <w:rFonts w:ascii="Consolas" w:eastAsia="Consolas" w:hAnsi="Consolas" w:cs="Consolas"/>
                <w:color w:val="C7254E"/>
                <w:shd w:val="clear" w:color="auto" w:fill="F9F2F4"/>
              </w:rPr>
              <w:t>intrusion-set</w:t>
            </w:r>
            <w:r>
              <w:rPr>
                <w:rFonts w:ascii="Consolas" w:eastAsia="Consolas" w:hAnsi="Consolas" w:cs="Consolas"/>
              </w:rPr>
              <w:t xml:space="preserve">, </w:t>
            </w:r>
          </w:p>
          <w:p w14:paraId="13B357AF" w14:textId="77777777" w:rsidR="00872F4F" w:rsidRDefault="005A0616">
            <w:pPr>
              <w:spacing w:line="240" w:lineRule="auto"/>
            </w:pPr>
            <w:r>
              <w:rPr>
                <w:rFonts w:ascii="Consolas" w:eastAsia="Consolas" w:hAnsi="Consolas" w:cs="Consolas"/>
                <w:color w:val="C7254E"/>
                <w:shd w:val="clear" w:color="auto" w:fill="F9F2F4"/>
              </w:rPr>
              <w:t>malware</w:t>
            </w:r>
            <w:r>
              <w:rPr>
                <w:rFonts w:ascii="Consolas" w:eastAsia="Consolas" w:hAnsi="Consolas" w:cs="Consolas"/>
              </w:rPr>
              <w:t xml:space="preserve">, </w:t>
            </w:r>
            <w:r>
              <w:rPr>
                <w:rFonts w:ascii="Consolas" w:eastAsia="Consolas" w:hAnsi="Consolas" w:cs="Consolas"/>
                <w:color w:val="C7254E"/>
                <w:shd w:val="clear" w:color="auto" w:fill="F9F2F4"/>
              </w:rPr>
              <w:t xml:space="preserve"> </w:t>
            </w:r>
          </w:p>
          <w:p w14:paraId="62378354" w14:textId="77777777" w:rsidR="00872F4F" w:rsidRDefault="005A0616">
            <w:pPr>
              <w:spacing w:line="240" w:lineRule="auto"/>
            </w:pPr>
            <w:r>
              <w:rPr>
                <w:rFonts w:ascii="Consolas" w:eastAsia="Consolas" w:hAnsi="Consolas" w:cs="Consolas"/>
                <w:color w:val="C7254E"/>
                <w:shd w:val="clear" w:color="auto" w:fill="F9F2F4"/>
              </w:rPr>
              <w:t>threat-actor</w:t>
            </w:r>
          </w:p>
        </w:tc>
        <w:tc>
          <w:tcPr>
            <w:tcW w:w="172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6B6148C" w14:textId="77777777" w:rsidR="00872F4F" w:rsidRDefault="005A0616">
            <w:pPr>
              <w:spacing w:line="240" w:lineRule="auto"/>
            </w:pPr>
            <w:r>
              <w:rPr>
                <w:rFonts w:ascii="Consolas" w:eastAsia="Consolas" w:hAnsi="Consolas" w:cs="Consolas"/>
                <w:color w:val="38761D"/>
                <w:shd w:val="clear" w:color="auto" w:fill="D9EAD3"/>
              </w:rPr>
              <w:t>targets</w:t>
            </w:r>
          </w:p>
        </w:tc>
        <w:tc>
          <w:tcPr>
            <w:tcW w:w="18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3EE8F9" w14:textId="77777777" w:rsidR="00872F4F" w:rsidRDefault="005A0616">
            <w:pPr>
              <w:spacing w:line="240" w:lineRule="auto"/>
            </w:pPr>
            <w:r>
              <w:rPr>
                <w:rFonts w:ascii="Consolas" w:eastAsia="Consolas" w:hAnsi="Consolas" w:cs="Consolas"/>
                <w:color w:val="C7254E"/>
                <w:shd w:val="clear" w:color="auto" w:fill="F9F2F4"/>
              </w:rPr>
              <w:t>victim-target</w:t>
            </w:r>
          </w:p>
        </w:tc>
        <w:tc>
          <w:tcPr>
            <w:tcW w:w="37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7C4F15" w14:textId="77777777" w:rsidR="00872F4F" w:rsidRDefault="005A0616">
            <w:pPr>
              <w:spacing w:line="240" w:lineRule="auto"/>
            </w:pPr>
            <w:r>
              <w:t>See forward relationship for definition.</w:t>
            </w:r>
          </w:p>
        </w:tc>
      </w:tr>
    </w:tbl>
    <w:p w14:paraId="0759FDF0" w14:textId="77777777" w:rsidR="00872F4F" w:rsidRDefault="00872F4F"/>
    <w:p w14:paraId="226F97C9" w14:textId="77777777" w:rsidR="00872F4F" w:rsidRDefault="005A0616">
      <w:pPr>
        <w:pStyle w:val="Heading3"/>
        <w:contextualSpacing w:val="0"/>
      </w:pPr>
      <w:bookmarkStart w:id="78" w:name="h.7ben8xacjnf1" w:colFirst="0" w:colLast="0"/>
      <w:bookmarkEnd w:id="78"/>
      <w:r>
        <w:t>​</w:t>
      </w:r>
      <w:r>
        <w:t>1.13.3.​ Examples</w:t>
      </w:r>
    </w:p>
    <w:p w14:paraId="2E1ECB51" w14:textId="77777777" w:rsidR="00872F4F" w:rsidRDefault="005A0616">
      <w:r>
        <w:t>Targeting of domain administrators:</w:t>
      </w:r>
    </w:p>
    <w:p w14:paraId="6E6ABF56" w14:textId="77777777" w:rsidR="00872F4F" w:rsidRDefault="005A0616">
      <w:r>
        <w:rPr>
          <w:rFonts w:ascii="Consolas" w:eastAsia="Consolas" w:hAnsi="Consolas" w:cs="Consolas"/>
          <w:sz w:val="18"/>
          <w:szCs w:val="18"/>
          <w:shd w:val="clear" w:color="auto" w:fill="CFE2F3"/>
        </w:rPr>
        <w:t>{</w:t>
      </w:r>
    </w:p>
    <w:p w14:paraId="103B2913" w14:textId="77777777" w:rsidR="00872F4F" w:rsidRDefault="005A0616">
      <w:r>
        <w:rPr>
          <w:rFonts w:ascii="Consolas" w:eastAsia="Consolas" w:hAnsi="Consolas" w:cs="Consolas"/>
          <w:sz w:val="18"/>
          <w:szCs w:val="18"/>
          <w:shd w:val="clear" w:color="auto" w:fill="CFE2F3"/>
        </w:rPr>
        <w:t xml:space="preserve">  "type": "victim-target",</w:t>
      </w:r>
    </w:p>
    <w:p w14:paraId="48A387DB" w14:textId="77777777" w:rsidR="00872F4F" w:rsidRDefault="005A0616">
      <w:r>
        <w:rPr>
          <w:rFonts w:ascii="Consolas" w:eastAsia="Consolas" w:hAnsi="Consolas" w:cs="Consolas"/>
          <w:sz w:val="18"/>
          <w:szCs w:val="18"/>
          <w:shd w:val="clear" w:color="auto" w:fill="CFE2F3"/>
        </w:rPr>
        <w:t xml:space="preserve">  "id": "victim-target--0c7b5b88-8ff7-4a4d-aa9d-feb398cd0061",</w:t>
      </w:r>
    </w:p>
    <w:p w14:paraId="449FC11D" w14:textId="77777777" w:rsidR="00872F4F" w:rsidRDefault="005A0616">
      <w:r>
        <w:rPr>
          <w:rFonts w:ascii="Consolas" w:eastAsia="Consolas" w:hAnsi="Consolas" w:cs="Consolas"/>
          <w:sz w:val="18"/>
          <w:szCs w:val="18"/>
          <w:shd w:val="clear" w:color="auto" w:fill="CFE2F3"/>
        </w:rPr>
        <w:t xml:space="preserve">  "created": "2016-05-12T08:17:27.000000Z",</w:t>
      </w:r>
    </w:p>
    <w:p w14:paraId="3FC0463C" w14:textId="77777777" w:rsidR="00872F4F" w:rsidRDefault="005A0616">
      <w:r>
        <w:rPr>
          <w:rFonts w:ascii="Consolas" w:eastAsia="Consolas" w:hAnsi="Consolas" w:cs="Consolas"/>
          <w:sz w:val="18"/>
          <w:szCs w:val="18"/>
          <w:shd w:val="clear" w:color="auto" w:fill="CFE2F3"/>
        </w:rPr>
        <w:t xml:space="preserve">  "modified": "2016-05-12T08:17:27.000000Z",</w:t>
      </w:r>
    </w:p>
    <w:p w14:paraId="4E533753" w14:textId="77777777" w:rsidR="00872F4F" w:rsidRDefault="005A0616">
      <w:r>
        <w:rPr>
          <w:rFonts w:ascii="Consolas" w:eastAsia="Consolas" w:hAnsi="Consolas" w:cs="Consolas"/>
          <w:sz w:val="18"/>
          <w:szCs w:val="18"/>
          <w:shd w:val="clear" w:color="auto" w:fill="CFE2F3"/>
        </w:rPr>
        <w:t xml:space="preserve">  "version": 1,</w:t>
      </w:r>
    </w:p>
    <w:p w14:paraId="697E4896" w14:textId="77777777" w:rsidR="00872F4F" w:rsidRDefault="005A0616">
      <w:r>
        <w:rPr>
          <w:rFonts w:ascii="Consolas" w:eastAsia="Consolas" w:hAnsi="Consolas" w:cs="Consolas"/>
          <w:sz w:val="18"/>
          <w:szCs w:val="18"/>
          <w:shd w:val="clear" w:color="auto" w:fill="CFE2F3"/>
        </w:rPr>
        <w:t xml:space="preserve">  "name": "Domain Administrators",</w:t>
      </w:r>
    </w:p>
    <w:p w14:paraId="2CB38FBD" w14:textId="77777777" w:rsidR="00872F4F" w:rsidRDefault="005A0616">
      <w:r>
        <w:rPr>
          <w:rFonts w:ascii="Consolas" w:eastAsia="Consolas" w:hAnsi="Consolas" w:cs="Consolas"/>
          <w:sz w:val="18"/>
          <w:szCs w:val="18"/>
          <w:shd w:val="clear" w:color="auto" w:fill="CFE2F3"/>
        </w:rPr>
        <w:t xml:space="preserve">  "classification": "class</w:t>
      </w:r>
      <w:r>
        <w:rPr>
          <w:rFonts w:ascii="Consolas" w:eastAsia="Consolas" w:hAnsi="Consolas" w:cs="Consolas"/>
          <w:sz w:val="18"/>
          <w:szCs w:val="18"/>
          <w:shd w:val="clear" w:color="auto" w:fill="CFE2F3"/>
        </w:rPr>
        <w:t>",</w:t>
      </w:r>
    </w:p>
    <w:p w14:paraId="7F9E190D" w14:textId="77777777" w:rsidR="00872F4F" w:rsidRDefault="005A0616">
      <w:r>
        <w:rPr>
          <w:rFonts w:ascii="Consolas" w:eastAsia="Consolas" w:hAnsi="Consolas" w:cs="Consolas"/>
          <w:sz w:val="18"/>
          <w:szCs w:val="18"/>
          <w:shd w:val="clear" w:color="auto" w:fill="CFE2F3"/>
        </w:rPr>
        <w:t xml:space="preserve">  "roles": ["domain-administrators"]</w:t>
      </w:r>
    </w:p>
    <w:p w14:paraId="6F340E4B" w14:textId="77777777" w:rsidR="00872F4F" w:rsidRDefault="005A0616">
      <w:r>
        <w:rPr>
          <w:rFonts w:ascii="Consolas" w:eastAsia="Consolas" w:hAnsi="Consolas" w:cs="Consolas"/>
          <w:sz w:val="18"/>
          <w:szCs w:val="18"/>
          <w:shd w:val="clear" w:color="auto" w:fill="CFE2F3"/>
        </w:rPr>
        <w:t>}</w:t>
      </w:r>
    </w:p>
    <w:p w14:paraId="3B1535C7" w14:textId="77777777" w:rsidR="00872F4F" w:rsidRDefault="00872F4F"/>
    <w:p w14:paraId="37BCE7BD" w14:textId="77777777" w:rsidR="00872F4F" w:rsidRDefault="005A0616">
      <w:r>
        <w:t>Targeting of hospitals in the United States:</w:t>
      </w:r>
    </w:p>
    <w:p w14:paraId="65130C55" w14:textId="77777777" w:rsidR="00872F4F" w:rsidRDefault="005A0616">
      <w:r>
        <w:rPr>
          <w:rFonts w:ascii="Consolas" w:eastAsia="Consolas" w:hAnsi="Consolas" w:cs="Consolas"/>
          <w:sz w:val="18"/>
          <w:szCs w:val="18"/>
          <w:shd w:val="clear" w:color="auto" w:fill="CFE2F3"/>
        </w:rPr>
        <w:t>{</w:t>
      </w:r>
    </w:p>
    <w:p w14:paraId="26CD0E71" w14:textId="77777777" w:rsidR="00872F4F" w:rsidRDefault="005A0616">
      <w:r>
        <w:rPr>
          <w:rFonts w:ascii="Consolas" w:eastAsia="Consolas" w:hAnsi="Consolas" w:cs="Consolas"/>
          <w:sz w:val="18"/>
          <w:szCs w:val="18"/>
          <w:shd w:val="clear" w:color="auto" w:fill="CFE2F3"/>
        </w:rPr>
        <w:t xml:space="preserve">  "type": "victim-target",</w:t>
      </w:r>
    </w:p>
    <w:p w14:paraId="23AFDEAB" w14:textId="77777777" w:rsidR="00872F4F" w:rsidRDefault="005A0616">
      <w:r>
        <w:rPr>
          <w:rFonts w:ascii="Consolas" w:eastAsia="Consolas" w:hAnsi="Consolas" w:cs="Consolas"/>
          <w:sz w:val="18"/>
          <w:szCs w:val="18"/>
          <w:shd w:val="clear" w:color="auto" w:fill="CFE2F3"/>
        </w:rPr>
        <w:t xml:space="preserve">  "id": "victim-target--0c7b5b88-8ff7-4a4d-aa9d-feb398cd0061",</w:t>
      </w:r>
    </w:p>
    <w:p w14:paraId="2CFE02E4" w14:textId="77777777" w:rsidR="00872F4F" w:rsidRDefault="005A0616">
      <w:r>
        <w:rPr>
          <w:rFonts w:ascii="Consolas" w:eastAsia="Consolas" w:hAnsi="Consolas" w:cs="Consolas"/>
          <w:sz w:val="18"/>
          <w:szCs w:val="18"/>
          <w:shd w:val="clear" w:color="auto" w:fill="CFE2F3"/>
        </w:rPr>
        <w:t xml:space="preserve">  "created": "2016-05-12T08:17:27.000000Z",</w:t>
      </w:r>
    </w:p>
    <w:p w14:paraId="27C1A438" w14:textId="77777777" w:rsidR="00872F4F" w:rsidRDefault="005A0616">
      <w:r>
        <w:rPr>
          <w:rFonts w:ascii="Consolas" w:eastAsia="Consolas" w:hAnsi="Consolas" w:cs="Consolas"/>
          <w:sz w:val="18"/>
          <w:szCs w:val="18"/>
          <w:shd w:val="clear" w:color="auto" w:fill="CFE2F3"/>
        </w:rPr>
        <w:lastRenderedPageBreak/>
        <w:t xml:space="preserve">  "modified": "2016-05-12T08:17:</w:t>
      </w:r>
      <w:r>
        <w:rPr>
          <w:rFonts w:ascii="Consolas" w:eastAsia="Consolas" w:hAnsi="Consolas" w:cs="Consolas"/>
          <w:sz w:val="18"/>
          <w:szCs w:val="18"/>
          <w:shd w:val="clear" w:color="auto" w:fill="CFE2F3"/>
        </w:rPr>
        <w:t>27.000000Z",</w:t>
      </w:r>
    </w:p>
    <w:p w14:paraId="4AC5C572" w14:textId="77777777" w:rsidR="00872F4F" w:rsidRDefault="005A0616">
      <w:r>
        <w:rPr>
          <w:rFonts w:ascii="Consolas" w:eastAsia="Consolas" w:hAnsi="Consolas" w:cs="Consolas"/>
          <w:sz w:val="18"/>
          <w:szCs w:val="18"/>
          <w:shd w:val="clear" w:color="auto" w:fill="CFE2F3"/>
        </w:rPr>
        <w:t xml:space="preserve">  "version": 1,</w:t>
      </w:r>
    </w:p>
    <w:p w14:paraId="20347CBC" w14:textId="77777777" w:rsidR="00872F4F" w:rsidRDefault="005A0616">
      <w:r>
        <w:rPr>
          <w:rFonts w:ascii="Consolas" w:eastAsia="Consolas" w:hAnsi="Consolas" w:cs="Consolas"/>
          <w:sz w:val="18"/>
          <w:szCs w:val="18"/>
          <w:shd w:val="clear" w:color="auto" w:fill="CFE2F3"/>
        </w:rPr>
        <w:t xml:space="preserve">  "name": "Hospitals in the United States",</w:t>
      </w:r>
    </w:p>
    <w:p w14:paraId="18A1F55E" w14:textId="77777777" w:rsidR="00872F4F" w:rsidRDefault="005A0616">
      <w:r>
        <w:rPr>
          <w:rFonts w:ascii="Consolas" w:eastAsia="Consolas" w:hAnsi="Consolas" w:cs="Consolas"/>
          <w:sz w:val="18"/>
          <w:szCs w:val="18"/>
          <w:shd w:val="clear" w:color="auto" w:fill="CFE2F3"/>
        </w:rPr>
        <w:t xml:space="preserve">  "classification": "class",</w:t>
      </w:r>
    </w:p>
    <w:p w14:paraId="184ECC0D" w14:textId="77777777" w:rsidR="00872F4F" w:rsidRDefault="005A0616">
      <w:r>
        <w:rPr>
          <w:rFonts w:ascii="Consolas" w:eastAsia="Consolas" w:hAnsi="Consolas" w:cs="Consolas"/>
          <w:sz w:val="18"/>
          <w:szCs w:val="18"/>
          <w:shd w:val="clear" w:color="auto" w:fill="CFE2F3"/>
        </w:rPr>
        <w:t xml:space="preserve">  "roles": ["hospitals"],</w:t>
      </w:r>
    </w:p>
    <w:p w14:paraId="21F6CB58" w14:textId="77777777" w:rsidR="00872F4F" w:rsidRDefault="005A0616">
      <w:r>
        <w:rPr>
          <w:rFonts w:ascii="Consolas" w:eastAsia="Consolas" w:hAnsi="Consolas" w:cs="Consolas"/>
          <w:sz w:val="18"/>
          <w:szCs w:val="18"/>
          <w:shd w:val="clear" w:color="auto" w:fill="CFE2F3"/>
        </w:rPr>
        <w:t xml:space="preserve">  "sectors": ["healthcare"],</w:t>
      </w:r>
    </w:p>
    <w:p w14:paraId="13E3A06D" w14:textId="77777777" w:rsidR="00872F4F" w:rsidRDefault="005A0616">
      <w:r>
        <w:rPr>
          <w:rFonts w:ascii="Consolas" w:eastAsia="Consolas" w:hAnsi="Consolas" w:cs="Consolas"/>
          <w:sz w:val="18"/>
          <w:szCs w:val="18"/>
          <w:shd w:val="clear" w:color="auto" w:fill="CFE2F3"/>
        </w:rPr>
        <w:t xml:space="preserve">  "regions": ["us"]</w:t>
      </w:r>
    </w:p>
    <w:p w14:paraId="1E8E2494" w14:textId="77777777" w:rsidR="00872F4F" w:rsidRDefault="005A0616">
      <w:r>
        <w:rPr>
          <w:rFonts w:ascii="Consolas" w:eastAsia="Consolas" w:hAnsi="Consolas" w:cs="Consolas"/>
          <w:sz w:val="18"/>
          <w:szCs w:val="18"/>
          <w:shd w:val="clear" w:color="auto" w:fill="CFE2F3"/>
        </w:rPr>
        <w:t>}</w:t>
      </w:r>
    </w:p>
    <w:p w14:paraId="4E1E1755" w14:textId="77777777" w:rsidR="00872F4F" w:rsidRDefault="00872F4F"/>
    <w:p w14:paraId="73720259" w14:textId="77777777" w:rsidR="00872F4F" w:rsidRDefault="005A0616">
      <w:r>
        <w:t>Targeting of the British military:</w:t>
      </w:r>
    </w:p>
    <w:p w14:paraId="77D114CD" w14:textId="77777777" w:rsidR="00872F4F" w:rsidRDefault="005A0616">
      <w:r>
        <w:rPr>
          <w:rFonts w:ascii="Consolas" w:eastAsia="Consolas" w:hAnsi="Consolas" w:cs="Consolas"/>
          <w:sz w:val="18"/>
          <w:szCs w:val="18"/>
          <w:shd w:val="clear" w:color="auto" w:fill="CFE2F3"/>
        </w:rPr>
        <w:t>{</w:t>
      </w:r>
    </w:p>
    <w:p w14:paraId="2B180212" w14:textId="77777777" w:rsidR="00872F4F" w:rsidRDefault="005A0616">
      <w:r>
        <w:rPr>
          <w:rFonts w:ascii="Consolas" w:eastAsia="Consolas" w:hAnsi="Consolas" w:cs="Consolas"/>
          <w:sz w:val="18"/>
          <w:szCs w:val="18"/>
          <w:shd w:val="clear" w:color="auto" w:fill="CFE2F3"/>
        </w:rPr>
        <w:t xml:space="preserve">  "type": "victim-target",</w:t>
      </w:r>
    </w:p>
    <w:p w14:paraId="53144148" w14:textId="77777777" w:rsidR="00872F4F" w:rsidRDefault="005A0616">
      <w:r>
        <w:rPr>
          <w:rFonts w:ascii="Consolas" w:eastAsia="Consolas" w:hAnsi="Consolas" w:cs="Consolas"/>
          <w:sz w:val="18"/>
          <w:szCs w:val="18"/>
          <w:shd w:val="clear" w:color="auto" w:fill="CFE2F3"/>
        </w:rPr>
        <w:t xml:space="preserve">  "id": "victim-target--0c7b5b88-8ff7-4a4d-aa9d-feb398cd0061",</w:t>
      </w:r>
    </w:p>
    <w:p w14:paraId="4B1951B4" w14:textId="77777777" w:rsidR="00872F4F" w:rsidRDefault="005A0616">
      <w:r>
        <w:rPr>
          <w:rFonts w:ascii="Consolas" w:eastAsia="Consolas" w:hAnsi="Consolas" w:cs="Consolas"/>
          <w:sz w:val="18"/>
          <w:szCs w:val="18"/>
          <w:shd w:val="clear" w:color="auto" w:fill="CFE2F3"/>
        </w:rPr>
        <w:t xml:space="preserve">  "created": "2016-05-12T08:17:27.000000Z",</w:t>
      </w:r>
    </w:p>
    <w:p w14:paraId="25604B79" w14:textId="77777777" w:rsidR="00872F4F" w:rsidRDefault="005A0616">
      <w:r>
        <w:rPr>
          <w:rFonts w:ascii="Consolas" w:eastAsia="Consolas" w:hAnsi="Consolas" w:cs="Consolas"/>
          <w:sz w:val="18"/>
          <w:szCs w:val="18"/>
          <w:shd w:val="clear" w:color="auto" w:fill="CFE2F3"/>
        </w:rPr>
        <w:t xml:space="preserve">  "modified": "2016-05-12T08:17:27.000000Z",</w:t>
      </w:r>
    </w:p>
    <w:p w14:paraId="7A3C15B4" w14:textId="77777777" w:rsidR="00872F4F" w:rsidRDefault="005A0616">
      <w:r>
        <w:rPr>
          <w:rFonts w:ascii="Consolas" w:eastAsia="Consolas" w:hAnsi="Consolas" w:cs="Consolas"/>
          <w:sz w:val="18"/>
          <w:szCs w:val="18"/>
          <w:shd w:val="clear" w:color="auto" w:fill="CFE2F3"/>
        </w:rPr>
        <w:t xml:space="preserve">  "version": 1,</w:t>
      </w:r>
    </w:p>
    <w:p w14:paraId="6E1995CC" w14:textId="77777777" w:rsidR="00872F4F" w:rsidRDefault="005A0616">
      <w:r>
        <w:rPr>
          <w:rFonts w:ascii="Consolas" w:eastAsia="Consolas" w:hAnsi="Consolas" w:cs="Consolas"/>
          <w:sz w:val="18"/>
          <w:szCs w:val="18"/>
          <w:shd w:val="clear" w:color="auto" w:fill="CFE2F3"/>
        </w:rPr>
        <w:t xml:space="preserve">  "name": "British Military",</w:t>
      </w:r>
    </w:p>
    <w:p w14:paraId="6694933E" w14:textId="77777777" w:rsidR="00872F4F" w:rsidRDefault="005A0616">
      <w:r>
        <w:rPr>
          <w:rFonts w:ascii="Consolas" w:eastAsia="Consolas" w:hAnsi="Consolas" w:cs="Consolas"/>
          <w:sz w:val="18"/>
          <w:szCs w:val="18"/>
          <w:shd w:val="clear" w:color="auto" w:fill="CFE2F3"/>
        </w:rPr>
        <w:t xml:space="preserve">  "classification": "organization",</w:t>
      </w:r>
    </w:p>
    <w:p w14:paraId="6CE18D29" w14:textId="77777777" w:rsidR="00872F4F" w:rsidRDefault="005A0616">
      <w:r>
        <w:rPr>
          <w:rFonts w:ascii="Consolas" w:eastAsia="Consolas" w:hAnsi="Consolas" w:cs="Consolas"/>
          <w:sz w:val="18"/>
          <w:szCs w:val="18"/>
          <w:shd w:val="clear" w:color="auto" w:fill="CFE2F3"/>
        </w:rPr>
        <w:t xml:space="preserve">  "roles": ["military"</w:t>
      </w:r>
      <w:r>
        <w:rPr>
          <w:rFonts w:ascii="Consolas" w:eastAsia="Consolas" w:hAnsi="Consolas" w:cs="Consolas"/>
          <w:sz w:val="18"/>
          <w:szCs w:val="18"/>
          <w:shd w:val="clear" w:color="auto" w:fill="CFE2F3"/>
        </w:rPr>
        <w:t>],</w:t>
      </w:r>
    </w:p>
    <w:p w14:paraId="23F13D5B" w14:textId="77777777" w:rsidR="00872F4F" w:rsidRDefault="005A0616">
      <w:r>
        <w:rPr>
          <w:rFonts w:ascii="Consolas" w:eastAsia="Consolas" w:hAnsi="Consolas" w:cs="Consolas"/>
          <w:sz w:val="18"/>
          <w:szCs w:val="18"/>
          <w:shd w:val="clear" w:color="auto" w:fill="CFE2F3"/>
        </w:rPr>
        <w:t xml:space="preserve">  "regions": ["gb"]</w:t>
      </w:r>
    </w:p>
    <w:p w14:paraId="78CB8F6A" w14:textId="77777777" w:rsidR="00872F4F" w:rsidRDefault="005A0616">
      <w:r>
        <w:rPr>
          <w:rFonts w:ascii="Consolas" w:eastAsia="Consolas" w:hAnsi="Consolas" w:cs="Consolas"/>
          <w:sz w:val="18"/>
          <w:szCs w:val="18"/>
          <w:shd w:val="clear" w:color="auto" w:fill="CFE2F3"/>
        </w:rPr>
        <w:t>}</w:t>
      </w:r>
      <w:r>
        <w:t xml:space="preserve">           </w:t>
      </w:r>
    </w:p>
    <w:p w14:paraId="3449E106" w14:textId="77777777" w:rsidR="00872F4F" w:rsidRDefault="00872F4F"/>
    <w:p w14:paraId="114A856A" w14:textId="77777777" w:rsidR="00872F4F" w:rsidRDefault="005A0616">
      <w:pPr>
        <w:pStyle w:val="Heading2"/>
        <w:keepNext w:val="0"/>
        <w:keepLines w:val="0"/>
        <w:spacing w:line="397" w:lineRule="auto"/>
        <w:contextualSpacing w:val="0"/>
      </w:pPr>
      <w:bookmarkStart w:id="79" w:name="h.q5ytzmajn6re" w:colFirst="0" w:colLast="0"/>
      <w:bookmarkEnd w:id="79"/>
      <w:r>
        <w:t>​</w:t>
      </w:r>
      <w:r>
        <w:t>1.14.​ Vulnerability</w:t>
      </w:r>
    </w:p>
    <w:p w14:paraId="72ECEC00"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vulnerability</w:t>
      </w:r>
    </w:p>
    <w:p w14:paraId="0626BA8F" w14:textId="77777777" w:rsidR="00872F4F" w:rsidRDefault="00872F4F"/>
    <w:p w14:paraId="16CFAB7C" w14:textId="77777777" w:rsidR="00872F4F" w:rsidRDefault="005A0616">
      <w:r>
        <w:t xml:space="preserve">A Vulnerability is a mistake in software that can be directly used by a hacker to gain access to a system or network </w:t>
      </w:r>
      <w:r>
        <w:rPr>
          <w:rFonts w:ascii="Consolas" w:eastAsia="Consolas" w:hAnsi="Consolas" w:cs="Consolas"/>
        </w:rPr>
        <w:t>[TODO add NIST ref]. For example, if a piece of malwar</w:t>
      </w:r>
      <w:r>
        <w:rPr>
          <w:rFonts w:ascii="Consolas" w:eastAsia="Consolas" w:hAnsi="Consolas" w:cs="Consolas"/>
        </w:rPr>
        <w:t>e exploits CVE-2015-12345, a Malware Object could be linked to a Vulnerability Object that references CVE-2015-12345.</w:t>
      </w:r>
    </w:p>
    <w:p w14:paraId="37F27BFB" w14:textId="77777777" w:rsidR="00872F4F" w:rsidRDefault="00872F4F"/>
    <w:p w14:paraId="6C8B0E0B" w14:textId="77777777" w:rsidR="00872F4F" w:rsidRDefault="005A0616">
      <w:r>
        <w:t>The Vulnerability SDO is primarily used to link to external definitions</w:t>
      </w:r>
      <w:r>
        <w:rPr>
          <w:rFonts w:ascii="Consolas" w:eastAsia="Consolas" w:hAnsi="Consolas" w:cs="Consolas"/>
        </w:rPr>
        <w:t xml:space="preserve"> of vulnerabilities or to describe 0-day vulnerabilities that do not yet have an external definition</w:t>
      </w:r>
      <w:r>
        <w:t xml:space="preserve">. </w:t>
      </w:r>
      <w:r>
        <w:rPr>
          <w:rFonts w:ascii="Consolas" w:eastAsia="Consolas" w:hAnsi="Consolas" w:cs="Consolas"/>
        </w:rPr>
        <w:t>Typically, other SDOs assert relationships to STIX Vulnerability objects when a specific vulnerability is exploited as part of malicious cyber activity. A</w:t>
      </w:r>
      <w:r>
        <w:rPr>
          <w:rFonts w:ascii="Consolas" w:eastAsia="Consolas" w:hAnsi="Consolas" w:cs="Consolas"/>
        </w:rPr>
        <w:t xml:space="preserve">s such, Vulnerability Objects can be </w:t>
      </w:r>
      <w:r>
        <w:t>used as a linkage to the asset management and compliance process</w:t>
      </w:r>
      <w:r>
        <w:rPr>
          <w:rFonts w:ascii="Consolas" w:eastAsia="Consolas" w:hAnsi="Consolas" w:cs="Consolas"/>
        </w:rPr>
        <w:t>.</w:t>
      </w:r>
    </w:p>
    <w:p w14:paraId="2DA6AF3D" w14:textId="77777777" w:rsidR="00872F4F" w:rsidRDefault="005A0616">
      <w:pPr>
        <w:pStyle w:val="Heading3"/>
        <w:contextualSpacing w:val="0"/>
      </w:pPr>
      <w:bookmarkStart w:id="80" w:name="h.d9f0iay06wtx" w:colFirst="0" w:colLast="0"/>
      <w:bookmarkEnd w:id="80"/>
      <w:r>
        <w:t>​</w:t>
      </w:r>
      <w:r>
        <w:t>1.14.1.​ Properties</w:t>
      </w:r>
    </w:p>
    <w:tbl>
      <w:tblPr>
        <w:tblStyle w:val="af9"/>
        <w:tblW w:w="9195" w:type="dxa"/>
        <w:tblLayout w:type="fixed"/>
        <w:tblLook w:val="0600" w:firstRow="0" w:lastRow="0" w:firstColumn="0" w:lastColumn="0" w:noHBand="1" w:noVBand="1"/>
      </w:tblPr>
      <w:tblGrid>
        <w:gridCol w:w="2595"/>
        <w:gridCol w:w="2400"/>
        <w:gridCol w:w="4200"/>
      </w:tblGrid>
      <w:tr w:rsidR="00872F4F" w14:paraId="2A2D2893" w14:textId="77777777">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E9D78B8" w14:textId="77777777" w:rsidR="00872F4F" w:rsidRDefault="005A0616">
            <w:pPr>
              <w:spacing w:line="240" w:lineRule="auto"/>
            </w:pPr>
            <w:r>
              <w:rPr>
                <w:b/>
                <w:color w:val="FFFFFF"/>
              </w:rPr>
              <w:t>Common Properties</w:t>
            </w:r>
          </w:p>
        </w:tc>
      </w:tr>
      <w:tr w:rsidR="00872F4F" w14:paraId="6EF94EA5" w14:textId="77777777">
        <w:tc>
          <w:tcPr>
            <w:tcW w:w="9195"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217A6173"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6EE324CC" w14:textId="77777777">
        <w:tc>
          <w:tcPr>
            <w:tcW w:w="9195"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D4AEFEC" w14:textId="77777777" w:rsidR="00872F4F" w:rsidRDefault="005A0616">
            <w:pPr>
              <w:spacing w:line="288" w:lineRule="auto"/>
            </w:pPr>
            <w:r>
              <w:rPr>
                <w:b/>
                <w:color w:val="FFFFFF"/>
              </w:rPr>
              <w:lastRenderedPageBreak/>
              <w:t>Attack Pattern Specific Properties</w:t>
            </w:r>
          </w:p>
        </w:tc>
      </w:tr>
      <w:tr w:rsidR="00872F4F" w14:paraId="0BDB06F9" w14:textId="77777777">
        <w:tc>
          <w:tcPr>
            <w:tcW w:w="919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B078DE3" w14:textId="77777777" w:rsidR="00872F4F" w:rsidRDefault="005A0616">
            <w:pPr>
              <w:spacing w:line="288" w:lineRule="auto"/>
            </w:pPr>
            <w:r>
              <w:rPr>
                <w:rFonts w:ascii="Consolas" w:eastAsia="Consolas" w:hAnsi="Consolas" w:cs="Consolas"/>
                <w:b/>
              </w:rPr>
              <w:t>name, description</w:t>
            </w:r>
          </w:p>
        </w:tc>
      </w:tr>
      <w:tr w:rsidR="00872F4F" w14:paraId="305E30CF" w14:textId="77777777">
        <w:tc>
          <w:tcPr>
            <w:tcW w:w="25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CA73933" w14:textId="77777777" w:rsidR="00872F4F" w:rsidRDefault="005A0616">
            <w:pPr>
              <w:spacing w:line="345" w:lineRule="auto"/>
            </w:pPr>
            <w:r>
              <w:rPr>
                <w:b/>
                <w:color w:val="FFFFFF"/>
                <w:shd w:val="clear" w:color="auto" w:fill="073763"/>
              </w:rPr>
              <w:t>Property Name</w:t>
            </w:r>
          </w:p>
        </w:tc>
        <w:tc>
          <w:tcPr>
            <w:tcW w:w="24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64A42F3" w14:textId="77777777" w:rsidR="00872F4F" w:rsidRDefault="005A0616">
            <w:pPr>
              <w:spacing w:line="345" w:lineRule="auto"/>
            </w:pPr>
            <w:r>
              <w:rPr>
                <w:b/>
                <w:color w:val="FFFFFF"/>
                <w:shd w:val="clear" w:color="auto" w:fill="073763"/>
              </w:rPr>
              <w:t>Type</w:t>
            </w:r>
          </w:p>
        </w:tc>
        <w:tc>
          <w:tcPr>
            <w:tcW w:w="420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9F753FF" w14:textId="77777777" w:rsidR="00872F4F" w:rsidRDefault="005A0616">
            <w:pPr>
              <w:spacing w:line="345" w:lineRule="auto"/>
            </w:pPr>
            <w:r>
              <w:rPr>
                <w:b/>
                <w:color w:val="FFFFFF"/>
                <w:shd w:val="clear" w:color="auto" w:fill="073763"/>
              </w:rPr>
              <w:t>Description</w:t>
            </w:r>
          </w:p>
        </w:tc>
      </w:tr>
      <w:tr w:rsidR="00872F4F" w14:paraId="53E6CF75" w14:textId="77777777">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8834081" w14:textId="77777777" w:rsidR="00872F4F" w:rsidRDefault="005A0616">
            <w:pPr>
              <w:spacing w:line="288" w:lineRule="auto"/>
            </w:pPr>
            <w:r>
              <w:rPr>
                <w:rFonts w:ascii="Consolas" w:eastAsia="Consolas" w:hAnsi="Consolas" w:cs="Consolas"/>
                <w:b/>
              </w:rPr>
              <w:t>type</w:t>
            </w:r>
            <w:r>
              <w:rPr>
                <w:shd w:val="clear" w:color="auto" w:fill="D9D9D9"/>
              </w:rPr>
              <w:t xml:space="preserve"> (required)</w:t>
            </w:r>
          </w:p>
        </w:tc>
        <w:tc>
          <w:tcPr>
            <w:tcW w:w="24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4E4E5D65" w14:textId="77777777" w:rsidR="00872F4F" w:rsidRDefault="005A0616">
            <w:pPr>
              <w:spacing w:line="331" w:lineRule="auto"/>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2F61BEF0" w14:textId="77777777" w:rsidR="00872F4F" w:rsidRDefault="005A0616">
            <w:pPr>
              <w:spacing w:line="288" w:lineRule="auto"/>
            </w:pPr>
            <w:r>
              <w:rPr>
                <w:shd w:val="clear" w:color="auto" w:fill="D9D9D9"/>
              </w:rPr>
              <w:t xml:space="preserve">The value of this field MUST be </w:t>
            </w:r>
            <w:r>
              <w:rPr>
                <w:rFonts w:ascii="Consolas" w:eastAsia="Consolas" w:hAnsi="Consolas" w:cs="Consolas"/>
                <w:color w:val="38761D"/>
                <w:shd w:val="clear" w:color="auto" w:fill="D9EAD3"/>
              </w:rPr>
              <w:t>vulnerability</w:t>
            </w:r>
          </w:p>
        </w:tc>
      </w:tr>
      <w:tr w:rsidR="00872F4F" w14:paraId="6D63C4EF" w14:textId="77777777">
        <w:tc>
          <w:tcPr>
            <w:tcW w:w="25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58B1A647" w14:textId="77777777" w:rsidR="00872F4F" w:rsidRDefault="005A0616">
            <w:pPr>
              <w:spacing w:line="240" w:lineRule="auto"/>
            </w:pPr>
            <w:r>
              <w:rPr>
                <w:rFonts w:ascii="Consolas" w:eastAsia="Consolas" w:hAnsi="Consolas" w:cs="Consolas"/>
                <w:b/>
              </w:rPr>
              <w:t xml:space="preserve">external_references </w:t>
            </w:r>
          </w:p>
          <w:p w14:paraId="3244C56A" w14:textId="77777777" w:rsidR="00872F4F" w:rsidRDefault="005A0616">
            <w:pPr>
              <w:spacing w:line="240" w:lineRule="auto"/>
            </w:pPr>
            <w:r>
              <w:t>(optional)</w:t>
            </w:r>
          </w:p>
        </w:tc>
        <w:tc>
          <w:tcPr>
            <w:tcW w:w="24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13564243" w14:textId="77777777" w:rsidR="00872F4F" w:rsidRDefault="005A0616">
            <w:pPr>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color w:val="C7254E"/>
                <w:shd w:val="clear" w:color="auto" w:fill="F9F2F4"/>
              </w:rPr>
              <w:t xml:space="preserve"> external-reference</w:t>
            </w:r>
          </w:p>
        </w:tc>
        <w:tc>
          <w:tcPr>
            <w:tcW w:w="42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F38B424" w14:textId="77777777" w:rsidR="00872F4F" w:rsidRDefault="005A0616">
            <w:pPr>
              <w:spacing w:line="240" w:lineRule="auto"/>
            </w:pPr>
            <w:r>
              <w:t xml:space="preserve">A list of external references which refer to non-STIX information. This field </w:t>
            </w:r>
            <w:r>
              <w:rPr>
                <w:b/>
              </w:rPr>
              <w:t xml:space="preserve">MAY </w:t>
            </w:r>
            <w:r>
              <w:t>be used to provide one or more Vulnerability identifiers, such as a CVE ID</w:t>
            </w:r>
            <w:r>
              <w:rPr>
                <w:color w:val="FF0000"/>
              </w:rPr>
              <w:t xml:space="preserve"> [TODO: add reference]</w:t>
            </w:r>
            <w:r>
              <w:t xml:space="preserve">. When specifying a CVE ID, the </w:t>
            </w:r>
            <w:r>
              <w:rPr>
                <w:rFonts w:ascii="Consolas" w:eastAsia="Consolas" w:hAnsi="Consolas" w:cs="Consolas"/>
                <w:b/>
              </w:rPr>
              <w:t>source</w:t>
            </w:r>
            <w:r>
              <w:t xml:space="preserve"> field of the external reference </w:t>
            </w:r>
            <w:r>
              <w:rPr>
                <w:b/>
              </w:rPr>
              <w:t xml:space="preserve">MUST </w:t>
            </w:r>
            <w:r>
              <w:t xml:space="preserve">be set to </w:t>
            </w:r>
            <w:r>
              <w:rPr>
                <w:rFonts w:ascii="Consolas" w:eastAsia="Consolas" w:hAnsi="Consolas" w:cs="Consolas"/>
                <w:color w:val="38761D"/>
                <w:shd w:val="clear" w:color="auto" w:fill="D9EAD3"/>
              </w:rPr>
              <w:t>cve</w:t>
            </w:r>
            <w:r>
              <w:t xml:space="preserve"> and the </w:t>
            </w:r>
            <w:r>
              <w:rPr>
                <w:rFonts w:ascii="Consolas" w:eastAsia="Consolas" w:hAnsi="Consolas" w:cs="Consolas"/>
                <w:b/>
              </w:rPr>
              <w:t>external_id</w:t>
            </w:r>
            <w:r>
              <w:t xml:space="preserve"> field </w:t>
            </w:r>
            <w:r>
              <w:rPr>
                <w:b/>
              </w:rPr>
              <w:t>MUST</w:t>
            </w:r>
            <w:r>
              <w:t xml:space="preserve"> be the exact CVE identifier.</w:t>
            </w:r>
          </w:p>
        </w:tc>
      </w:tr>
      <w:tr w:rsidR="00872F4F" w14:paraId="12E9892C" w14:textId="77777777">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786E868" w14:textId="77777777" w:rsidR="00872F4F" w:rsidRDefault="005A0616">
            <w:pPr>
              <w:spacing w:line="288" w:lineRule="auto"/>
            </w:pPr>
            <w:r>
              <w:rPr>
                <w:rFonts w:ascii="Consolas" w:eastAsia="Consolas" w:hAnsi="Consolas" w:cs="Consolas"/>
                <w:b/>
              </w:rPr>
              <w:t>name</w:t>
            </w:r>
            <w:r>
              <w:rPr>
                <w:highlight w:val="white"/>
              </w:rPr>
              <w:t xml:space="preserve"> (required)</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7D8EA0B0" w14:textId="77777777" w:rsidR="00872F4F" w:rsidRDefault="005A0616">
            <w:pPr>
              <w:spacing w:line="331" w:lineRule="auto"/>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63B78801" w14:textId="77777777" w:rsidR="00872F4F" w:rsidRDefault="005A0616">
            <w:pPr>
              <w:spacing w:line="240" w:lineRule="auto"/>
            </w:pPr>
            <w:r>
              <w:t>A name used to identify the Vulnerability.</w:t>
            </w:r>
          </w:p>
        </w:tc>
      </w:tr>
      <w:tr w:rsidR="00872F4F" w14:paraId="5EC17782" w14:textId="77777777">
        <w:tc>
          <w:tcPr>
            <w:tcW w:w="25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24402BA9" w14:textId="77777777" w:rsidR="00872F4F" w:rsidRDefault="005A0616">
            <w:pPr>
              <w:spacing w:line="288" w:lineRule="auto"/>
            </w:pPr>
            <w:r>
              <w:rPr>
                <w:rFonts w:ascii="Consolas" w:eastAsia="Consolas" w:hAnsi="Consolas" w:cs="Consolas"/>
                <w:b/>
              </w:rPr>
              <w:t>description</w:t>
            </w:r>
            <w:r>
              <w:rPr>
                <w:highlight w:val="white"/>
              </w:rPr>
              <w:t xml:space="preserve"> (optional)</w:t>
            </w:r>
          </w:p>
        </w:tc>
        <w:tc>
          <w:tcPr>
            <w:tcW w:w="24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4CD7C198" w14:textId="77777777" w:rsidR="00872F4F" w:rsidRDefault="005A0616">
            <w:pPr>
              <w:spacing w:line="331" w:lineRule="auto"/>
            </w:pPr>
            <w:r>
              <w:rPr>
                <w:rFonts w:ascii="Consolas" w:eastAsia="Consolas" w:hAnsi="Consolas" w:cs="Consolas"/>
                <w:color w:val="C7254E"/>
                <w:shd w:val="clear" w:color="auto" w:fill="F9F2F4"/>
              </w:rPr>
              <w:t>string</w:t>
            </w:r>
          </w:p>
        </w:tc>
        <w:tc>
          <w:tcPr>
            <w:tcW w:w="42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0C2ABDD6" w14:textId="77777777" w:rsidR="00872F4F" w:rsidRDefault="005A0616">
            <w:pPr>
              <w:spacing w:line="240" w:lineRule="auto"/>
            </w:pPr>
            <w:r>
              <w:t>A description that provides more details and context about the Vulnerability, potentially including its purpose and its key characteristics.</w:t>
            </w:r>
          </w:p>
        </w:tc>
      </w:tr>
    </w:tbl>
    <w:p w14:paraId="3F129BFB" w14:textId="77777777" w:rsidR="00872F4F" w:rsidRDefault="00872F4F"/>
    <w:p w14:paraId="47F6B949" w14:textId="77777777" w:rsidR="00872F4F" w:rsidRDefault="005A0616">
      <w:pPr>
        <w:pStyle w:val="Heading3"/>
        <w:contextualSpacing w:val="0"/>
      </w:pPr>
      <w:bookmarkStart w:id="81" w:name="h.ibz8ltydjosa" w:colFirst="0" w:colLast="0"/>
      <w:bookmarkEnd w:id="81"/>
      <w:r>
        <w:t>​</w:t>
      </w:r>
      <w:r>
        <w:t>1.14.2.​ Relationships</w:t>
      </w:r>
    </w:p>
    <w:p w14:paraId="5F2EFBD6" w14:textId="77777777" w:rsidR="00872F4F" w:rsidRDefault="005A0616">
      <w:r>
        <w:t>These are the relationships explicitly defined between the Vulnerability object and other objects. The first section lists the embedded relationships by property name along with their corresponding target. The rest of the table iden</w:t>
      </w:r>
      <w:r>
        <w:t xml:space="preserve">tifies the relationships that can be made from this object by way of the Relationship Object. </w:t>
      </w:r>
      <w:r>
        <w:rPr>
          <w:rFonts w:ascii="Consolas" w:eastAsia="Consolas" w:hAnsi="Consolas" w:cs="Consolas"/>
        </w:rPr>
        <w:t>None are defined for this Vulnerability object.</w:t>
      </w:r>
      <w:r>
        <w:t>The reverse relationships (relationships "to" this object) are included as a convenience. For their definitions, pl</w:t>
      </w:r>
      <w:r>
        <w:t>ease see the objects for which they represent a "from" relationship.</w:t>
      </w:r>
    </w:p>
    <w:p w14:paraId="2880242C" w14:textId="77777777" w:rsidR="00872F4F" w:rsidRDefault="00872F4F"/>
    <w:p w14:paraId="56F8873F"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w:t>
      </w:r>
      <w:r>
        <w:t>d names.</w:t>
      </w:r>
    </w:p>
    <w:tbl>
      <w:tblPr>
        <w:tblStyle w:val="afa"/>
        <w:tblW w:w="9525" w:type="dxa"/>
        <w:tblInd w:w="-180" w:type="dxa"/>
        <w:tblLayout w:type="fixed"/>
        <w:tblLook w:val="0600" w:firstRow="0" w:lastRow="0" w:firstColumn="0" w:lastColumn="0" w:noHBand="1" w:noVBand="1"/>
      </w:tblPr>
      <w:tblGrid>
        <w:gridCol w:w="2295"/>
        <w:gridCol w:w="1620"/>
        <w:gridCol w:w="1830"/>
        <w:gridCol w:w="3780"/>
      </w:tblGrid>
      <w:tr w:rsidR="00872F4F" w14:paraId="40694277" w14:textId="77777777">
        <w:trPr>
          <w:trHeight w:val="420"/>
        </w:trPr>
        <w:tc>
          <w:tcPr>
            <w:tcW w:w="952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7695EDF" w14:textId="77777777" w:rsidR="00872F4F" w:rsidRDefault="005A0616">
            <w:pPr>
              <w:spacing w:line="288" w:lineRule="auto"/>
            </w:pPr>
            <w:r>
              <w:rPr>
                <w:b/>
                <w:color w:val="FFFFFF"/>
              </w:rPr>
              <w:t>Embedded Relationships</w:t>
            </w:r>
          </w:p>
        </w:tc>
      </w:tr>
      <w:tr w:rsidR="00872F4F" w14:paraId="4BB7C491" w14:textId="77777777">
        <w:trPr>
          <w:trHeight w:val="420"/>
        </w:trPr>
        <w:tc>
          <w:tcPr>
            <w:tcW w:w="391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127A493" w14:textId="77777777" w:rsidR="00872F4F" w:rsidRDefault="005A0616">
            <w:pPr>
              <w:spacing w:line="288" w:lineRule="auto"/>
            </w:pPr>
            <w:r>
              <w:rPr>
                <w:rFonts w:ascii="Consolas" w:eastAsia="Consolas" w:hAnsi="Consolas" w:cs="Consolas"/>
                <w:b/>
              </w:rPr>
              <w:t>created_by_ref</w:t>
            </w:r>
          </w:p>
        </w:tc>
        <w:tc>
          <w:tcPr>
            <w:tcW w:w="561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E170F9"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33810449" w14:textId="77777777">
        <w:trPr>
          <w:trHeight w:val="420"/>
        </w:trPr>
        <w:tc>
          <w:tcPr>
            <w:tcW w:w="391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3FCCCC9" w14:textId="77777777" w:rsidR="00872F4F" w:rsidRDefault="005A0616">
            <w:pPr>
              <w:spacing w:line="288" w:lineRule="auto"/>
            </w:pPr>
            <w:r>
              <w:rPr>
                <w:rFonts w:ascii="Consolas" w:eastAsia="Consolas" w:hAnsi="Consolas" w:cs="Consolas"/>
                <w:b/>
              </w:rPr>
              <w:t>object_markings_refs</w:t>
            </w:r>
          </w:p>
        </w:tc>
        <w:tc>
          <w:tcPr>
            <w:tcW w:w="561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491A40"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22B6D23D" w14:textId="77777777">
        <w:trPr>
          <w:trHeight w:val="500"/>
        </w:trPr>
        <w:tc>
          <w:tcPr>
            <w:tcW w:w="9525" w:type="dxa"/>
            <w:gridSpan w:val="4"/>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78E21E2" w14:textId="77777777" w:rsidR="00872F4F" w:rsidRDefault="005A0616">
            <w:pPr>
              <w:spacing w:line="288" w:lineRule="auto"/>
            </w:pPr>
            <w:r>
              <w:rPr>
                <w:b/>
                <w:color w:val="FFFFFF"/>
              </w:rPr>
              <w:lastRenderedPageBreak/>
              <w:t>Common Relationships</w:t>
            </w:r>
          </w:p>
        </w:tc>
      </w:tr>
      <w:tr w:rsidR="00872F4F" w14:paraId="1D3F0617" w14:textId="77777777">
        <w:trPr>
          <w:trHeight w:val="420"/>
        </w:trPr>
        <w:tc>
          <w:tcPr>
            <w:tcW w:w="9525" w:type="dxa"/>
            <w:gridSpan w:val="4"/>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AC40CE"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r w:rsidR="00872F4F" w14:paraId="415E0191" w14:textId="77777777">
        <w:tc>
          <w:tcPr>
            <w:tcW w:w="2295"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5D95F60" w14:textId="77777777" w:rsidR="00872F4F" w:rsidRDefault="005A0616">
            <w:pPr>
              <w:spacing w:line="240" w:lineRule="auto"/>
            </w:pPr>
            <w:r>
              <w:rPr>
                <w:b/>
                <w:color w:val="FFFFFF"/>
              </w:rPr>
              <w:t>Source</w:t>
            </w:r>
          </w:p>
        </w:tc>
        <w:tc>
          <w:tcPr>
            <w:tcW w:w="162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F2C9022" w14:textId="77777777" w:rsidR="00872F4F" w:rsidRDefault="005A0616">
            <w:pPr>
              <w:spacing w:line="240" w:lineRule="auto"/>
            </w:pPr>
            <w:r>
              <w:rPr>
                <w:b/>
                <w:color w:val="FFFFFF"/>
              </w:rPr>
              <w:t>Name</w:t>
            </w:r>
          </w:p>
        </w:tc>
        <w:tc>
          <w:tcPr>
            <w:tcW w:w="183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7BA25345" w14:textId="77777777" w:rsidR="00872F4F" w:rsidRDefault="005A0616">
            <w:pPr>
              <w:spacing w:line="288" w:lineRule="auto"/>
            </w:pPr>
            <w:r>
              <w:rPr>
                <w:b/>
                <w:color w:val="FFFFFF"/>
              </w:rPr>
              <w:t xml:space="preserve">Target </w:t>
            </w:r>
          </w:p>
        </w:tc>
        <w:tc>
          <w:tcPr>
            <w:tcW w:w="3780" w:type="dxa"/>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D6185FD" w14:textId="77777777" w:rsidR="00872F4F" w:rsidRDefault="005A0616">
            <w:pPr>
              <w:spacing w:line="288" w:lineRule="auto"/>
            </w:pPr>
            <w:r>
              <w:rPr>
                <w:b/>
                <w:color w:val="FFFFFF"/>
              </w:rPr>
              <w:t>Description</w:t>
            </w:r>
          </w:p>
        </w:tc>
      </w:tr>
      <w:tr w:rsidR="00872F4F" w14:paraId="6CEF42C7" w14:textId="77777777">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E6EFC87" w14:textId="77777777" w:rsidR="00872F4F" w:rsidRDefault="00872F4F">
            <w:pPr>
              <w:spacing w:line="240" w:lineRule="auto"/>
            </w:pPr>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DAB39E" w14:textId="77777777" w:rsidR="00872F4F" w:rsidRDefault="00872F4F">
            <w:pPr>
              <w:spacing w:line="240" w:lineRule="auto"/>
            </w:pP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B296F71" w14:textId="77777777" w:rsidR="00872F4F" w:rsidRDefault="00872F4F">
            <w:pPr>
              <w:spacing w:line="240" w:lineRule="auto"/>
            </w:pP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A520FC" w14:textId="77777777" w:rsidR="00872F4F" w:rsidRDefault="00872F4F">
            <w:pPr>
              <w:spacing w:line="240" w:lineRule="auto"/>
            </w:pPr>
          </w:p>
        </w:tc>
      </w:tr>
      <w:tr w:rsidR="00872F4F" w14:paraId="3DA89EE2" w14:textId="77777777">
        <w:trPr>
          <w:trHeight w:val="420"/>
        </w:trPr>
        <w:tc>
          <w:tcPr>
            <w:tcW w:w="9525" w:type="dxa"/>
            <w:gridSpan w:val="4"/>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31E1C754" w14:textId="77777777" w:rsidR="00872F4F" w:rsidRDefault="005A0616">
            <w:pPr>
              <w:spacing w:line="240" w:lineRule="auto"/>
            </w:pPr>
            <w:r>
              <w:rPr>
                <w:b/>
              </w:rPr>
              <w:t>Reverse Relationships</w:t>
            </w:r>
          </w:p>
        </w:tc>
      </w:tr>
      <w:tr w:rsidR="00872F4F" w14:paraId="5736EBCD" w14:textId="77777777">
        <w:trPr>
          <w:trHeight w:val="660"/>
        </w:trPr>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8E414E1" w14:textId="77777777" w:rsidR="00872F4F" w:rsidRDefault="005A0616">
            <w:pPr>
              <w:spacing w:line="240" w:lineRule="auto"/>
            </w:pPr>
            <w:r>
              <w:rPr>
                <w:rFonts w:ascii="Consolas" w:eastAsia="Consolas" w:hAnsi="Consolas" w:cs="Consolas"/>
                <w:color w:val="C7254E"/>
                <w:shd w:val="clear" w:color="auto" w:fill="F9F2F4"/>
              </w:rPr>
              <w:t>attack-pattern</w:t>
            </w:r>
            <w:r>
              <w:rPr>
                <w:rFonts w:ascii="Consolas" w:eastAsia="Consolas" w:hAnsi="Consolas" w:cs="Consolas"/>
              </w:rPr>
              <w:t xml:space="preserve">, </w:t>
            </w:r>
            <w:r>
              <w:rPr>
                <w:rFonts w:ascii="Consolas" w:eastAsia="Consolas" w:hAnsi="Consolas" w:cs="Consolas"/>
                <w:color w:val="C7254E"/>
                <w:shd w:val="clear" w:color="auto" w:fill="F9F2F4"/>
              </w:rPr>
              <w:t>malware</w:t>
            </w:r>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01A7DF" w14:textId="77777777" w:rsidR="00872F4F" w:rsidRDefault="005A0616">
            <w:pPr>
              <w:spacing w:line="240" w:lineRule="auto"/>
            </w:pPr>
            <w:r>
              <w:rPr>
                <w:rFonts w:ascii="Consolas" w:eastAsia="Consolas" w:hAnsi="Consolas" w:cs="Consolas"/>
                <w:color w:val="38761D"/>
                <w:shd w:val="clear" w:color="auto" w:fill="D9EAD3"/>
              </w:rPr>
              <w:t>exploits</w:t>
            </w: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791EF54" w14:textId="77777777" w:rsidR="00872F4F" w:rsidRDefault="005A0616">
            <w:pPr>
              <w:spacing w:line="240" w:lineRule="auto"/>
            </w:pPr>
            <w:r>
              <w:rPr>
                <w:rFonts w:ascii="Consolas" w:eastAsia="Consolas" w:hAnsi="Consolas" w:cs="Consolas"/>
                <w:color w:val="C7254E"/>
                <w:shd w:val="clear" w:color="auto" w:fill="F9F2F4"/>
              </w:rPr>
              <w:t>vulnerability</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49730C6" w14:textId="77777777" w:rsidR="00872F4F" w:rsidRDefault="005A0616">
            <w:pPr>
              <w:spacing w:line="240" w:lineRule="auto"/>
            </w:pPr>
            <w:r>
              <w:t>See forward relationship for definition.</w:t>
            </w:r>
          </w:p>
        </w:tc>
      </w:tr>
      <w:tr w:rsidR="00872F4F" w14:paraId="6B7F65D3" w14:textId="77777777">
        <w:trPr>
          <w:trHeight w:val="1020"/>
        </w:trPr>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1010970" w14:textId="77777777" w:rsidR="00872F4F" w:rsidRDefault="005A0616">
            <w:pPr>
              <w:spacing w:line="240" w:lineRule="auto"/>
            </w:pPr>
            <w:r>
              <w:rPr>
                <w:rFonts w:ascii="Consolas" w:eastAsia="Consolas" w:hAnsi="Consolas" w:cs="Consolas"/>
                <w:color w:val="C7254E"/>
                <w:shd w:val="clear" w:color="auto" w:fill="F9F2F4"/>
              </w:rPr>
              <w:t>campaign</w:t>
            </w:r>
            <w:r>
              <w:rPr>
                <w:rFonts w:ascii="Consolas" w:eastAsia="Consolas" w:hAnsi="Consolas" w:cs="Consolas"/>
              </w:rPr>
              <w:t xml:space="preserve">, </w:t>
            </w:r>
            <w:r>
              <w:rPr>
                <w:rFonts w:ascii="Consolas" w:eastAsia="Consolas" w:hAnsi="Consolas" w:cs="Consolas"/>
                <w:color w:val="C7254E"/>
                <w:shd w:val="clear" w:color="auto" w:fill="F9F2F4"/>
              </w:rPr>
              <w:t>intrusion-set</w:t>
            </w:r>
            <w:r>
              <w:rPr>
                <w:rFonts w:ascii="Consolas" w:eastAsia="Consolas" w:hAnsi="Consolas" w:cs="Consolas"/>
              </w:rPr>
              <w:t xml:space="preserve">, </w:t>
            </w:r>
            <w:r>
              <w:rPr>
                <w:rFonts w:ascii="Consolas" w:eastAsia="Consolas" w:hAnsi="Consolas" w:cs="Consolas"/>
                <w:color w:val="C7254E"/>
                <w:shd w:val="clear" w:color="auto" w:fill="F9F2F4"/>
              </w:rPr>
              <w:t>threat-actor</w:t>
            </w:r>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D3F217" w14:textId="77777777" w:rsidR="00872F4F" w:rsidRDefault="005A0616">
            <w:pPr>
              <w:spacing w:line="240" w:lineRule="auto"/>
            </w:pPr>
            <w:r>
              <w:rPr>
                <w:rFonts w:ascii="Consolas" w:eastAsia="Consolas" w:hAnsi="Consolas" w:cs="Consolas"/>
                <w:color w:val="38761D"/>
                <w:shd w:val="clear" w:color="auto" w:fill="D9EAD3"/>
              </w:rPr>
              <w:t>targets</w:t>
            </w: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FB457C" w14:textId="77777777" w:rsidR="00872F4F" w:rsidRDefault="005A0616">
            <w:pPr>
              <w:spacing w:line="240" w:lineRule="auto"/>
            </w:pPr>
            <w:r>
              <w:rPr>
                <w:rFonts w:ascii="Consolas" w:eastAsia="Consolas" w:hAnsi="Consolas" w:cs="Consolas"/>
                <w:color w:val="C7254E"/>
                <w:shd w:val="clear" w:color="auto" w:fill="F9F2F4"/>
              </w:rPr>
              <w:t>vulnerability</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2A55375" w14:textId="77777777" w:rsidR="00872F4F" w:rsidRDefault="005A0616">
            <w:pPr>
              <w:spacing w:line="240" w:lineRule="auto"/>
            </w:pPr>
            <w:r>
              <w:t>See forward relationship for definition.</w:t>
            </w:r>
          </w:p>
        </w:tc>
      </w:tr>
      <w:tr w:rsidR="00872F4F" w14:paraId="2FC2D9D2" w14:textId="77777777">
        <w:trPr>
          <w:trHeight w:val="780"/>
        </w:trPr>
        <w:tc>
          <w:tcPr>
            <w:tcW w:w="22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7243F2" w14:textId="77777777" w:rsidR="00872F4F" w:rsidRDefault="005A0616">
            <w:pPr>
              <w:spacing w:line="240" w:lineRule="auto"/>
            </w:pPr>
            <w:r>
              <w:rPr>
                <w:rFonts w:ascii="Consolas" w:eastAsia="Consolas" w:hAnsi="Consolas" w:cs="Consolas"/>
                <w:color w:val="C7254E"/>
                <w:shd w:val="clear" w:color="auto" w:fill="F9F2F4"/>
              </w:rPr>
              <w:t>course-of-action</w:t>
            </w:r>
          </w:p>
        </w:tc>
        <w:tc>
          <w:tcPr>
            <w:tcW w:w="16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A54ACB" w14:textId="77777777" w:rsidR="00872F4F" w:rsidRDefault="005A0616">
            <w:pPr>
              <w:spacing w:line="240" w:lineRule="auto"/>
            </w:pPr>
            <w:r>
              <w:rPr>
                <w:rFonts w:ascii="Consolas" w:eastAsia="Consolas" w:hAnsi="Consolas" w:cs="Consolas"/>
                <w:color w:val="38761D"/>
                <w:shd w:val="clear" w:color="auto" w:fill="D9EAD3"/>
              </w:rPr>
              <w:t>mitigates</w:t>
            </w:r>
          </w:p>
        </w:tc>
        <w:tc>
          <w:tcPr>
            <w:tcW w:w="183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332A35" w14:textId="77777777" w:rsidR="00872F4F" w:rsidRDefault="005A0616">
            <w:pPr>
              <w:spacing w:line="240" w:lineRule="auto"/>
            </w:pPr>
            <w:r>
              <w:rPr>
                <w:rFonts w:ascii="Consolas" w:eastAsia="Consolas" w:hAnsi="Consolas" w:cs="Consolas"/>
                <w:color w:val="C7254E"/>
                <w:shd w:val="clear" w:color="auto" w:fill="F9F2F4"/>
              </w:rPr>
              <w:t>vulnerability</w:t>
            </w:r>
          </w:p>
        </w:tc>
        <w:tc>
          <w:tcPr>
            <w:tcW w:w="37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4E712A4" w14:textId="77777777" w:rsidR="00872F4F" w:rsidRDefault="005A0616">
            <w:pPr>
              <w:spacing w:line="240" w:lineRule="auto"/>
            </w:pPr>
            <w:r>
              <w:t>See forward relationship for definition.</w:t>
            </w:r>
          </w:p>
        </w:tc>
      </w:tr>
    </w:tbl>
    <w:p w14:paraId="612B28A0" w14:textId="77777777" w:rsidR="00872F4F" w:rsidRDefault="00872F4F"/>
    <w:p w14:paraId="4FC26C13" w14:textId="77777777" w:rsidR="00872F4F" w:rsidRDefault="005A0616">
      <w:pPr>
        <w:pStyle w:val="Heading3"/>
        <w:contextualSpacing w:val="0"/>
      </w:pPr>
      <w:bookmarkStart w:id="82" w:name="h.qw1ravdvh8p8" w:colFirst="0" w:colLast="0"/>
      <w:bookmarkEnd w:id="82"/>
      <w:r>
        <w:t>​</w:t>
      </w:r>
      <w:r>
        <w:t>1.14.3.​ Examples</w:t>
      </w:r>
    </w:p>
    <w:p w14:paraId="70B8E898" w14:textId="77777777" w:rsidR="00872F4F" w:rsidRDefault="005A0616">
      <w:r>
        <w:rPr>
          <w:rFonts w:ascii="Consolas" w:eastAsia="Consolas" w:hAnsi="Consolas" w:cs="Consolas"/>
          <w:sz w:val="18"/>
          <w:szCs w:val="18"/>
          <w:shd w:val="clear" w:color="auto" w:fill="CFE2F3"/>
        </w:rPr>
        <w:t>{</w:t>
      </w:r>
    </w:p>
    <w:p w14:paraId="00C00B4E" w14:textId="77777777" w:rsidR="00872F4F" w:rsidRDefault="005A0616">
      <w:r>
        <w:rPr>
          <w:rFonts w:ascii="Consolas" w:eastAsia="Consolas" w:hAnsi="Consolas" w:cs="Consolas"/>
          <w:sz w:val="18"/>
          <w:szCs w:val="18"/>
          <w:shd w:val="clear" w:color="auto" w:fill="CFE2F3"/>
        </w:rPr>
        <w:t xml:space="preserve">  "type": "vulnerability",</w:t>
      </w:r>
    </w:p>
    <w:p w14:paraId="627E5B04" w14:textId="77777777" w:rsidR="00872F4F" w:rsidRDefault="005A0616">
      <w:r>
        <w:rPr>
          <w:rFonts w:ascii="Consolas" w:eastAsia="Consolas" w:hAnsi="Consolas" w:cs="Consolas"/>
          <w:sz w:val="18"/>
          <w:szCs w:val="18"/>
          <w:shd w:val="clear" w:color="auto" w:fill="CFE2F3"/>
        </w:rPr>
        <w:t xml:space="preserve">  "id": "vulnerability--0c7b5b88-8ff7-4a4d-aa9d-feb398cd0061",</w:t>
      </w:r>
    </w:p>
    <w:p w14:paraId="2476A4B0" w14:textId="77777777" w:rsidR="00872F4F" w:rsidRDefault="005A0616">
      <w:r>
        <w:rPr>
          <w:rFonts w:ascii="Consolas" w:eastAsia="Consolas" w:hAnsi="Consolas" w:cs="Consolas"/>
          <w:sz w:val="18"/>
          <w:szCs w:val="18"/>
          <w:shd w:val="clear" w:color="auto" w:fill="CFE2F3"/>
        </w:rPr>
        <w:t xml:space="preserve">  "created": "2016-05-12T08:17:27.000000Z",</w:t>
      </w:r>
    </w:p>
    <w:p w14:paraId="7698B905" w14:textId="77777777" w:rsidR="00872F4F" w:rsidRDefault="005A0616">
      <w:r>
        <w:rPr>
          <w:rFonts w:ascii="Consolas" w:eastAsia="Consolas" w:hAnsi="Consolas" w:cs="Consolas"/>
          <w:sz w:val="18"/>
          <w:szCs w:val="18"/>
          <w:shd w:val="clear" w:color="auto" w:fill="CFE2F3"/>
        </w:rPr>
        <w:t xml:space="preserve">  "modified": "2016-05-12T08:17:27.000000Z",</w:t>
      </w:r>
    </w:p>
    <w:p w14:paraId="5BFEE0C9" w14:textId="77777777" w:rsidR="00872F4F" w:rsidRDefault="005A0616">
      <w:r>
        <w:rPr>
          <w:rFonts w:ascii="Consolas" w:eastAsia="Consolas" w:hAnsi="Consolas" w:cs="Consolas"/>
          <w:sz w:val="18"/>
          <w:szCs w:val="18"/>
          <w:shd w:val="clear" w:color="auto" w:fill="CFE2F3"/>
        </w:rPr>
        <w:t xml:space="preserve">  "version": 1,</w:t>
      </w:r>
    </w:p>
    <w:p w14:paraId="5C02757B" w14:textId="77777777" w:rsidR="00872F4F" w:rsidRDefault="005A0616">
      <w:r>
        <w:rPr>
          <w:rFonts w:ascii="Consolas" w:eastAsia="Consolas" w:hAnsi="Consolas" w:cs="Consolas"/>
          <w:sz w:val="18"/>
          <w:szCs w:val="18"/>
          <w:shd w:val="clear" w:color="auto" w:fill="CFE2F3"/>
        </w:rPr>
        <w:t xml:space="preserve">  "name": "CVE-2016-1234"</w:t>
      </w:r>
    </w:p>
    <w:p w14:paraId="6561D030" w14:textId="77777777" w:rsidR="00872F4F" w:rsidRDefault="005A0616">
      <w:r>
        <w:rPr>
          <w:rFonts w:ascii="Consolas" w:eastAsia="Consolas" w:hAnsi="Consolas" w:cs="Consolas"/>
          <w:sz w:val="18"/>
          <w:szCs w:val="18"/>
          <w:shd w:val="clear" w:color="auto" w:fill="CFE2F3"/>
        </w:rPr>
        <w:t xml:space="preserve">  "external_references": [</w:t>
      </w:r>
    </w:p>
    <w:p w14:paraId="747CBFD7" w14:textId="77777777" w:rsidR="00872F4F" w:rsidRDefault="005A0616">
      <w:r>
        <w:rPr>
          <w:rFonts w:ascii="Consolas" w:eastAsia="Consolas" w:hAnsi="Consolas" w:cs="Consolas"/>
          <w:sz w:val="18"/>
          <w:szCs w:val="18"/>
          <w:shd w:val="clear" w:color="auto" w:fill="CFE2F3"/>
        </w:rPr>
        <w:t xml:space="preserve">    {</w:t>
      </w:r>
    </w:p>
    <w:p w14:paraId="70D8855A" w14:textId="77777777" w:rsidR="00872F4F" w:rsidRDefault="005A0616">
      <w:r>
        <w:rPr>
          <w:rFonts w:ascii="Consolas" w:eastAsia="Consolas" w:hAnsi="Consolas" w:cs="Consolas"/>
          <w:sz w:val="18"/>
          <w:szCs w:val="18"/>
          <w:shd w:val="clear" w:color="auto" w:fill="CFE2F3"/>
        </w:rPr>
        <w:t xml:space="preserve">      "source": "cve",</w:t>
      </w:r>
    </w:p>
    <w:p w14:paraId="3D80BD6A" w14:textId="77777777" w:rsidR="00872F4F" w:rsidRDefault="005A0616">
      <w:r>
        <w:rPr>
          <w:rFonts w:ascii="Consolas" w:eastAsia="Consolas" w:hAnsi="Consolas" w:cs="Consolas"/>
          <w:sz w:val="18"/>
          <w:szCs w:val="18"/>
          <w:shd w:val="clear" w:color="auto" w:fill="CFE2F3"/>
        </w:rPr>
        <w:t xml:space="preserve">      "id": "CVE-2016-1234"</w:t>
      </w:r>
    </w:p>
    <w:p w14:paraId="0EEF5EC2" w14:textId="77777777" w:rsidR="00872F4F" w:rsidRDefault="005A0616">
      <w:r>
        <w:rPr>
          <w:rFonts w:ascii="Consolas" w:eastAsia="Consolas" w:hAnsi="Consolas" w:cs="Consolas"/>
          <w:sz w:val="18"/>
          <w:szCs w:val="18"/>
          <w:shd w:val="clear" w:color="auto" w:fill="CFE2F3"/>
        </w:rPr>
        <w:t xml:space="preserve">    }</w:t>
      </w:r>
    </w:p>
    <w:p w14:paraId="1012E463" w14:textId="77777777" w:rsidR="00872F4F" w:rsidRDefault="005A0616">
      <w:r>
        <w:rPr>
          <w:rFonts w:ascii="Consolas" w:eastAsia="Consolas" w:hAnsi="Consolas" w:cs="Consolas"/>
          <w:sz w:val="18"/>
          <w:szCs w:val="18"/>
          <w:shd w:val="clear" w:color="auto" w:fill="CFE2F3"/>
        </w:rPr>
        <w:t xml:space="preserve">  ]</w:t>
      </w:r>
    </w:p>
    <w:p w14:paraId="3FD06E60" w14:textId="77777777" w:rsidR="00872F4F" w:rsidRDefault="005A0616">
      <w:r>
        <w:rPr>
          <w:rFonts w:ascii="Consolas" w:eastAsia="Consolas" w:hAnsi="Consolas" w:cs="Consolas"/>
          <w:sz w:val="18"/>
          <w:szCs w:val="18"/>
          <w:shd w:val="clear" w:color="auto" w:fill="CFE2F3"/>
        </w:rPr>
        <w:t>}</w:t>
      </w:r>
    </w:p>
    <w:p w14:paraId="3A272C7F" w14:textId="77777777" w:rsidR="00872F4F" w:rsidRDefault="00872F4F"/>
    <w:p w14:paraId="0BE2D2E4" w14:textId="77777777" w:rsidR="00872F4F" w:rsidRDefault="00872F4F"/>
    <w:p w14:paraId="17C124A3" w14:textId="77777777" w:rsidR="00872F4F" w:rsidRDefault="00872F4F"/>
    <w:p w14:paraId="67A73058" w14:textId="77777777" w:rsidR="00872F4F" w:rsidRDefault="005A0616">
      <w:pPr>
        <w:pStyle w:val="Heading1"/>
        <w:contextualSpacing w:val="0"/>
      </w:pPr>
      <w:bookmarkStart w:id="83" w:name="h.x5yinpqwezlv" w:colFirst="0" w:colLast="0"/>
      <w:bookmarkEnd w:id="83"/>
      <w:r>
        <w:lastRenderedPageBreak/>
        <w:t>​</w:t>
      </w:r>
      <w:r>
        <w:t>2.​ Relationship Objects</w:t>
      </w:r>
    </w:p>
    <w:p w14:paraId="13F6837A" w14:textId="77777777" w:rsidR="00872F4F" w:rsidRDefault="005A0616">
      <w:r>
        <w:t>STIX Relationship Objects (SROs) represent types of relationships used to describe cyber threat intelligence. The generic Relations</w:t>
      </w:r>
      <w:r>
        <w:t>hip SRO is used to describe many varied types of relationships, while the specific Sighting SRO contains additional properties to represent sighting relationships.</w:t>
      </w:r>
    </w:p>
    <w:p w14:paraId="731E9B2F" w14:textId="77777777" w:rsidR="00872F4F" w:rsidRDefault="00872F4F"/>
    <w:p w14:paraId="78345F4B" w14:textId="77777777" w:rsidR="00872F4F" w:rsidRDefault="005A0616">
      <w:r>
        <w:t>Property information, relationship information, and examples are provided for each SRO defi</w:t>
      </w:r>
      <w:r>
        <w:t xml:space="preserve">ned below. Property information includes common properties as well as properties that are specific to each SRO. Relationship information includes embedded relationships (e.g., </w:t>
      </w:r>
      <w:r>
        <w:rPr>
          <w:rFonts w:ascii="Consolas" w:eastAsia="Consolas" w:hAnsi="Consolas" w:cs="Consolas"/>
          <w:b/>
        </w:rPr>
        <w:t>created_by_ref</w:t>
      </w:r>
      <w:r>
        <w:t xml:space="preserve">), common relationships (e.g., </w:t>
      </w:r>
      <w:r>
        <w:rPr>
          <w:rFonts w:ascii="Consolas" w:eastAsia="Consolas" w:hAnsi="Consolas" w:cs="Consolas"/>
          <w:color w:val="38761D"/>
          <w:shd w:val="clear" w:color="auto" w:fill="D9EAD3"/>
        </w:rPr>
        <w:t>related-to</w:t>
      </w:r>
      <w:r>
        <w:t>), and SRO-specific relat</w:t>
      </w:r>
      <w:r>
        <w:t xml:space="preserve">ionships. Forward relationships (i.e., relationships </w:t>
      </w:r>
      <w:r>
        <w:rPr>
          <w:i/>
        </w:rPr>
        <w:t xml:space="preserve">from </w:t>
      </w:r>
      <w:r>
        <w:t xml:space="preserve">the SRO to other SROs) are fully defined, while reverse relationships (i.e., relationships </w:t>
      </w:r>
      <w:r>
        <w:rPr>
          <w:i/>
        </w:rPr>
        <w:t xml:space="preserve">to </w:t>
      </w:r>
      <w:r>
        <w:t>the SRO from other SROs) are duplicated for convenience.</w:t>
      </w:r>
    </w:p>
    <w:p w14:paraId="0C38BEF4" w14:textId="77777777" w:rsidR="00872F4F" w:rsidRDefault="005A0616">
      <w:pPr>
        <w:pStyle w:val="Heading2"/>
        <w:contextualSpacing w:val="0"/>
      </w:pPr>
      <w:bookmarkStart w:id="84" w:name="h.e2e1szrqfoan" w:colFirst="0" w:colLast="0"/>
      <w:bookmarkEnd w:id="84"/>
      <w:r>
        <w:t>​</w:t>
      </w:r>
      <w:r>
        <w:t>2.1.​ Relationship</w:t>
      </w:r>
    </w:p>
    <w:p w14:paraId="7802501C"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relationship</w:t>
      </w:r>
    </w:p>
    <w:p w14:paraId="0BC8283A" w14:textId="77777777" w:rsidR="00872F4F" w:rsidRDefault="00872F4F"/>
    <w:p w14:paraId="18BBFBD6" w14:textId="77777777" w:rsidR="00872F4F" w:rsidRDefault="005A0616">
      <w:r>
        <w:t>This object is used to link together other SDOs, such as Indicator, Observed Data, and Threat Actor in order to describe how those SDOs are related to each other. If other SDOs are considered “nodes” or “vertices” in the graph, the relationship object repr</w:t>
      </w:r>
      <w:r>
        <w:t>esents “edges”.</w:t>
      </w:r>
    </w:p>
    <w:p w14:paraId="7EB8EE25" w14:textId="77777777" w:rsidR="00872F4F" w:rsidRDefault="00872F4F"/>
    <w:p w14:paraId="1795047E" w14:textId="77777777" w:rsidR="00872F4F" w:rsidRDefault="005A0616">
      <w:r>
        <w:t xml:space="preserve">STIX defines many named relationships to link together SDOs. These named relationships are contained in the "Relationships" table under each SDO definition. Named relationships </w:t>
      </w:r>
      <w:r>
        <w:rPr>
          <w:b/>
        </w:rPr>
        <w:t xml:space="preserve">SHOULD </w:t>
      </w:r>
      <w:r>
        <w:t>be used whenever possible to ensure consistency. An exa</w:t>
      </w:r>
      <w:r>
        <w:t xml:space="preserve">mple of a named relationship is that an </w:t>
      </w:r>
      <w:r>
        <w:rPr>
          <w:rFonts w:ascii="Consolas" w:eastAsia="Consolas" w:hAnsi="Consolas" w:cs="Consolas"/>
          <w:color w:val="C7254E"/>
          <w:shd w:val="clear" w:color="auto" w:fill="F9F2F4"/>
        </w:rPr>
        <w:t>indicator</w:t>
      </w:r>
      <w:r>
        <w:t xml:space="preserve"> </w:t>
      </w:r>
      <w:r>
        <w:rPr>
          <w:rFonts w:ascii="Consolas" w:eastAsia="Consolas" w:hAnsi="Consolas" w:cs="Consolas"/>
          <w:color w:val="38761D"/>
          <w:shd w:val="clear" w:color="auto" w:fill="D9EAD3"/>
        </w:rPr>
        <w:t>indicates</w:t>
      </w:r>
      <w:r>
        <w:t xml:space="preserve"> a </w:t>
      </w:r>
      <w:r>
        <w:rPr>
          <w:rFonts w:ascii="Consolas" w:eastAsia="Consolas" w:hAnsi="Consolas" w:cs="Consolas"/>
          <w:color w:val="C7254E"/>
          <w:shd w:val="clear" w:color="auto" w:fill="F9F2F4"/>
        </w:rPr>
        <w:t>campaign</w:t>
      </w:r>
      <w:r>
        <w:t>.</w:t>
      </w:r>
    </w:p>
    <w:p w14:paraId="4ADA23C6" w14:textId="77777777" w:rsidR="00872F4F" w:rsidRDefault="00872F4F"/>
    <w:p w14:paraId="2D9B4024" w14:textId="77777777" w:rsidR="00872F4F" w:rsidRDefault="005A0616">
      <w:r>
        <w:t xml:space="preserve">STIX also allows relationships from any SDO to any SDO that have not been defined in the specification. These relationships </w:t>
      </w:r>
      <w:r>
        <w:rPr>
          <w:b/>
        </w:rPr>
        <w:t xml:space="preserve">MAY </w:t>
      </w:r>
      <w:r>
        <w:t xml:space="preserve">use the </w:t>
      </w:r>
      <w:r>
        <w:rPr>
          <w:rFonts w:ascii="Consolas" w:eastAsia="Consolas" w:hAnsi="Consolas" w:cs="Consolas"/>
          <w:color w:val="38761D"/>
          <w:shd w:val="clear" w:color="auto" w:fill="D9EAD3"/>
        </w:rPr>
        <w:t>related-to</w:t>
      </w:r>
      <w:r>
        <w:rPr>
          <w:rFonts w:ascii="Consolas" w:eastAsia="Consolas" w:hAnsi="Consolas" w:cs="Consolas"/>
        </w:rPr>
        <w:t xml:space="preserve"> relationship name or </w:t>
      </w:r>
      <w:r>
        <w:rPr>
          <w:rFonts w:ascii="Consolas" w:eastAsia="Consolas" w:hAnsi="Consolas" w:cs="Consolas"/>
          <w:b/>
        </w:rPr>
        <w:t xml:space="preserve">MAY </w:t>
      </w:r>
      <w:r>
        <w:rPr>
          <w:rFonts w:ascii="Consolas" w:eastAsia="Consolas" w:hAnsi="Consolas" w:cs="Consolas"/>
        </w:rPr>
        <w:t>use a custo</w:t>
      </w:r>
      <w:r>
        <w:rPr>
          <w:rFonts w:ascii="Consolas" w:eastAsia="Consolas" w:hAnsi="Consolas" w:cs="Consolas"/>
        </w:rPr>
        <w:t xml:space="preserve">m relationship name. Custom relationship names </w:t>
      </w:r>
      <w:r>
        <w:rPr>
          <w:rFonts w:ascii="Consolas" w:eastAsia="Consolas" w:hAnsi="Consolas" w:cs="Consolas"/>
          <w:b/>
        </w:rPr>
        <w:t xml:space="preserve">SHOULD </w:t>
      </w:r>
      <w:r>
        <w:rPr>
          <w:rFonts w:ascii="Consolas" w:eastAsia="Consolas" w:hAnsi="Consolas" w:cs="Consolas"/>
        </w:rPr>
        <w:t xml:space="preserve">be all lowercase and </w:t>
      </w:r>
      <w:r>
        <w:rPr>
          <w:rFonts w:ascii="Consolas" w:eastAsia="Consolas" w:hAnsi="Consolas" w:cs="Consolas"/>
          <w:b/>
        </w:rPr>
        <w:t xml:space="preserve">SHOULD </w:t>
      </w:r>
      <w:r>
        <w:rPr>
          <w:rFonts w:ascii="Consolas" w:eastAsia="Consolas" w:hAnsi="Consolas" w:cs="Consolas"/>
        </w:rPr>
        <w:t xml:space="preserve">use dashes instead of spaces or underscores. As an example, a user might want to link </w:t>
      </w:r>
      <w:r>
        <w:rPr>
          <w:rFonts w:ascii="Consolas" w:eastAsia="Consolas" w:hAnsi="Consolas" w:cs="Consolas"/>
          <w:color w:val="C7254E"/>
          <w:shd w:val="clear" w:color="auto" w:fill="F9F2F4"/>
        </w:rPr>
        <w:t>malware</w:t>
      </w:r>
      <w:r>
        <w:rPr>
          <w:rFonts w:ascii="Consolas" w:eastAsia="Consolas" w:hAnsi="Consolas" w:cs="Consolas"/>
        </w:rPr>
        <w:t xml:space="preserve"> directly to a </w:t>
      </w:r>
      <w:r>
        <w:rPr>
          <w:rFonts w:ascii="Consolas" w:eastAsia="Consolas" w:hAnsi="Consolas" w:cs="Consolas"/>
          <w:color w:val="C7254E"/>
          <w:shd w:val="clear" w:color="auto" w:fill="F9F2F4"/>
        </w:rPr>
        <w:t>tool</w:t>
      </w:r>
      <w:r>
        <w:rPr>
          <w:rFonts w:ascii="Consolas" w:eastAsia="Consolas" w:hAnsi="Consolas" w:cs="Consolas"/>
        </w:rPr>
        <w:t xml:space="preserve">. They can do so using </w:t>
      </w:r>
      <w:r>
        <w:rPr>
          <w:rFonts w:ascii="Consolas" w:eastAsia="Consolas" w:hAnsi="Consolas" w:cs="Consolas"/>
          <w:color w:val="38761D"/>
          <w:shd w:val="clear" w:color="auto" w:fill="D9EAD3"/>
        </w:rPr>
        <w:t>related-to</w:t>
      </w:r>
      <w:r>
        <w:rPr>
          <w:rFonts w:ascii="Consolas" w:eastAsia="Consolas" w:hAnsi="Consolas" w:cs="Consolas"/>
        </w:rPr>
        <w:t xml:space="preserve"> to say that the Malware is r</w:t>
      </w:r>
      <w:r>
        <w:rPr>
          <w:rFonts w:ascii="Consolas" w:eastAsia="Consolas" w:hAnsi="Consolas" w:cs="Consolas"/>
        </w:rPr>
        <w:t xml:space="preserve">elated to the Tool but not describe how, or they could use </w:t>
      </w:r>
      <w:r>
        <w:rPr>
          <w:rFonts w:ascii="Consolas" w:eastAsia="Consolas" w:hAnsi="Consolas" w:cs="Consolas"/>
          <w:color w:val="38761D"/>
          <w:shd w:val="clear" w:color="auto" w:fill="D9EAD3"/>
        </w:rPr>
        <w:t>delivered-by</w:t>
      </w:r>
      <w:r>
        <w:rPr>
          <w:rFonts w:ascii="Consolas" w:eastAsia="Consolas" w:hAnsi="Consolas" w:cs="Consolas"/>
        </w:rPr>
        <w:t xml:space="preserve"> (a custom name they determined) to indicate more detail.</w:t>
      </w:r>
    </w:p>
    <w:p w14:paraId="37F87D6B" w14:textId="77777777" w:rsidR="00872F4F" w:rsidRDefault="00872F4F"/>
    <w:p w14:paraId="52F051A1" w14:textId="77777777" w:rsidR="00872F4F" w:rsidRDefault="005A0616">
      <w:r>
        <w:rPr>
          <w:rFonts w:ascii="Consolas" w:eastAsia="Consolas" w:hAnsi="Consolas" w:cs="Consolas"/>
        </w:rPr>
        <w:t>Note that some relationships in STIX may seem like "shortcuts". For example, an Indicator doesn't really detect a Campaign: it</w:t>
      </w:r>
      <w:r>
        <w:rPr>
          <w:rFonts w:ascii="Consolas" w:eastAsia="Consolas" w:hAnsi="Consolas" w:cs="Consolas"/>
        </w:rPr>
        <w:t xml:space="preserve"> detects activity (Attack Patterns, Malware, etc.) that are often used by that campaign. While some analysts might want all of the source data and think that shortcuts are "wrong", in many cases it's helpful to provide just the key points (shortcuts) and l</w:t>
      </w:r>
      <w:r>
        <w:rPr>
          <w:rFonts w:ascii="Consolas" w:eastAsia="Consolas" w:hAnsi="Consolas" w:cs="Consolas"/>
        </w:rPr>
        <w:t>eave out the low-level details. In other cases, the low-</w:t>
      </w:r>
      <w:r>
        <w:rPr>
          <w:rFonts w:ascii="Consolas" w:eastAsia="Consolas" w:hAnsi="Consolas" w:cs="Consolas"/>
        </w:rPr>
        <w:lastRenderedPageBreak/>
        <w:t>level analysis may not be known or sharable, while the high-level analysis is. For these reasons, relationships that might appear to be "shortcuts" are not excluded from</w:t>
      </w:r>
      <w:r>
        <w:t xml:space="preserve"> STIX.</w:t>
      </w:r>
    </w:p>
    <w:p w14:paraId="68786C92" w14:textId="77777777" w:rsidR="00872F4F" w:rsidRDefault="00872F4F"/>
    <w:p w14:paraId="6EEA0A22" w14:textId="77777777" w:rsidR="00872F4F" w:rsidRDefault="005A0616">
      <w:pPr>
        <w:pStyle w:val="Heading3"/>
        <w:contextualSpacing w:val="0"/>
      </w:pPr>
      <w:bookmarkStart w:id="85" w:name="h.sypzg7rvdvc1" w:colFirst="0" w:colLast="0"/>
      <w:bookmarkEnd w:id="85"/>
      <w:r>
        <w:t>​</w:t>
      </w:r>
      <w:r>
        <w:t>2.1.1.​ Named Relationships Summary</w:t>
      </w:r>
    </w:p>
    <w:p w14:paraId="2393A62D" w14:textId="77777777" w:rsidR="00872F4F" w:rsidRDefault="00872F4F"/>
    <w:tbl>
      <w:tblPr>
        <w:tblStyle w:val="afb"/>
        <w:tblW w:w="10785" w:type="dxa"/>
        <w:tblInd w:w="-7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665"/>
        <w:gridCol w:w="1860"/>
        <w:gridCol w:w="1725"/>
        <w:gridCol w:w="1710"/>
        <w:gridCol w:w="1800"/>
      </w:tblGrid>
      <w:tr w:rsidR="00872F4F" w14:paraId="2851E0BC" w14:textId="77777777">
        <w:tc>
          <w:tcPr>
            <w:tcW w:w="2025" w:type="dxa"/>
            <w:shd w:val="clear" w:color="auto" w:fill="073763"/>
            <w:tcMar>
              <w:top w:w="100" w:type="dxa"/>
              <w:left w:w="100" w:type="dxa"/>
              <w:bottom w:w="100" w:type="dxa"/>
              <w:right w:w="100" w:type="dxa"/>
            </w:tcMar>
          </w:tcPr>
          <w:p w14:paraId="725ACE82" w14:textId="77777777" w:rsidR="00872F4F" w:rsidRDefault="005A0616">
            <w:pPr>
              <w:widowControl w:val="0"/>
              <w:spacing w:line="240" w:lineRule="auto"/>
            </w:pPr>
            <w:r>
              <w:rPr>
                <w:b/>
                <w:color w:val="FFFFFF"/>
              </w:rPr>
              <w:t>Source</w:t>
            </w:r>
          </w:p>
        </w:tc>
        <w:tc>
          <w:tcPr>
            <w:tcW w:w="1665" w:type="dxa"/>
            <w:shd w:val="clear" w:color="auto" w:fill="073763"/>
            <w:tcMar>
              <w:top w:w="100" w:type="dxa"/>
              <w:left w:w="100" w:type="dxa"/>
              <w:bottom w:w="100" w:type="dxa"/>
              <w:right w:w="100" w:type="dxa"/>
            </w:tcMar>
          </w:tcPr>
          <w:p w14:paraId="20B139FB" w14:textId="77777777" w:rsidR="00872F4F" w:rsidRDefault="005A0616">
            <w:pPr>
              <w:widowControl w:val="0"/>
              <w:spacing w:line="240" w:lineRule="auto"/>
            </w:pPr>
            <w:r>
              <w:rPr>
                <w:b/>
                <w:color w:val="FFFFFF"/>
              </w:rPr>
              <w:t>Name</w:t>
            </w:r>
          </w:p>
        </w:tc>
        <w:tc>
          <w:tcPr>
            <w:tcW w:w="1860" w:type="dxa"/>
            <w:shd w:val="clear" w:color="auto" w:fill="073763"/>
            <w:tcMar>
              <w:top w:w="100" w:type="dxa"/>
              <w:left w:w="100" w:type="dxa"/>
              <w:bottom w:w="100" w:type="dxa"/>
              <w:right w:w="100" w:type="dxa"/>
            </w:tcMar>
          </w:tcPr>
          <w:p w14:paraId="4A0A0343" w14:textId="77777777" w:rsidR="00872F4F" w:rsidRDefault="005A0616">
            <w:pPr>
              <w:widowControl w:val="0"/>
              <w:spacing w:line="240" w:lineRule="auto"/>
            </w:pPr>
            <w:r>
              <w:rPr>
                <w:b/>
                <w:color w:val="FFFFFF"/>
              </w:rPr>
              <w:t>Target</w:t>
            </w:r>
          </w:p>
        </w:tc>
        <w:tc>
          <w:tcPr>
            <w:tcW w:w="1725" w:type="dxa"/>
            <w:shd w:val="clear" w:color="auto" w:fill="073763"/>
            <w:tcMar>
              <w:top w:w="100" w:type="dxa"/>
              <w:left w:w="100" w:type="dxa"/>
              <w:bottom w:w="100" w:type="dxa"/>
              <w:right w:w="100" w:type="dxa"/>
            </w:tcMar>
          </w:tcPr>
          <w:p w14:paraId="7D2BFA34" w14:textId="77777777" w:rsidR="00872F4F" w:rsidRDefault="005A0616">
            <w:pPr>
              <w:widowControl w:val="0"/>
              <w:spacing w:line="240" w:lineRule="auto"/>
            </w:pPr>
            <w:r>
              <w:rPr>
                <w:b/>
                <w:color w:val="FFFFFF"/>
              </w:rPr>
              <w:t>Source</w:t>
            </w:r>
          </w:p>
        </w:tc>
        <w:tc>
          <w:tcPr>
            <w:tcW w:w="1710" w:type="dxa"/>
            <w:shd w:val="clear" w:color="auto" w:fill="073763"/>
            <w:tcMar>
              <w:top w:w="100" w:type="dxa"/>
              <w:left w:w="100" w:type="dxa"/>
              <w:bottom w:w="100" w:type="dxa"/>
              <w:right w:w="100" w:type="dxa"/>
            </w:tcMar>
          </w:tcPr>
          <w:p w14:paraId="1B2A8711" w14:textId="77777777" w:rsidR="00872F4F" w:rsidRDefault="005A0616">
            <w:pPr>
              <w:widowControl w:val="0"/>
              <w:spacing w:line="240" w:lineRule="auto"/>
            </w:pPr>
            <w:r>
              <w:rPr>
                <w:b/>
                <w:color w:val="FFFFFF"/>
              </w:rPr>
              <w:t>Name</w:t>
            </w:r>
          </w:p>
        </w:tc>
        <w:tc>
          <w:tcPr>
            <w:tcW w:w="1800" w:type="dxa"/>
            <w:shd w:val="clear" w:color="auto" w:fill="073763"/>
            <w:tcMar>
              <w:top w:w="100" w:type="dxa"/>
              <w:left w:w="100" w:type="dxa"/>
              <w:bottom w:w="100" w:type="dxa"/>
              <w:right w:w="100" w:type="dxa"/>
            </w:tcMar>
          </w:tcPr>
          <w:p w14:paraId="498C597D" w14:textId="77777777" w:rsidR="00872F4F" w:rsidRDefault="005A0616">
            <w:pPr>
              <w:widowControl w:val="0"/>
              <w:spacing w:line="240" w:lineRule="auto"/>
            </w:pPr>
            <w:r>
              <w:rPr>
                <w:b/>
                <w:color w:val="FFFFFF"/>
              </w:rPr>
              <w:t>Target</w:t>
            </w:r>
          </w:p>
        </w:tc>
      </w:tr>
      <w:tr w:rsidR="00872F4F" w14:paraId="132B5B6D" w14:textId="77777777">
        <w:tc>
          <w:tcPr>
            <w:tcW w:w="2025" w:type="dxa"/>
            <w:tcMar>
              <w:top w:w="100" w:type="dxa"/>
              <w:left w:w="100" w:type="dxa"/>
              <w:bottom w:w="100" w:type="dxa"/>
              <w:right w:w="100" w:type="dxa"/>
            </w:tcMar>
          </w:tcPr>
          <w:p w14:paraId="68275B58"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665" w:type="dxa"/>
            <w:tcMar>
              <w:top w:w="100" w:type="dxa"/>
              <w:left w:w="100" w:type="dxa"/>
              <w:bottom w:w="100" w:type="dxa"/>
              <w:right w:w="100" w:type="dxa"/>
            </w:tcMar>
          </w:tcPr>
          <w:p w14:paraId="48E83102"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exploits</w:t>
            </w:r>
          </w:p>
        </w:tc>
        <w:tc>
          <w:tcPr>
            <w:tcW w:w="1860" w:type="dxa"/>
            <w:tcBorders>
              <w:right w:val="single" w:sz="24" w:space="0" w:color="000000"/>
            </w:tcBorders>
            <w:tcMar>
              <w:top w:w="100" w:type="dxa"/>
              <w:left w:w="100" w:type="dxa"/>
              <w:bottom w:w="100" w:type="dxa"/>
              <w:right w:w="100" w:type="dxa"/>
            </w:tcMar>
          </w:tcPr>
          <w:p w14:paraId="0EAD051A"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vulnerability</w:t>
            </w:r>
          </w:p>
        </w:tc>
        <w:tc>
          <w:tcPr>
            <w:tcW w:w="1725" w:type="dxa"/>
            <w:tcBorders>
              <w:left w:val="single" w:sz="24" w:space="0" w:color="000000"/>
            </w:tcBorders>
            <w:tcMar>
              <w:top w:w="100" w:type="dxa"/>
              <w:left w:w="100" w:type="dxa"/>
              <w:bottom w:w="100" w:type="dxa"/>
              <w:right w:w="100" w:type="dxa"/>
            </w:tcMar>
          </w:tcPr>
          <w:p w14:paraId="1EA9751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indicator</w:t>
            </w:r>
          </w:p>
        </w:tc>
        <w:tc>
          <w:tcPr>
            <w:tcW w:w="1710" w:type="dxa"/>
            <w:tcMar>
              <w:top w:w="100" w:type="dxa"/>
              <w:left w:w="100" w:type="dxa"/>
              <w:bottom w:w="100" w:type="dxa"/>
              <w:right w:w="100" w:type="dxa"/>
            </w:tcMar>
          </w:tcPr>
          <w:p w14:paraId="65FDA122"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detects</w:t>
            </w:r>
          </w:p>
        </w:tc>
        <w:tc>
          <w:tcPr>
            <w:tcW w:w="1800" w:type="dxa"/>
            <w:tcMar>
              <w:top w:w="100" w:type="dxa"/>
              <w:left w:w="100" w:type="dxa"/>
              <w:bottom w:w="100" w:type="dxa"/>
              <w:right w:w="100" w:type="dxa"/>
            </w:tcMar>
          </w:tcPr>
          <w:p w14:paraId="4E1B94E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r>
      <w:tr w:rsidR="00872F4F" w14:paraId="21497D93" w14:textId="77777777">
        <w:tc>
          <w:tcPr>
            <w:tcW w:w="2025" w:type="dxa"/>
            <w:tcMar>
              <w:top w:w="100" w:type="dxa"/>
              <w:left w:w="100" w:type="dxa"/>
              <w:bottom w:w="100" w:type="dxa"/>
              <w:right w:w="100" w:type="dxa"/>
            </w:tcMar>
          </w:tcPr>
          <w:p w14:paraId="015F165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665" w:type="dxa"/>
            <w:tcMar>
              <w:top w:w="100" w:type="dxa"/>
              <w:left w:w="100" w:type="dxa"/>
              <w:bottom w:w="100" w:type="dxa"/>
              <w:right w:w="100" w:type="dxa"/>
            </w:tcMar>
          </w:tcPr>
          <w:p w14:paraId="37E9458D"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60" w:type="dxa"/>
            <w:tcBorders>
              <w:right w:val="single" w:sz="24" w:space="0" w:color="000000"/>
            </w:tcBorders>
            <w:tcMar>
              <w:top w:w="100" w:type="dxa"/>
              <w:left w:w="100" w:type="dxa"/>
              <w:bottom w:w="100" w:type="dxa"/>
              <w:right w:w="100" w:type="dxa"/>
            </w:tcMar>
          </w:tcPr>
          <w:p w14:paraId="0B1DF75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c>
          <w:tcPr>
            <w:tcW w:w="1725" w:type="dxa"/>
            <w:tcBorders>
              <w:left w:val="single" w:sz="24" w:space="0" w:color="000000"/>
            </w:tcBorders>
            <w:tcMar>
              <w:top w:w="100" w:type="dxa"/>
              <w:left w:w="100" w:type="dxa"/>
              <w:bottom w:w="100" w:type="dxa"/>
              <w:right w:w="100" w:type="dxa"/>
            </w:tcMar>
          </w:tcPr>
          <w:p w14:paraId="17A562C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indicator</w:t>
            </w:r>
          </w:p>
        </w:tc>
        <w:tc>
          <w:tcPr>
            <w:tcW w:w="1710" w:type="dxa"/>
            <w:tcMar>
              <w:top w:w="100" w:type="dxa"/>
              <w:left w:w="100" w:type="dxa"/>
              <w:bottom w:w="100" w:type="dxa"/>
              <w:right w:w="100" w:type="dxa"/>
            </w:tcMar>
          </w:tcPr>
          <w:p w14:paraId="3ECB0DF0"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detects</w:t>
            </w:r>
          </w:p>
        </w:tc>
        <w:tc>
          <w:tcPr>
            <w:tcW w:w="1800" w:type="dxa"/>
            <w:tcMar>
              <w:top w:w="100" w:type="dxa"/>
              <w:left w:w="100" w:type="dxa"/>
              <w:bottom w:w="100" w:type="dxa"/>
              <w:right w:w="100" w:type="dxa"/>
            </w:tcMar>
          </w:tcPr>
          <w:p w14:paraId="0EE27905"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r>
      <w:tr w:rsidR="00872F4F" w14:paraId="184F209D" w14:textId="77777777">
        <w:tc>
          <w:tcPr>
            <w:tcW w:w="2025" w:type="dxa"/>
            <w:tcMar>
              <w:top w:w="100" w:type="dxa"/>
              <w:left w:w="100" w:type="dxa"/>
              <w:bottom w:w="100" w:type="dxa"/>
              <w:right w:w="100" w:type="dxa"/>
            </w:tcMar>
          </w:tcPr>
          <w:p w14:paraId="1B63323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665" w:type="dxa"/>
            <w:tcMar>
              <w:top w:w="100" w:type="dxa"/>
              <w:left w:w="100" w:type="dxa"/>
              <w:bottom w:w="100" w:type="dxa"/>
              <w:right w:w="100" w:type="dxa"/>
            </w:tcMar>
          </w:tcPr>
          <w:p w14:paraId="478947B5"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60" w:type="dxa"/>
            <w:tcBorders>
              <w:right w:val="single" w:sz="24" w:space="0" w:color="000000"/>
            </w:tcBorders>
            <w:tcMar>
              <w:top w:w="100" w:type="dxa"/>
              <w:left w:w="100" w:type="dxa"/>
              <w:bottom w:w="100" w:type="dxa"/>
              <w:right w:w="100" w:type="dxa"/>
            </w:tcMar>
          </w:tcPr>
          <w:p w14:paraId="7890D6A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25" w:type="dxa"/>
            <w:tcBorders>
              <w:left w:val="single" w:sz="24" w:space="0" w:color="000000"/>
            </w:tcBorders>
            <w:tcMar>
              <w:top w:w="100" w:type="dxa"/>
              <w:left w:w="100" w:type="dxa"/>
              <w:bottom w:w="100" w:type="dxa"/>
              <w:right w:w="100" w:type="dxa"/>
            </w:tcMar>
          </w:tcPr>
          <w:p w14:paraId="67878DB9"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indicator</w:t>
            </w:r>
          </w:p>
        </w:tc>
        <w:tc>
          <w:tcPr>
            <w:tcW w:w="1710" w:type="dxa"/>
            <w:tcMar>
              <w:top w:w="100" w:type="dxa"/>
              <w:left w:w="100" w:type="dxa"/>
              <w:bottom w:w="100" w:type="dxa"/>
              <w:right w:w="100" w:type="dxa"/>
            </w:tcMar>
          </w:tcPr>
          <w:p w14:paraId="5654CFF1"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detects</w:t>
            </w:r>
          </w:p>
        </w:tc>
        <w:tc>
          <w:tcPr>
            <w:tcW w:w="1800" w:type="dxa"/>
            <w:tcMar>
              <w:top w:w="100" w:type="dxa"/>
              <w:left w:w="100" w:type="dxa"/>
              <w:bottom w:w="100" w:type="dxa"/>
              <w:right w:w="100" w:type="dxa"/>
            </w:tcMar>
          </w:tcPr>
          <w:p w14:paraId="0EBA334F"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tool</w:t>
            </w:r>
          </w:p>
        </w:tc>
      </w:tr>
      <w:tr w:rsidR="00872F4F" w14:paraId="728FDB71" w14:textId="77777777">
        <w:tc>
          <w:tcPr>
            <w:tcW w:w="2025" w:type="dxa"/>
            <w:tcMar>
              <w:top w:w="100" w:type="dxa"/>
              <w:left w:w="100" w:type="dxa"/>
              <w:bottom w:w="100" w:type="dxa"/>
              <w:right w:w="100" w:type="dxa"/>
            </w:tcMar>
          </w:tcPr>
          <w:p w14:paraId="2EA2E26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665" w:type="dxa"/>
            <w:tcMar>
              <w:top w:w="100" w:type="dxa"/>
              <w:left w:w="100" w:type="dxa"/>
              <w:bottom w:w="100" w:type="dxa"/>
              <w:right w:w="100" w:type="dxa"/>
            </w:tcMar>
          </w:tcPr>
          <w:p w14:paraId="39D377AF"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60" w:type="dxa"/>
            <w:tcBorders>
              <w:right w:val="single" w:sz="24" w:space="0" w:color="000000"/>
            </w:tcBorders>
            <w:tcMar>
              <w:top w:w="100" w:type="dxa"/>
              <w:left w:w="100" w:type="dxa"/>
              <w:bottom w:w="100" w:type="dxa"/>
              <w:right w:w="100" w:type="dxa"/>
            </w:tcMar>
          </w:tcPr>
          <w:p w14:paraId="00A3434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tool</w:t>
            </w:r>
          </w:p>
        </w:tc>
        <w:tc>
          <w:tcPr>
            <w:tcW w:w="1725" w:type="dxa"/>
            <w:tcBorders>
              <w:left w:val="single" w:sz="24" w:space="0" w:color="000000"/>
            </w:tcBorders>
            <w:tcMar>
              <w:top w:w="100" w:type="dxa"/>
              <w:left w:w="100" w:type="dxa"/>
              <w:bottom w:w="100" w:type="dxa"/>
              <w:right w:w="100" w:type="dxa"/>
            </w:tcMar>
          </w:tcPr>
          <w:p w14:paraId="1257BD74"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indicator</w:t>
            </w:r>
          </w:p>
        </w:tc>
        <w:tc>
          <w:tcPr>
            <w:tcW w:w="1710" w:type="dxa"/>
            <w:tcMar>
              <w:top w:w="100" w:type="dxa"/>
              <w:left w:w="100" w:type="dxa"/>
              <w:bottom w:w="100" w:type="dxa"/>
              <w:right w:w="100" w:type="dxa"/>
            </w:tcMar>
          </w:tcPr>
          <w:p w14:paraId="4B0BBE64"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indicates</w:t>
            </w:r>
          </w:p>
        </w:tc>
        <w:tc>
          <w:tcPr>
            <w:tcW w:w="1800" w:type="dxa"/>
            <w:tcMar>
              <w:top w:w="100" w:type="dxa"/>
              <w:left w:w="100" w:type="dxa"/>
              <w:bottom w:w="100" w:type="dxa"/>
              <w:right w:w="100" w:type="dxa"/>
            </w:tcMar>
          </w:tcPr>
          <w:p w14:paraId="1C93F0F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r>
      <w:tr w:rsidR="00872F4F" w14:paraId="7F60B5BB" w14:textId="77777777">
        <w:tc>
          <w:tcPr>
            <w:tcW w:w="2025" w:type="dxa"/>
            <w:tcMar>
              <w:top w:w="100" w:type="dxa"/>
              <w:left w:w="100" w:type="dxa"/>
              <w:bottom w:w="100" w:type="dxa"/>
              <w:right w:w="100" w:type="dxa"/>
            </w:tcMar>
          </w:tcPr>
          <w:p w14:paraId="13E2623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6EDF45BA"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0682D7AD"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25" w:type="dxa"/>
            <w:tcBorders>
              <w:left w:val="single" w:sz="24" w:space="0" w:color="000000"/>
            </w:tcBorders>
            <w:tcMar>
              <w:top w:w="100" w:type="dxa"/>
              <w:left w:w="100" w:type="dxa"/>
              <w:bottom w:w="100" w:type="dxa"/>
              <w:right w:w="100" w:type="dxa"/>
            </w:tcMar>
          </w:tcPr>
          <w:p w14:paraId="6498B8E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indicator</w:t>
            </w:r>
          </w:p>
        </w:tc>
        <w:tc>
          <w:tcPr>
            <w:tcW w:w="1710" w:type="dxa"/>
            <w:tcMar>
              <w:top w:w="100" w:type="dxa"/>
              <w:left w:w="100" w:type="dxa"/>
              <w:bottom w:w="100" w:type="dxa"/>
              <w:right w:w="100" w:type="dxa"/>
            </w:tcMar>
          </w:tcPr>
          <w:p w14:paraId="51FB34F6"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indicates</w:t>
            </w:r>
          </w:p>
        </w:tc>
        <w:tc>
          <w:tcPr>
            <w:tcW w:w="1800" w:type="dxa"/>
            <w:tcMar>
              <w:top w:w="100" w:type="dxa"/>
              <w:left w:w="100" w:type="dxa"/>
              <w:bottom w:w="100" w:type="dxa"/>
              <w:right w:w="100" w:type="dxa"/>
            </w:tcMar>
          </w:tcPr>
          <w:p w14:paraId="2D2BAB8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r>
      <w:tr w:rsidR="00872F4F" w14:paraId="289219DF" w14:textId="77777777">
        <w:tc>
          <w:tcPr>
            <w:tcW w:w="2025" w:type="dxa"/>
            <w:tcMar>
              <w:top w:w="100" w:type="dxa"/>
              <w:left w:w="100" w:type="dxa"/>
              <w:bottom w:w="100" w:type="dxa"/>
              <w:right w:w="100" w:type="dxa"/>
            </w:tcMar>
          </w:tcPr>
          <w:p w14:paraId="3C28B6A7"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00F3F7EB"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2A7A9E48"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25" w:type="dxa"/>
            <w:tcBorders>
              <w:left w:val="single" w:sz="24" w:space="0" w:color="000000"/>
            </w:tcBorders>
            <w:tcMar>
              <w:top w:w="100" w:type="dxa"/>
              <w:left w:w="100" w:type="dxa"/>
              <w:bottom w:w="100" w:type="dxa"/>
              <w:right w:w="100" w:type="dxa"/>
            </w:tcMar>
          </w:tcPr>
          <w:p w14:paraId="3D16F49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indicator</w:t>
            </w:r>
          </w:p>
        </w:tc>
        <w:tc>
          <w:tcPr>
            <w:tcW w:w="1710" w:type="dxa"/>
            <w:tcMar>
              <w:top w:w="100" w:type="dxa"/>
              <w:left w:w="100" w:type="dxa"/>
              <w:bottom w:w="100" w:type="dxa"/>
              <w:right w:w="100" w:type="dxa"/>
            </w:tcMar>
          </w:tcPr>
          <w:p w14:paraId="34B13DCC"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indicates</w:t>
            </w:r>
          </w:p>
        </w:tc>
        <w:tc>
          <w:tcPr>
            <w:tcW w:w="1800" w:type="dxa"/>
            <w:tcMar>
              <w:top w:w="100" w:type="dxa"/>
              <w:left w:w="100" w:type="dxa"/>
              <w:bottom w:w="100" w:type="dxa"/>
              <w:right w:w="100" w:type="dxa"/>
            </w:tcMar>
          </w:tcPr>
          <w:p w14:paraId="0E9C9879"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r>
      <w:tr w:rsidR="00872F4F" w14:paraId="6ABAA9D2" w14:textId="77777777">
        <w:tc>
          <w:tcPr>
            <w:tcW w:w="2025" w:type="dxa"/>
            <w:tcMar>
              <w:top w:w="100" w:type="dxa"/>
              <w:left w:w="100" w:type="dxa"/>
              <w:bottom w:w="100" w:type="dxa"/>
              <w:right w:w="100" w:type="dxa"/>
            </w:tcMar>
          </w:tcPr>
          <w:p w14:paraId="07F75788"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36E5B5E1"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60" w:type="dxa"/>
            <w:tcBorders>
              <w:right w:val="single" w:sz="24" w:space="0" w:color="000000"/>
            </w:tcBorders>
            <w:tcMar>
              <w:top w:w="100" w:type="dxa"/>
              <w:left w:w="100" w:type="dxa"/>
              <w:bottom w:w="100" w:type="dxa"/>
              <w:right w:w="100" w:type="dxa"/>
            </w:tcMar>
          </w:tcPr>
          <w:p w14:paraId="257F386E"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c>
          <w:tcPr>
            <w:tcW w:w="1725" w:type="dxa"/>
            <w:tcBorders>
              <w:left w:val="single" w:sz="24" w:space="0" w:color="000000"/>
            </w:tcBorders>
            <w:tcMar>
              <w:top w:w="100" w:type="dxa"/>
              <w:left w:w="100" w:type="dxa"/>
              <w:bottom w:w="100" w:type="dxa"/>
              <w:right w:w="100" w:type="dxa"/>
            </w:tcMar>
          </w:tcPr>
          <w:p w14:paraId="1CA49693"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10" w:type="dxa"/>
            <w:tcMar>
              <w:top w:w="100" w:type="dxa"/>
              <w:left w:w="100" w:type="dxa"/>
              <w:bottom w:w="100" w:type="dxa"/>
              <w:right w:w="100" w:type="dxa"/>
            </w:tcMar>
          </w:tcPr>
          <w:p w14:paraId="71314B3C"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00" w:type="dxa"/>
            <w:tcMar>
              <w:top w:w="100" w:type="dxa"/>
              <w:left w:w="100" w:type="dxa"/>
              <w:bottom w:w="100" w:type="dxa"/>
              <w:right w:w="100" w:type="dxa"/>
            </w:tcMar>
          </w:tcPr>
          <w:p w14:paraId="0B2021B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r>
      <w:tr w:rsidR="00872F4F" w14:paraId="7CC21002" w14:textId="77777777">
        <w:tc>
          <w:tcPr>
            <w:tcW w:w="2025" w:type="dxa"/>
            <w:tcMar>
              <w:top w:w="100" w:type="dxa"/>
              <w:left w:w="100" w:type="dxa"/>
              <w:bottom w:w="100" w:type="dxa"/>
              <w:right w:w="100" w:type="dxa"/>
            </w:tcMar>
          </w:tcPr>
          <w:p w14:paraId="1611C18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423ACCAF"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60" w:type="dxa"/>
            <w:tcBorders>
              <w:right w:val="single" w:sz="24" w:space="0" w:color="000000"/>
            </w:tcBorders>
            <w:tcMar>
              <w:top w:w="100" w:type="dxa"/>
              <w:left w:w="100" w:type="dxa"/>
              <w:bottom w:w="100" w:type="dxa"/>
              <w:right w:w="100" w:type="dxa"/>
            </w:tcMar>
          </w:tcPr>
          <w:p w14:paraId="64CB319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vulnerability</w:t>
            </w:r>
          </w:p>
        </w:tc>
        <w:tc>
          <w:tcPr>
            <w:tcW w:w="1725" w:type="dxa"/>
            <w:tcBorders>
              <w:left w:val="single" w:sz="24" w:space="0" w:color="000000"/>
            </w:tcBorders>
            <w:tcMar>
              <w:top w:w="100" w:type="dxa"/>
              <w:left w:w="100" w:type="dxa"/>
              <w:bottom w:w="100" w:type="dxa"/>
              <w:right w:w="100" w:type="dxa"/>
            </w:tcMar>
          </w:tcPr>
          <w:p w14:paraId="623A236D"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10" w:type="dxa"/>
            <w:tcMar>
              <w:top w:w="100" w:type="dxa"/>
              <w:left w:w="100" w:type="dxa"/>
              <w:bottom w:w="100" w:type="dxa"/>
              <w:right w:w="100" w:type="dxa"/>
            </w:tcMar>
          </w:tcPr>
          <w:p w14:paraId="6B6E07ED"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00" w:type="dxa"/>
            <w:tcMar>
              <w:top w:w="100" w:type="dxa"/>
              <w:left w:w="100" w:type="dxa"/>
              <w:bottom w:w="100" w:type="dxa"/>
              <w:right w:w="100" w:type="dxa"/>
            </w:tcMar>
          </w:tcPr>
          <w:p w14:paraId="77330E8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r>
      <w:tr w:rsidR="00872F4F" w14:paraId="28057BC0" w14:textId="77777777">
        <w:tc>
          <w:tcPr>
            <w:tcW w:w="2025" w:type="dxa"/>
            <w:tcMar>
              <w:top w:w="100" w:type="dxa"/>
              <w:left w:w="100" w:type="dxa"/>
              <w:bottom w:w="100" w:type="dxa"/>
              <w:right w:w="100" w:type="dxa"/>
            </w:tcMar>
          </w:tcPr>
          <w:p w14:paraId="3BED265F"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13E5D7EA"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60" w:type="dxa"/>
            <w:tcBorders>
              <w:right w:val="single" w:sz="24" w:space="0" w:color="000000"/>
            </w:tcBorders>
            <w:tcMar>
              <w:top w:w="100" w:type="dxa"/>
              <w:left w:w="100" w:type="dxa"/>
              <w:bottom w:w="100" w:type="dxa"/>
              <w:right w:w="100" w:type="dxa"/>
            </w:tcMar>
          </w:tcPr>
          <w:p w14:paraId="7398F7D5"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725" w:type="dxa"/>
            <w:tcBorders>
              <w:left w:val="single" w:sz="24" w:space="0" w:color="000000"/>
            </w:tcBorders>
            <w:tcMar>
              <w:top w:w="100" w:type="dxa"/>
              <w:left w:w="100" w:type="dxa"/>
              <w:bottom w:w="100" w:type="dxa"/>
              <w:right w:w="100" w:type="dxa"/>
            </w:tcMar>
          </w:tcPr>
          <w:p w14:paraId="4E689FB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10" w:type="dxa"/>
            <w:tcMar>
              <w:top w:w="100" w:type="dxa"/>
              <w:left w:w="100" w:type="dxa"/>
              <w:bottom w:w="100" w:type="dxa"/>
              <w:right w:w="100" w:type="dxa"/>
            </w:tcMar>
          </w:tcPr>
          <w:p w14:paraId="1EC2FFC7"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00" w:type="dxa"/>
            <w:tcMar>
              <w:top w:w="100" w:type="dxa"/>
              <w:left w:w="100" w:type="dxa"/>
              <w:bottom w:w="100" w:type="dxa"/>
              <w:right w:w="100" w:type="dxa"/>
            </w:tcMar>
          </w:tcPr>
          <w:p w14:paraId="39DB2AC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vulnerability</w:t>
            </w:r>
          </w:p>
        </w:tc>
      </w:tr>
      <w:tr w:rsidR="00872F4F" w14:paraId="5B2FB43A" w14:textId="77777777">
        <w:tc>
          <w:tcPr>
            <w:tcW w:w="2025" w:type="dxa"/>
            <w:tcMar>
              <w:top w:w="100" w:type="dxa"/>
              <w:left w:w="100" w:type="dxa"/>
              <w:bottom w:w="100" w:type="dxa"/>
              <w:right w:w="100" w:type="dxa"/>
            </w:tcMar>
          </w:tcPr>
          <w:p w14:paraId="75692B98"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5EBA64EC"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60" w:type="dxa"/>
            <w:tcBorders>
              <w:right w:val="single" w:sz="24" w:space="0" w:color="000000"/>
            </w:tcBorders>
            <w:tcMar>
              <w:top w:w="100" w:type="dxa"/>
              <w:left w:w="100" w:type="dxa"/>
              <w:bottom w:w="100" w:type="dxa"/>
              <w:right w:w="100" w:type="dxa"/>
            </w:tcMar>
          </w:tcPr>
          <w:p w14:paraId="2FBE9192"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25" w:type="dxa"/>
            <w:tcBorders>
              <w:left w:val="single" w:sz="24" w:space="0" w:color="000000"/>
            </w:tcBorders>
            <w:tcMar>
              <w:top w:w="100" w:type="dxa"/>
              <w:left w:w="100" w:type="dxa"/>
              <w:bottom w:w="100" w:type="dxa"/>
              <w:right w:w="100" w:type="dxa"/>
            </w:tcMar>
          </w:tcPr>
          <w:p w14:paraId="3CE34DB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10" w:type="dxa"/>
            <w:tcMar>
              <w:top w:w="100" w:type="dxa"/>
              <w:left w:w="100" w:type="dxa"/>
              <w:bottom w:w="100" w:type="dxa"/>
              <w:right w:w="100" w:type="dxa"/>
            </w:tcMar>
          </w:tcPr>
          <w:p w14:paraId="7729C18B"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00" w:type="dxa"/>
            <w:tcMar>
              <w:top w:w="100" w:type="dxa"/>
              <w:left w:w="100" w:type="dxa"/>
              <w:bottom w:w="100" w:type="dxa"/>
              <w:right w:w="100" w:type="dxa"/>
            </w:tcMar>
          </w:tcPr>
          <w:p w14:paraId="17F2DDB2"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r>
      <w:tr w:rsidR="00872F4F" w14:paraId="451B21FA" w14:textId="77777777">
        <w:tc>
          <w:tcPr>
            <w:tcW w:w="2025" w:type="dxa"/>
            <w:tcMar>
              <w:top w:w="100" w:type="dxa"/>
              <w:left w:w="100" w:type="dxa"/>
              <w:bottom w:w="100" w:type="dxa"/>
              <w:right w:w="100" w:type="dxa"/>
            </w:tcMar>
          </w:tcPr>
          <w:p w14:paraId="5022089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665" w:type="dxa"/>
            <w:tcMar>
              <w:top w:w="100" w:type="dxa"/>
              <w:left w:w="100" w:type="dxa"/>
              <w:bottom w:w="100" w:type="dxa"/>
              <w:right w:w="100" w:type="dxa"/>
            </w:tcMar>
          </w:tcPr>
          <w:p w14:paraId="44B125F5"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60" w:type="dxa"/>
            <w:tcBorders>
              <w:right w:val="single" w:sz="24" w:space="0" w:color="000000"/>
            </w:tcBorders>
            <w:tcMar>
              <w:top w:w="100" w:type="dxa"/>
              <w:left w:w="100" w:type="dxa"/>
              <w:bottom w:w="100" w:type="dxa"/>
              <w:right w:w="100" w:type="dxa"/>
            </w:tcMar>
          </w:tcPr>
          <w:p w14:paraId="5B0A075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tool</w:t>
            </w:r>
          </w:p>
        </w:tc>
        <w:tc>
          <w:tcPr>
            <w:tcW w:w="1725" w:type="dxa"/>
            <w:tcBorders>
              <w:left w:val="single" w:sz="24" w:space="0" w:color="000000"/>
            </w:tcBorders>
            <w:tcMar>
              <w:top w:w="100" w:type="dxa"/>
              <w:left w:w="100" w:type="dxa"/>
              <w:bottom w:w="100" w:type="dxa"/>
              <w:right w:w="100" w:type="dxa"/>
            </w:tcMar>
          </w:tcPr>
          <w:p w14:paraId="2AC763B4"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10" w:type="dxa"/>
            <w:tcMar>
              <w:top w:w="100" w:type="dxa"/>
              <w:left w:w="100" w:type="dxa"/>
              <w:bottom w:w="100" w:type="dxa"/>
              <w:right w:w="100" w:type="dxa"/>
            </w:tcMar>
          </w:tcPr>
          <w:p w14:paraId="3E48A97D"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00" w:type="dxa"/>
            <w:tcMar>
              <w:top w:w="100" w:type="dxa"/>
              <w:left w:w="100" w:type="dxa"/>
              <w:bottom w:w="100" w:type="dxa"/>
              <w:right w:w="100" w:type="dxa"/>
            </w:tcMar>
          </w:tcPr>
          <w:p w14:paraId="049AE3A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r>
      <w:tr w:rsidR="00872F4F" w14:paraId="19510FBC" w14:textId="77777777">
        <w:tc>
          <w:tcPr>
            <w:tcW w:w="2025" w:type="dxa"/>
            <w:tcMar>
              <w:top w:w="100" w:type="dxa"/>
              <w:left w:w="100" w:type="dxa"/>
              <w:bottom w:w="100" w:type="dxa"/>
              <w:right w:w="100" w:type="dxa"/>
            </w:tcMar>
          </w:tcPr>
          <w:p w14:paraId="3CF35E25"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course-of-action</w:t>
            </w:r>
          </w:p>
        </w:tc>
        <w:tc>
          <w:tcPr>
            <w:tcW w:w="1665" w:type="dxa"/>
            <w:tcMar>
              <w:top w:w="100" w:type="dxa"/>
              <w:left w:w="100" w:type="dxa"/>
              <w:bottom w:w="100" w:type="dxa"/>
              <w:right w:w="100" w:type="dxa"/>
            </w:tcMar>
          </w:tcPr>
          <w:p w14:paraId="5F6F819D"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mitigates</w:t>
            </w:r>
          </w:p>
        </w:tc>
        <w:tc>
          <w:tcPr>
            <w:tcW w:w="1860" w:type="dxa"/>
            <w:tcBorders>
              <w:right w:val="single" w:sz="24" w:space="0" w:color="000000"/>
            </w:tcBorders>
            <w:tcMar>
              <w:top w:w="100" w:type="dxa"/>
              <w:left w:w="100" w:type="dxa"/>
              <w:bottom w:w="100" w:type="dxa"/>
              <w:right w:w="100" w:type="dxa"/>
            </w:tcMar>
          </w:tcPr>
          <w:p w14:paraId="53CC4B83"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725" w:type="dxa"/>
            <w:tcBorders>
              <w:left w:val="single" w:sz="24" w:space="0" w:color="000000"/>
            </w:tcBorders>
            <w:tcMar>
              <w:top w:w="100" w:type="dxa"/>
              <w:left w:w="100" w:type="dxa"/>
              <w:bottom w:w="100" w:type="dxa"/>
              <w:right w:w="100" w:type="dxa"/>
            </w:tcMar>
          </w:tcPr>
          <w:p w14:paraId="5F79B482"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10" w:type="dxa"/>
            <w:tcMar>
              <w:top w:w="100" w:type="dxa"/>
              <w:left w:w="100" w:type="dxa"/>
              <w:bottom w:w="100" w:type="dxa"/>
              <w:right w:w="100" w:type="dxa"/>
            </w:tcMar>
          </w:tcPr>
          <w:p w14:paraId="5B0EC9D9"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00" w:type="dxa"/>
            <w:tcMar>
              <w:top w:w="100" w:type="dxa"/>
              <w:left w:w="100" w:type="dxa"/>
              <w:bottom w:w="100" w:type="dxa"/>
              <w:right w:w="100" w:type="dxa"/>
            </w:tcMar>
          </w:tcPr>
          <w:p w14:paraId="616275E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tool</w:t>
            </w:r>
          </w:p>
        </w:tc>
      </w:tr>
      <w:tr w:rsidR="00872F4F" w14:paraId="40DDBEC4" w14:textId="77777777">
        <w:tc>
          <w:tcPr>
            <w:tcW w:w="2025" w:type="dxa"/>
            <w:tcMar>
              <w:top w:w="100" w:type="dxa"/>
              <w:left w:w="100" w:type="dxa"/>
              <w:bottom w:w="100" w:type="dxa"/>
              <w:right w:w="100" w:type="dxa"/>
            </w:tcMar>
          </w:tcPr>
          <w:p w14:paraId="55D54E5A"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course-of-action</w:t>
            </w:r>
          </w:p>
        </w:tc>
        <w:tc>
          <w:tcPr>
            <w:tcW w:w="1665" w:type="dxa"/>
            <w:tcMar>
              <w:top w:w="100" w:type="dxa"/>
              <w:left w:w="100" w:type="dxa"/>
              <w:bottom w:w="100" w:type="dxa"/>
              <w:right w:w="100" w:type="dxa"/>
            </w:tcMar>
          </w:tcPr>
          <w:p w14:paraId="732BAF3B"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mitigates</w:t>
            </w:r>
          </w:p>
        </w:tc>
        <w:tc>
          <w:tcPr>
            <w:tcW w:w="1860" w:type="dxa"/>
            <w:tcBorders>
              <w:right w:val="single" w:sz="24" w:space="0" w:color="000000"/>
            </w:tcBorders>
            <w:tcMar>
              <w:top w:w="100" w:type="dxa"/>
              <w:left w:w="100" w:type="dxa"/>
              <w:bottom w:w="100" w:type="dxa"/>
              <w:right w:w="100" w:type="dxa"/>
            </w:tcMar>
          </w:tcPr>
          <w:p w14:paraId="6DEE50C8"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725" w:type="dxa"/>
            <w:tcBorders>
              <w:left w:val="single" w:sz="24" w:space="0" w:color="000000"/>
            </w:tcBorders>
            <w:tcMar>
              <w:top w:w="100" w:type="dxa"/>
              <w:left w:w="100" w:type="dxa"/>
              <w:bottom w:w="100" w:type="dxa"/>
              <w:right w:w="100" w:type="dxa"/>
            </w:tcMar>
          </w:tcPr>
          <w:p w14:paraId="6A9E0DA7"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10" w:type="dxa"/>
            <w:tcMar>
              <w:top w:w="100" w:type="dxa"/>
              <w:left w:w="100" w:type="dxa"/>
              <w:bottom w:w="100" w:type="dxa"/>
              <w:right w:w="100" w:type="dxa"/>
            </w:tcMar>
          </w:tcPr>
          <w:p w14:paraId="4C7EA964"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exploits</w:t>
            </w:r>
          </w:p>
        </w:tc>
        <w:tc>
          <w:tcPr>
            <w:tcW w:w="1800" w:type="dxa"/>
            <w:tcMar>
              <w:top w:w="100" w:type="dxa"/>
              <w:left w:w="100" w:type="dxa"/>
              <w:bottom w:w="100" w:type="dxa"/>
              <w:right w:w="100" w:type="dxa"/>
            </w:tcMar>
          </w:tcPr>
          <w:p w14:paraId="3235467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vulnerability</w:t>
            </w:r>
          </w:p>
        </w:tc>
      </w:tr>
      <w:tr w:rsidR="00872F4F" w14:paraId="7F7637D4" w14:textId="77777777">
        <w:tc>
          <w:tcPr>
            <w:tcW w:w="2025" w:type="dxa"/>
            <w:tcMar>
              <w:top w:w="100" w:type="dxa"/>
              <w:left w:w="100" w:type="dxa"/>
              <w:bottom w:w="100" w:type="dxa"/>
              <w:right w:w="100" w:type="dxa"/>
            </w:tcMar>
          </w:tcPr>
          <w:p w14:paraId="15EC362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course-of-action</w:t>
            </w:r>
          </w:p>
        </w:tc>
        <w:tc>
          <w:tcPr>
            <w:tcW w:w="1665" w:type="dxa"/>
            <w:tcMar>
              <w:top w:w="100" w:type="dxa"/>
              <w:left w:w="100" w:type="dxa"/>
              <w:bottom w:w="100" w:type="dxa"/>
              <w:right w:w="100" w:type="dxa"/>
            </w:tcMar>
          </w:tcPr>
          <w:p w14:paraId="21E54A0F"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mitigates</w:t>
            </w:r>
          </w:p>
        </w:tc>
        <w:tc>
          <w:tcPr>
            <w:tcW w:w="1860" w:type="dxa"/>
            <w:tcBorders>
              <w:right w:val="single" w:sz="24" w:space="0" w:color="000000"/>
            </w:tcBorders>
            <w:tcMar>
              <w:top w:w="100" w:type="dxa"/>
              <w:left w:w="100" w:type="dxa"/>
              <w:bottom w:w="100" w:type="dxa"/>
              <w:right w:w="100" w:type="dxa"/>
            </w:tcMar>
          </w:tcPr>
          <w:p w14:paraId="7456F285"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25" w:type="dxa"/>
            <w:tcBorders>
              <w:left w:val="single" w:sz="24" w:space="0" w:color="000000"/>
            </w:tcBorders>
            <w:tcMar>
              <w:top w:w="100" w:type="dxa"/>
              <w:left w:w="100" w:type="dxa"/>
              <w:bottom w:w="100" w:type="dxa"/>
              <w:right w:w="100" w:type="dxa"/>
            </w:tcMar>
          </w:tcPr>
          <w:p w14:paraId="46A2C6B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10" w:type="dxa"/>
            <w:tcMar>
              <w:top w:w="100" w:type="dxa"/>
              <w:left w:w="100" w:type="dxa"/>
              <w:bottom w:w="100" w:type="dxa"/>
              <w:right w:w="100" w:type="dxa"/>
            </w:tcMar>
          </w:tcPr>
          <w:p w14:paraId="6DAD16D7"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00" w:type="dxa"/>
            <w:tcMar>
              <w:top w:w="100" w:type="dxa"/>
              <w:left w:w="100" w:type="dxa"/>
              <w:bottom w:w="100" w:type="dxa"/>
              <w:right w:w="100" w:type="dxa"/>
            </w:tcMar>
          </w:tcPr>
          <w:p w14:paraId="24522C32"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r>
      <w:tr w:rsidR="00872F4F" w14:paraId="3A880AAF" w14:textId="77777777">
        <w:tc>
          <w:tcPr>
            <w:tcW w:w="2025" w:type="dxa"/>
            <w:tcMar>
              <w:top w:w="100" w:type="dxa"/>
              <w:left w:w="100" w:type="dxa"/>
              <w:bottom w:w="100" w:type="dxa"/>
              <w:right w:w="100" w:type="dxa"/>
            </w:tcMar>
          </w:tcPr>
          <w:p w14:paraId="7548ACA9"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course-of-action</w:t>
            </w:r>
          </w:p>
        </w:tc>
        <w:tc>
          <w:tcPr>
            <w:tcW w:w="1665" w:type="dxa"/>
            <w:tcMar>
              <w:top w:w="100" w:type="dxa"/>
              <w:left w:w="100" w:type="dxa"/>
              <w:bottom w:w="100" w:type="dxa"/>
              <w:right w:w="100" w:type="dxa"/>
            </w:tcMar>
          </w:tcPr>
          <w:p w14:paraId="0014B7EC"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mitigates</w:t>
            </w:r>
          </w:p>
        </w:tc>
        <w:tc>
          <w:tcPr>
            <w:tcW w:w="1860" w:type="dxa"/>
            <w:tcBorders>
              <w:right w:val="single" w:sz="24" w:space="0" w:color="000000"/>
            </w:tcBorders>
            <w:tcMar>
              <w:top w:w="100" w:type="dxa"/>
              <w:left w:w="100" w:type="dxa"/>
              <w:bottom w:w="100" w:type="dxa"/>
              <w:right w:w="100" w:type="dxa"/>
            </w:tcMar>
          </w:tcPr>
          <w:p w14:paraId="35E09B32"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tool</w:t>
            </w:r>
          </w:p>
        </w:tc>
        <w:tc>
          <w:tcPr>
            <w:tcW w:w="1725" w:type="dxa"/>
            <w:tcBorders>
              <w:left w:val="single" w:sz="24" w:space="0" w:color="000000"/>
            </w:tcBorders>
            <w:tcMar>
              <w:top w:w="100" w:type="dxa"/>
              <w:left w:w="100" w:type="dxa"/>
              <w:bottom w:w="100" w:type="dxa"/>
              <w:right w:w="100" w:type="dxa"/>
            </w:tcMar>
          </w:tcPr>
          <w:p w14:paraId="04AEAB6E"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10" w:type="dxa"/>
            <w:tcMar>
              <w:top w:w="100" w:type="dxa"/>
              <w:left w:w="100" w:type="dxa"/>
              <w:bottom w:w="100" w:type="dxa"/>
              <w:right w:w="100" w:type="dxa"/>
            </w:tcMar>
          </w:tcPr>
          <w:p w14:paraId="3BF3490B"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variant-of</w:t>
            </w:r>
          </w:p>
        </w:tc>
        <w:tc>
          <w:tcPr>
            <w:tcW w:w="1800" w:type="dxa"/>
            <w:tcMar>
              <w:top w:w="100" w:type="dxa"/>
              <w:left w:w="100" w:type="dxa"/>
              <w:bottom w:w="100" w:type="dxa"/>
              <w:right w:w="100" w:type="dxa"/>
            </w:tcMar>
          </w:tcPr>
          <w:p w14:paraId="7F45F9A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r>
      <w:tr w:rsidR="00872F4F" w14:paraId="72915F49" w14:textId="77777777">
        <w:tc>
          <w:tcPr>
            <w:tcW w:w="2025" w:type="dxa"/>
            <w:tcMar>
              <w:top w:w="100" w:type="dxa"/>
              <w:left w:w="100" w:type="dxa"/>
              <w:bottom w:w="100" w:type="dxa"/>
              <w:right w:w="100" w:type="dxa"/>
            </w:tcMar>
          </w:tcPr>
          <w:p w14:paraId="100EB544"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course-of-action</w:t>
            </w:r>
          </w:p>
        </w:tc>
        <w:tc>
          <w:tcPr>
            <w:tcW w:w="1665" w:type="dxa"/>
            <w:tcMar>
              <w:top w:w="100" w:type="dxa"/>
              <w:left w:w="100" w:type="dxa"/>
              <w:bottom w:w="100" w:type="dxa"/>
              <w:right w:w="100" w:type="dxa"/>
            </w:tcMar>
          </w:tcPr>
          <w:p w14:paraId="1F4CB571"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mitigates</w:t>
            </w:r>
          </w:p>
        </w:tc>
        <w:tc>
          <w:tcPr>
            <w:tcW w:w="1860" w:type="dxa"/>
            <w:tcBorders>
              <w:right w:val="single" w:sz="24" w:space="0" w:color="000000"/>
            </w:tcBorders>
            <w:tcMar>
              <w:top w:w="100" w:type="dxa"/>
              <w:left w:w="100" w:type="dxa"/>
              <w:bottom w:w="100" w:type="dxa"/>
              <w:right w:w="100" w:type="dxa"/>
            </w:tcMar>
          </w:tcPr>
          <w:p w14:paraId="5CD96B5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vulnerability</w:t>
            </w:r>
          </w:p>
        </w:tc>
        <w:tc>
          <w:tcPr>
            <w:tcW w:w="1725" w:type="dxa"/>
            <w:tcBorders>
              <w:left w:val="single" w:sz="24" w:space="0" w:color="000000"/>
            </w:tcBorders>
            <w:tcMar>
              <w:top w:w="100" w:type="dxa"/>
              <w:left w:w="100" w:type="dxa"/>
              <w:bottom w:w="100" w:type="dxa"/>
              <w:right w:w="100" w:type="dxa"/>
            </w:tcMar>
          </w:tcPr>
          <w:p w14:paraId="1BF6F644"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10" w:type="dxa"/>
            <w:tcMar>
              <w:top w:w="100" w:type="dxa"/>
              <w:left w:w="100" w:type="dxa"/>
              <w:bottom w:w="100" w:type="dxa"/>
              <w:right w:w="100" w:type="dxa"/>
            </w:tcMar>
          </w:tcPr>
          <w:p w14:paraId="6C52617F"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00" w:type="dxa"/>
            <w:tcMar>
              <w:top w:w="100" w:type="dxa"/>
              <w:left w:w="100" w:type="dxa"/>
              <w:bottom w:w="100" w:type="dxa"/>
              <w:right w:w="100" w:type="dxa"/>
            </w:tcMar>
          </w:tcPr>
          <w:p w14:paraId="2F733A53"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r>
      <w:tr w:rsidR="00872F4F" w14:paraId="2E07A36F" w14:textId="77777777">
        <w:tc>
          <w:tcPr>
            <w:tcW w:w="2025" w:type="dxa"/>
            <w:tcMar>
              <w:top w:w="100" w:type="dxa"/>
              <w:left w:w="100" w:type="dxa"/>
              <w:bottom w:w="100" w:type="dxa"/>
              <w:right w:w="100" w:type="dxa"/>
            </w:tcMar>
          </w:tcPr>
          <w:p w14:paraId="4E016B4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277C80A5"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6E600039"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c>
          <w:tcPr>
            <w:tcW w:w="1725" w:type="dxa"/>
            <w:tcBorders>
              <w:left w:val="single" w:sz="24" w:space="0" w:color="000000"/>
            </w:tcBorders>
            <w:tcMar>
              <w:top w:w="100" w:type="dxa"/>
              <w:left w:w="100" w:type="dxa"/>
              <w:bottom w:w="100" w:type="dxa"/>
              <w:right w:w="100" w:type="dxa"/>
            </w:tcMar>
          </w:tcPr>
          <w:p w14:paraId="73F57314"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10" w:type="dxa"/>
            <w:tcMar>
              <w:top w:w="100" w:type="dxa"/>
              <w:left w:w="100" w:type="dxa"/>
              <w:bottom w:w="100" w:type="dxa"/>
              <w:right w:w="100" w:type="dxa"/>
            </w:tcMar>
          </w:tcPr>
          <w:p w14:paraId="2A4CC785"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00" w:type="dxa"/>
            <w:tcMar>
              <w:top w:w="100" w:type="dxa"/>
              <w:left w:w="100" w:type="dxa"/>
              <w:bottom w:w="100" w:type="dxa"/>
              <w:right w:w="100" w:type="dxa"/>
            </w:tcMar>
          </w:tcPr>
          <w:p w14:paraId="5E8EF987"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vulnerability</w:t>
            </w:r>
          </w:p>
        </w:tc>
      </w:tr>
      <w:tr w:rsidR="00872F4F" w14:paraId="20412056" w14:textId="77777777">
        <w:tc>
          <w:tcPr>
            <w:tcW w:w="2025" w:type="dxa"/>
            <w:tcMar>
              <w:top w:w="100" w:type="dxa"/>
              <w:left w:w="100" w:type="dxa"/>
              <w:bottom w:w="100" w:type="dxa"/>
              <w:right w:w="100" w:type="dxa"/>
            </w:tcMar>
          </w:tcPr>
          <w:p w14:paraId="7615A8AC"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37F4B609"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41F8524F"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campaign</w:t>
            </w:r>
          </w:p>
        </w:tc>
        <w:tc>
          <w:tcPr>
            <w:tcW w:w="1725" w:type="dxa"/>
            <w:tcBorders>
              <w:left w:val="single" w:sz="24" w:space="0" w:color="000000"/>
            </w:tcBorders>
            <w:tcMar>
              <w:top w:w="100" w:type="dxa"/>
              <w:left w:w="100" w:type="dxa"/>
              <w:bottom w:w="100" w:type="dxa"/>
              <w:right w:w="100" w:type="dxa"/>
            </w:tcMar>
          </w:tcPr>
          <w:p w14:paraId="6E7A6EC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10" w:type="dxa"/>
            <w:tcMar>
              <w:top w:w="100" w:type="dxa"/>
              <w:left w:w="100" w:type="dxa"/>
              <w:bottom w:w="100" w:type="dxa"/>
              <w:right w:w="100" w:type="dxa"/>
            </w:tcMar>
          </w:tcPr>
          <w:p w14:paraId="69F8861B"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00" w:type="dxa"/>
            <w:tcMar>
              <w:top w:w="100" w:type="dxa"/>
              <w:left w:w="100" w:type="dxa"/>
              <w:bottom w:w="100" w:type="dxa"/>
              <w:right w:w="100" w:type="dxa"/>
            </w:tcMar>
          </w:tcPr>
          <w:p w14:paraId="7E3DB47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attack-pattern</w:t>
            </w:r>
          </w:p>
        </w:tc>
      </w:tr>
      <w:tr w:rsidR="00872F4F" w14:paraId="72418A02" w14:textId="77777777">
        <w:tc>
          <w:tcPr>
            <w:tcW w:w="2025" w:type="dxa"/>
            <w:tcMar>
              <w:top w:w="100" w:type="dxa"/>
              <w:left w:w="100" w:type="dxa"/>
              <w:bottom w:w="100" w:type="dxa"/>
              <w:right w:w="100" w:type="dxa"/>
            </w:tcMar>
          </w:tcPr>
          <w:p w14:paraId="7D823451"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071E06A8"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25F21EFE"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intrusion-set</w:t>
            </w:r>
          </w:p>
        </w:tc>
        <w:tc>
          <w:tcPr>
            <w:tcW w:w="1725" w:type="dxa"/>
            <w:tcBorders>
              <w:left w:val="single" w:sz="24" w:space="0" w:color="000000"/>
            </w:tcBorders>
            <w:tcMar>
              <w:top w:w="100" w:type="dxa"/>
              <w:left w:w="100" w:type="dxa"/>
              <w:bottom w:w="100" w:type="dxa"/>
              <w:right w:w="100" w:type="dxa"/>
            </w:tcMar>
          </w:tcPr>
          <w:p w14:paraId="549BC672"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10" w:type="dxa"/>
            <w:tcMar>
              <w:top w:w="100" w:type="dxa"/>
              <w:left w:w="100" w:type="dxa"/>
              <w:bottom w:w="100" w:type="dxa"/>
              <w:right w:w="100" w:type="dxa"/>
            </w:tcMar>
          </w:tcPr>
          <w:p w14:paraId="7718EAE3"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00" w:type="dxa"/>
            <w:tcMar>
              <w:top w:w="100" w:type="dxa"/>
              <w:left w:w="100" w:type="dxa"/>
              <w:bottom w:w="100" w:type="dxa"/>
              <w:right w:w="100" w:type="dxa"/>
            </w:tcMar>
          </w:tcPr>
          <w:p w14:paraId="11F800C0"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r>
      <w:tr w:rsidR="00872F4F" w14:paraId="19D47A29" w14:textId="77777777">
        <w:tc>
          <w:tcPr>
            <w:tcW w:w="2025" w:type="dxa"/>
            <w:tcMar>
              <w:top w:w="100" w:type="dxa"/>
              <w:left w:w="100" w:type="dxa"/>
              <w:bottom w:w="100" w:type="dxa"/>
              <w:right w:w="100" w:type="dxa"/>
            </w:tcMar>
          </w:tcPr>
          <w:p w14:paraId="57585AC6"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739F3512"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3DC3D6E5"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malware</w:t>
            </w:r>
          </w:p>
        </w:tc>
        <w:tc>
          <w:tcPr>
            <w:tcW w:w="1725" w:type="dxa"/>
            <w:tcBorders>
              <w:left w:val="single" w:sz="24" w:space="0" w:color="000000"/>
            </w:tcBorders>
            <w:tcMar>
              <w:top w:w="100" w:type="dxa"/>
              <w:left w:w="100" w:type="dxa"/>
              <w:bottom w:w="100" w:type="dxa"/>
              <w:right w:w="100" w:type="dxa"/>
            </w:tcMar>
          </w:tcPr>
          <w:p w14:paraId="1D17E3A3"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10" w:type="dxa"/>
            <w:tcMar>
              <w:top w:w="100" w:type="dxa"/>
              <w:left w:w="100" w:type="dxa"/>
              <w:bottom w:w="100" w:type="dxa"/>
              <w:right w:w="100" w:type="dxa"/>
            </w:tcMar>
          </w:tcPr>
          <w:p w14:paraId="3884B2E4"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00" w:type="dxa"/>
            <w:tcMar>
              <w:top w:w="100" w:type="dxa"/>
              <w:left w:w="100" w:type="dxa"/>
              <w:bottom w:w="100" w:type="dxa"/>
              <w:right w:w="100" w:type="dxa"/>
            </w:tcMar>
          </w:tcPr>
          <w:p w14:paraId="55CFA407"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tool</w:t>
            </w:r>
          </w:p>
        </w:tc>
      </w:tr>
      <w:tr w:rsidR="00872F4F" w14:paraId="0BF36EAE" w14:textId="77777777">
        <w:tc>
          <w:tcPr>
            <w:tcW w:w="2025" w:type="dxa"/>
            <w:tcMar>
              <w:top w:w="100" w:type="dxa"/>
              <w:left w:w="100" w:type="dxa"/>
              <w:bottom w:w="100" w:type="dxa"/>
              <w:right w:w="100" w:type="dxa"/>
            </w:tcMar>
          </w:tcPr>
          <w:p w14:paraId="075F33AA"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6A4DC025"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attributed-to</w:t>
            </w:r>
          </w:p>
        </w:tc>
        <w:tc>
          <w:tcPr>
            <w:tcW w:w="1860" w:type="dxa"/>
            <w:tcBorders>
              <w:right w:val="single" w:sz="24" w:space="0" w:color="000000"/>
            </w:tcBorders>
            <w:tcMar>
              <w:top w:w="100" w:type="dxa"/>
              <w:left w:w="100" w:type="dxa"/>
              <w:bottom w:w="100" w:type="dxa"/>
              <w:right w:w="100" w:type="dxa"/>
            </w:tcMar>
          </w:tcPr>
          <w:p w14:paraId="43D13EE8"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threat-actor</w:t>
            </w:r>
          </w:p>
        </w:tc>
        <w:tc>
          <w:tcPr>
            <w:tcW w:w="1725" w:type="dxa"/>
            <w:tcBorders>
              <w:left w:val="single" w:sz="24" w:space="0" w:color="000000"/>
            </w:tcBorders>
            <w:tcMar>
              <w:top w:w="100" w:type="dxa"/>
              <w:left w:w="100" w:type="dxa"/>
              <w:bottom w:w="100" w:type="dxa"/>
              <w:right w:w="100" w:type="dxa"/>
            </w:tcMar>
          </w:tcPr>
          <w:p w14:paraId="4D672099" w14:textId="77777777" w:rsidR="00872F4F" w:rsidRDefault="00872F4F">
            <w:pPr>
              <w:widowControl w:val="0"/>
              <w:spacing w:line="240" w:lineRule="auto"/>
            </w:pPr>
          </w:p>
        </w:tc>
        <w:tc>
          <w:tcPr>
            <w:tcW w:w="1710" w:type="dxa"/>
            <w:tcMar>
              <w:top w:w="100" w:type="dxa"/>
              <w:left w:w="100" w:type="dxa"/>
              <w:bottom w:w="100" w:type="dxa"/>
              <w:right w:w="100" w:type="dxa"/>
            </w:tcMar>
          </w:tcPr>
          <w:p w14:paraId="085A7104" w14:textId="77777777" w:rsidR="00872F4F" w:rsidRDefault="00872F4F">
            <w:pPr>
              <w:widowControl w:val="0"/>
              <w:spacing w:line="240" w:lineRule="auto"/>
            </w:pPr>
          </w:p>
        </w:tc>
        <w:tc>
          <w:tcPr>
            <w:tcW w:w="1800" w:type="dxa"/>
            <w:tcMar>
              <w:top w:w="100" w:type="dxa"/>
              <w:left w:w="100" w:type="dxa"/>
              <w:bottom w:w="100" w:type="dxa"/>
              <w:right w:w="100" w:type="dxa"/>
            </w:tcMar>
          </w:tcPr>
          <w:p w14:paraId="10AE5B5B" w14:textId="77777777" w:rsidR="00872F4F" w:rsidRDefault="00872F4F">
            <w:pPr>
              <w:widowControl w:val="0"/>
              <w:spacing w:line="240" w:lineRule="auto"/>
            </w:pPr>
          </w:p>
        </w:tc>
      </w:tr>
      <w:tr w:rsidR="00872F4F" w14:paraId="6C353156" w14:textId="77777777">
        <w:tc>
          <w:tcPr>
            <w:tcW w:w="2025" w:type="dxa"/>
            <w:tcMar>
              <w:top w:w="100" w:type="dxa"/>
              <w:left w:w="100" w:type="dxa"/>
              <w:bottom w:w="100" w:type="dxa"/>
              <w:right w:w="100" w:type="dxa"/>
            </w:tcMar>
          </w:tcPr>
          <w:p w14:paraId="14E9BAA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65AAE119"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exploits</w:t>
            </w:r>
          </w:p>
        </w:tc>
        <w:tc>
          <w:tcPr>
            <w:tcW w:w="1860" w:type="dxa"/>
            <w:tcBorders>
              <w:right w:val="single" w:sz="24" w:space="0" w:color="000000"/>
            </w:tcBorders>
            <w:tcMar>
              <w:top w:w="100" w:type="dxa"/>
              <w:left w:w="100" w:type="dxa"/>
              <w:bottom w:w="100" w:type="dxa"/>
              <w:right w:w="100" w:type="dxa"/>
            </w:tcMar>
          </w:tcPr>
          <w:p w14:paraId="678A7803"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c>
          <w:tcPr>
            <w:tcW w:w="1725" w:type="dxa"/>
            <w:tcBorders>
              <w:left w:val="single" w:sz="24" w:space="0" w:color="000000"/>
            </w:tcBorders>
            <w:tcMar>
              <w:top w:w="100" w:type="dxa"/>
              <w:left w:w="100" w:type="dxa"/>
              <w:bottom w:w="100" w:type="dxa"/>
              <w:right w:w="100" w:type="dxa"/>
            </w:tcMar>
          </w:tcPr>
          <w:p w14:paraId="462AF590" w14:textId="77777777" w:rsidR="00872F4F" w:rsidRDefault="00872F4F">
            <w:pPr>
              <w:widowControl w:val="0"/>
              <w:spacing w:line="240" w:lineRule="auto"/>
            </w:pPr>
          </w:p>
        </w:tc>
        <w:tc>
          <w:tcPr>
            <w:tcW w:w="1710" w:type="dxa"/>
            <w:tcMar>
              <w:top w:w="100" w:type="dxa"/>
              <w:left w:w="100" w:type="dxa"/>
              <w:bottom w:w="100" w:type="dxa"/>
              <w:right w:w="100" w:type="dxa"/>
            </w:tcMar>
          </w:tcPr>
          <w:p w14:paraId="791B736B" w14:textId="77777777" w:rsidR="00872F4F" w:rsidRDefault="00872F4F">
            <w:pPr>
              <w:widowControl w:val="0"/>
              <w:spacing w:line="240" w:lineRule="auto"/>
            </w:pPr>
          </w:p>
        </w:tc>
        <w:tc>
          <w:tcPr>
            <w:tcW w:w="1800" w:type="dxa"/>
            <w:tcMar>
              <w:top w:w="100" w:type="dxa"/>
              <w:left w:w="100" w:type="dxa"/>
              <w:bottom w:w="100" w:type="dxa"/>
              <w:right w:w="100" w:type="dxa"/>
            </w:tcMar>
          </w:tcPr>
          <w:p w14:paraId="2D27D578" w14:textId="77777777" w:rsidR="00872F4F" w:rsidRDefault="00872F4F">
            <w:pPr>
              <w:widowControl w:val="0"/>
              <w:spacing w:line="240" w:lineRule="auto"/>
            </w:pPr>
          </w:p>
        </w:tc>
      </w:tr>
      <w:tr w:rsidR="00872F4F" w14:paraId="453C7C8E" w14:textId="77777777">
        <w:tc>
          <w:tcPr>
            <w:tcW w:w="2025" w:type="dxa"/>
            <w:tcMar>
              <w:top w:w="100" w:type="dxa"/>
              <w:left w:w="100" w:type="dxa"/>
              <w:bottom w:w="100" w:type="dxa"/>
              <w:right w:w="100" w:type="dxa"/>
            </w:tcMar>
          </w:tcPr>
          <w:p w14:paraId="4FB29ACA"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lastRenderedPageBreak/>
              <w:t>incident</w:t>
            </w:r>
          </w:p>
        </w:tc>
        <w:tc>
          <w:tcPr>
            <w:tcW w:w="1665" w:type="dxa"/>
            <w:tcMar>
              <w:top w:w="100" w:type="dxa"/>
              <w:left w:w="100" w:type="dxa"/>
              <w:bottom w:w="100" w:type="dxa"/>
              <w:right w:w="100" w:type="dxa"/>
            </w:tcMar>
          </w:tcPr>
          <w:p w14:paraId="11E91C9D"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targets</w:t>
            </w:r>
          </w:p>
        </w:tc>
        <w:tc>
          <w:tcPr>
            <w:tcW w:w="1860" w:type="dxa"/>
            <w:tcBorders>
              <w:right w:val="single" w:sz="24" w:space="0" w:color="000000"/>
            </w:tcBorders>
            <w:tcMar>
              <w:top w:w="100" w:type="dxa"/>
              <w:left w:w="100" w:type="dxa"/>
              <w:bottom w:w="100" w:type="dxa"/>
              <w:right w:w="100" w:type="dxa"/>
            </w:tcMar>
          </w:tcPr>
          <w:p w14:paraId="36FB75B9"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victim-target</w:t>
            </w:r>
          </w:p>
        </w:tc>
        <w:tc>
          <w:tcPr>
            <w:tcW w:w="1725" w:type="dxa"/>
            <w:tcBorders>
              <w:left w:val="single" w:sz="24" w:space="0" w:color="000000"/>
            </w:tcBorders>
            <w:tcMar>
              <w:top w:w="100" w:type="dxa"/>
              <w:left w:w="100" w:type="dxa"/>
              <w:bottom w:w="100" w:type="dxa"/>
              <w:right w:w="100" w:type="dxa"/>
            </w:tcMar>
          </w:tcPr>
          <w:p w14:paraId="67E00702" w14:textId="77777777" w:rsidR="00872F4F" w:rsidRDefault="00872F4F">
            <w:pPr>
              <w:widowControl w:val="0"/>
              <w:spacing w:line="240" w:lineRule="auto"/>
            </w:pPr>
          </w:p>
        </w:tc>
        <w:tc>
          <w:tcPr>
            <w:tcW w:w="1710" w:type="dxa"/>
            <w:tcMar>
              <w:top w:w="100" w:type="dxa"/>
              <w:left w:w="100" w:type="dxa"/>
              <w:bottom w:w="100" w:type="dxa"/>
              <w:right w:w="100" w:type="dxa"/>
            </w:tcMar>
          </w:tcPr>
          <w:p w14:paraId="1879B889" w14:textId="77777777" w:rsidR="00872F4F" w:rsidRDefault="00872F4F">
            <w:pPr>
              <w:widowControl w:val="0"/>
              <w:spacing w:line="240" w:lineRule="auto"/>
            </w:pPr>
          </w:p>
        </w:tc>
        <w:tc>
          <w:tcPr>
            <w:tcW w:w="1800" w:type="dxa"/>
            <w:tcMar>
              <w:top w:w="100" w:type="dxa"/>
              <w:left w:w="100" w:type="dxa"/>
              <w:bottom w:w="100" w:type="dxa"/>
              <w:right w:w="100" w:type="dxa"/>
            </w:tcMar>
          </w:tcPr>
          <w:p w14:paraId="10A92D53" w14:textId="77777777" w:rsidR="00872F4F" w:rsidRDefault="00872F4F">
            <w:pPr>
              <w:widowControl w:val="0"/>
              <w:spacing w:line="240" w:lineRule="auto"/>
            </w:pPr>
          </w:p>
        </w:tc>
      </w:tr>
      <w:tr w:rsidR="00872F4F" w14:paraId="00CF4891" w14:textId="77777777">
        <w:tc>
          <w:tcPr>
            <w:tcW w:w="2025" w:type="dxa"/>
            <w:tcMar>
              <w:top w:w="100" w:type="dxa"/>
              <w:left w:w="100" w:type="dxa"/>
              <w:bottom w:w="100" w:type="dxa"/>
              <w:right w:w="100" w:type="dxa"/>
            </w:tcMar>
          </w:tcPr>
          <w:p w14:paraId="3C831E4A"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incident</w:t>
            </w:r>
          </w:p>
        </w:tc>
        <w:tc>
          <w:tcPr>
            <w:tcW w:w="1665" w:type="dxa"/>
            <w:tcMar>
              <w:top w:w="100" w:type="dxa"/>
              <w:left w:w="100" w:type="dxa"/>
              <w:bottom w:w="100" w:type="dxa"/>
              <w:right w:w="100" w:type="dxa"/>
            </w:tcMar>
          </w:tcPr>
          <w:p w14:paraId="0D2DDA66" w14:textId="77777777" w:rsidR="00872F4F" w:rsidRDefault="005A0616">
            <w:pPr>
              <w:widowControl w:val="0"/>
              <w:spacing w:line="240" w:lineRule="auto"/>
            </w:pPr>
            <w:r>
              <w:rPr>
                <w:rFonts w:ascii="Consolas" w:eastAsia="Consolas" w:hAnsi="Consolas" w:cs="Consolas"/>
                <w:color w:val="38761D"/>
                <w:sz w:val="20"/>
                <w:szCs w:val="20"/>
                <w:shd w:val="clear" w:color="auto" w:fill="D9EAD3"/>
              </w:rPr>
              <w:t>uses</w:t>
            </w:r>
          </w:p>
        </w:tc>
        <w:tc>
          <w:tcPr>
            <w:tcW w:w="1860" w:type="dxa"/>
            <w:tcBorders>
              <w:right w:val="single" w:sz="24" w:space="0" w:color="000000"/>
            </w:tcBorders>
            <w:tcMar>
              <w:top w:w="100" w:type="dxa"/>
              <w:left w:w="100" w:type="dxa"/>
              <w:bottom w:w="100" w:type="dxa"/>
              <w:right w:w="100" w:type="dxa"/>
            </w:tcMar>
          </w:tcPr>
          <w:p w14:paraId="3320228B" w14:textId="77777777" w:rsidR="00872F4F" w:rsidRDefault="005A0616">
            <w:pPr>
              <w:widowControl w:val="0"/>
              <w:spacing w:line="240" w:lineRule="auto"/>
            </w:pPr>
            <w:r>
              <w:rPr>
                <w:rFonts w:ascii="Consolas" w:eastAsia="Consolas" w:hAnsi="Consolas" w:cs="Consolas"/>
                <w:color w:val="C7254E"/>
                <w:sz w:val="20"/>
                <w:szCs w:val="20"/>
                <w:shd w:val="clear" w:color="auto" w:fill="F9F2F4"/>
              </w:rPr>
              <w:t>course-of-action</w:t>
            </w:r>
          </w:p>
        </w:tc>
        <w:tc>
          <w:tcPr>
            <w:tcW w:w="1725" w:type="dxa"/>
            <w:tcBorders>
              <w:left w:val="single" w:sz="24" w:space="0" w:color="000000"/>
            </w:tcBorders>
            <w:tcMar>
              <w:top w:w="100" w:type="dxa"/>
              <w:left w:w="100" w:type="dxa"/>
              <w:bottom w:w="100" w:type="dxa"/>
              <w:right w:w="100" w:type="dxa"/>
            </w:tcMar>
          </w:tcPr>
          <w:p w14:paraId="72D9FDC4" w14:textId="77777777" w:rsidR="00872F4F" w:rsidRDefault="00872F4F">
            <w:pPr>
              <w:widowControl w:val="0"/>
              <w:spacing w:line="240" w:lineRule="auto"/>
            </w:pPr>
          </w:p>
        </w:tc>
        <w:tc>
          <w:tcPr>
            <w:tcW w:w="1710" w:type="dxa"/>
            <w:tcMar>
              <w:top w:w="100" w:type="dxa"/>
              <w:left w:w="100" w:type="dxa"/>
              <w:bottom w:w="100" w:type="dxa"/>
              <w:right w:w="100" w:type="dxa"/>
            </w:tcMar>
          </w:tcPr>
          <w:p w14:paraId="2FE94F26" w14:textId="77777777" w:rsidR="00872F4F" w:rsidRDefault="00872F4F">
            <w:pPr>
              <w:widowControl w:val="0"/>
              <w:spacing w:line="240" w:lineRule="auto"/>
            </w:pPr>
          </w:p>
        </w:tc>
        <w:tc>
          <w:tcPr>
            <w:tcW w:w="1800" w:type="dxa"/>
            <w:tcMar>
              <w:top w:w="100" w:type="dxa"/>
              <w:left w:w="100" w:type="dxa"/>
              <w:bottom w:w="100" w:type="dxa"/>
              <w:right w:w="100" w:type="dxa"/>
            </w:tcMar>
          </w:tcPr>
          <w:p w14:paraId="248E43E4" w14:textId="77777777" w:rsidR="00872F4F" w:rsidRDefault="00872F4F">
            <w:pPr>
              <w:widowControl w:val="0"/>
              <w:spacing w:line="240" w:lineRule="auto"/>
            </w:pPr>
          </w:p>
        </w:tc>
      </w:tr>
    </w:tbl>
    <w:p w14:paraId="2B1F81C6" w14:textId="77777777" w:rsidR="00872F4F" w:rsidRDefault="00872F4F"/>
    <w:p w14:paraId="72C24B04" w14:textId="77777777" w:rsidR="00872F4F" w:rsidRDefault="005A0616">
      <w:pPr>
        <w:pStyle w:val="Heading3"/>
        <w:spacing w:line="276" w:lineRule="auto"/>
        <w:contextualSpacing w:val="0"/>
      </w:pPr>
      <w:bookmarkStart w:id="86" w:name="h.2y6ddegzfg0" w:colFirst="0" w:colLast="0"/>
      <w:bookmarkEnd w:id="86"/>
      <w:r>
        <w:t>​</w:t>
      </w:r>
      <w:r>
        <w:t>2.1.2.​ Properties</w:t>
      </w:r>
    </w:p>
    <w:tbl>
      <w:tblPr>
        <w:tblStyle w:val="af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295"/>
        <w:gridCol w:w="4140"/>
      </w:tblGrid>
      <w:tr w:rsidR="00872F4F" w14:paraId="71E2A778"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22C4C5BD" w14:textId="77777777" w:rsidR="00872F4F" w:rsidRDefault="005A0616">
            <w:pPr>
              <w:spacing w:line="240" w:lineRule="auto"/>
            </w:pPr>
            <w:r>
              <w:rPr>
                <w:b/>
                <w:color w:val="FFFFFF"/>
              </w:rPr>
              <w:t>Common Properties</w:t>
            </w:r>
          </w:p>
        </w:tc>
      </w:tr>
      <w:tr w:rsidR="00872F4F" w14:paraId="64653A84"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1F3F8F32"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27F82DB7"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A82D37D" w14:textId="77777777" w:rsidR="00872F4F" w:rsidRDefault="005A0616">
            <w:pPr>
              <w:spacing w:line="288" w:lineRule="auto"/>
            </w:pPr>
            <w:r>
              <w:rPr>
                <w:b/>
                <w:color w:val="FFFFFF"/>
              </w:rPr>
              <w:t>Relationship Specific Properties</w:t>
            </w:r>
          </w:p>
        </w:tc>
      </w:tr>
      <w:tr w:rsidR="00872F4F" w14:paraId="1E9ADC56"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6FE8E02" w14:textId="77777777" w:rsidR="00872F4F" w:rsidRDefault="005A0616">
            <w:pPr>
              <w:spacing w:line="288" w:lineRule="auto"/>
            </w:pPr>
            <w:r>
              <w:rPr>
                <w:rFonts w:ascii="Consolas" w:eastAsia="Consolas" w:hAnsi="Consolas" w:cs="Consolas"/>
                <w:b/>
              </w:rPr>
              <w:t xml:space="preserve">name, description, </w:t>
            </w:r>
            <w:r>
              <w:rPr>
                <w:rFonts w:ascii="Consolas" w:eastAsia="Consolas" w:hAnsi="Consolas" w:cs="Consolas"/>
                <w:b/>
              </w:rPr>
              <w:t>source_ref, target_ref</w:t>
            </w:r>
          </w:p>
        </w:tc>
      </w:tr>
      <w:tr w:rsidR="00872F4F" w14:paraId="4ED79CBC" w14:textId="77777777">
        <w:tc>
          <w:tcPr>
            <w:tcW w:w="2925" w:type="dxa"/>
            <w:shd w:val="clear" w:color="auto" w:fill="073763"/>
            <w:tcMar>
              <w:top w:w="100" w:type="dxa"/>
              <w:left w:w="100" w:type="dxa"/>
              <w:bottom w:w="100" w:type="dxa"/>
              <w:right w:w="100" w:type="dxa"/>
            </w:tcMar>
          </w:tcPr>
          <w:p w14:paraId="3603A197" w14:textId="77777777" w:rsidR="00872F4F" w:rsidRDefault="005A0616">
            <w:pPr>
              <w:widowControl w:val="0"/>
              <w:spacing w:line="240" w:lineRule="auto"/>
            </w:pPr>
            <w:r>
              <w:rPr>
                <w:b/>
                <w:color w:val="FFFFFF"/>
              </w:rPr>
              <w:t>Property Name</w:t>
            </w:r>
          </w:p>
        </w:tc>
        <w:tc>
          <w:tcPr>
            <w:tcW w:w="2295" w:type="dxa"/>
            <w:shd w:val="clear" w:color="auto" w:fill="073763"/>
            <w:tcMar>
              <w:top w:w="100" w:type="dxa"/>
              <w:left w:w="100" w:type="dxa"/>
              <w:bottom w:w="100" w:type="dxa"/>
              <w:right w:w="100" w:type="dxa"/>
            </w:tcMar>
          </w:tcPr>
          <w:p w14:paraId="445AE93C" w14:textId="77777777" w:rsidR="00872F4F" w:rsidRDefault="005A0616">
            <w:pPr>
              <w:widowControl w:val="0"/>
              <w:spacing w:line="240" w:lineRule="auto"/>
            </w:pPr>
            <w:r>
              <w:rPr>
                <w:b/>
                <w:color w:val="FFFFFF"/>
              </w:rPr>
              <w:t>Type</w:t>
            </w:r>
          </w:p>
        </w:tc>
        <w:tc>
          <w:tcPr>
            <w:tcW w:w="4140" w:type="dxa"/>
            <w:shd w:val="clear" w:color="auto" w:fill="073763"/>
            <w:tcMar>
              <w:top w:w="100" w:type="dxa"/>
              <w:left w:w="100" w:type="dxa"/>
              <w:bottom w:w="100" w:type="dxa"/>
              <w:right w:w="100" w:type="dxa"/>
            </w:tcMar>
          </w:tcPr>
          <w:p w14:paraId="6EB2724B" w14:textId="77777777" w:rsidR="00872F4F" w:rsidRDefault="005A0616">
            <w:pPr>
              <w:widowControl w:val="0"/>
              <w:spacing w:line="240" w:lineRule="auto"/>
            </w:pPr>
            <w:r>
              <w:rPr>
                <w:b/>
                <w:color w:val="FFFFFF"/>
              </w:rPr>
              <w:t>Description</w:t>
            </w:r>
          </w:p>
        </w:tc>
      </w:tr>
      <w:tr w:rsidR="00872F4F" w14:paraId="7ECAFAD1" w14:textId="77777777">
        <w:tc>
          <w:tcPr>
            <w:tcW w:w="2925" w:type="dxa"/>
            <w:shd w:val="clear" w:color="auto" w:fill="D9D9D9"/>
            <w:tcMar>
              <w:top w:w="100" w:type="dxa"/>
              <w:left w:w="100" w:type="dxa"/>
              <w:bottom w:w="100" w:type="dxa"/>
              <w:right w:w="100" w:type="dxa"/>
            </w:tcMar>
          </w:tcPr>
          <w:p w14:paraId="40A4AAF1" w14:textId="77777777" w:rsidR="00872F4F" w:rsidRDefault="005A0616">
            <w:pPr>
              <w:widowControl w:val="0"/>
              <w:spacing w:line="240" w:lineRule="auto"/>
            </w:pPr>
            <w:r>
              <w:rPr>
                <w:rFonts w:ascii="Consolas" w:eastAsia="Consolas" w:hAnsi="Consolas" w:cs="Consolas"/>
                <w:b/>
              </w:rPr>
              <w:t>type</w:t>
            </w:r>
            <w:r>
              <w:t xml:space="preserve"> (required)</w:t>
            </w:r>
          </w:p>
        </w:tc>
        <w:tc>
          <w:tcPr>
            <w:tcW w:w="2295" w:type="dxa"/>
            <w:shd w:val="clear" w:color="auto" w:fill="D9D9D9"/>
            <w:tcMar>
              <w:top w:w="100" w:type="dxa"/>
              <w:left w:w="100" w:type="dxa"/>
              <w:bottom w:w="100" w:type="dxa"/>
              <w:right w:w="100" w:type="dxa"/>
            </w:tcMar>
          </w:tcPr>
          <w:p w14:paraId="083EC6CE" w14:textId="77777777" w:rsidR="00872F4F" w:rsidRDefault="005A0616">
            <w:r>
              <w:rPr>
                <w:rFonts w:ascii="Consolas" w:eastAsia="Consolas" w:hAnsi="Consolas" w:cs="Consolas"/>
                <w:color w:val="C7254E"/>
                <w:shd w:val="clear" w:color="auto" w:fill="F9F2F4"/>
              </w:rPr>
              <w:t>string</w:t>
            </w:r>
          </w:p>
        </w:tc>
        <w:tc>
          <w:tcPr>
            <w:tcW w:w="4140" w:type="dxa"/>
            <w:shd w:val="clear" w:color="auto" w:fill="D9D9D9"/>
            <w:tcMar>
              <w:top w:w="100" w:type="dxa"/>
              <w:left w:w="100" w:type="dxa"/>
              <w:bottom w:w="100" w:type="dxa"/>
              <w:right w:w="100" w:type="dxa"/>
            </w:tcMar>
          </w:tcPr>
          <w:p w14:paraId="6B5D8BD9"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relationship</w:t>
            </w:r>
          </w:p>
        </w:tc>
      </w:tr>
      <w:tr w:rsidR="00872F4F" w14:paraId="6F5128B2" w14:textId="77777777">
        <w:tc>
          <w:tcPr>
            <w:tcW w:w="2925" w:type="dxa"/>
            <w:shd w:val="clear" w:color="auto" w:fill="FFFFFF"/>
            <w:tcMar>
              <w:top w:w="100" w:type="dxa"/>
              <w:left w:w="100" w:type="dxa"/>
              <w:bottom w:w="100" w:type="dxa"/>
              <w:right w:w="100" w:type="dxa"/>
            </w:tcMar>
          </w:tcPr>
          <w:p w14:paraId="4C050ED9" w14:textId="77777777" w:rsidR="00872F4F" w:rsidRDefault="005A0616">
            <w:pPr>
              <w:widowControl w:val="0"/>
              <w:spacing w:line="240" w:lineRule="auto"/>
            </w:pPr>
            <w:r>
              <w:rPr>
                <w:rFonts w:ascii="Consolas" w:eastAsia="Consolas" w:hAnsi="Consolas" w:cs="Consolas"/>
                <w:b/>
              </w:rPr>
              <w:t>name</w:t>
            </w:r>
            <w:r>
              <w:t xml:space="preserve"> (required)</w:t>
            </w:r>
          </w:p>
        </w:tc>
        <w:tc>
          <w:tcPr>
            <w:tcW w:w="2295" w:type="dxa"/>
            <w:shd w:val="clear" w:color="auto" w:fill="FFFFFF"/>
            <w:tcMar>
              <w:top w:w="100" w:type="dxa"/>
              <w:left w:w="100" w:type="dxa"/>
              <w:bottom w:w="100" w:type="dxa"/>
              <w:right w:w="100" w:type="dxa"/>
            </w:tcMar>
          </w:tcPr>
          <w:p w14:paraId="79177C76" w14:textId="77777777" w:rsidR="00872F4F" w:rsidRDefault="005A0616">
            <w:r>
              <w:rPr>
                <w:rFonts w:ascii="Consolas" w:eastAsia="Consolas" w:hAnsi="Consolas" w:cs="Consolas"/>
                <w:color w:val="C7254E"/>
                <w:shd w:val="clear" w:color="auto" w:fill="F9F2F4"/>
              </w:rPr>
              <w:t>string</w:t>
            </w:r>
          </w:p>
        </w:tc>
        <w:tc>
          <w:tcPr>
            <w:tcW w:w="41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50EAEB6" w14:textId="77777777" w:rsidR="00872F4F" w:rsidRDefault="005A0616">
            <w:pPr>
              <w:spacing w:line="240" w:lineRule="auto"/>
            </w:pPr>
            <w:r>
              <w:t xml:space="preserve">The name used to identify the Relationship. This value </w:t>
            </w:r>
            <w:r>
              <w:rPr>
                <w:b/>
              </w:rPr>
              <w:t xml:space="preserve">SHOULD </w:t>
            </w:r>
            <w:r>
              <w:t xml:space="preserve">be an exact value listed in the relationships for the source and target SDO, but </w:t>
            </w:r>
            <w:r>
              <w:rPr>
                <w:b/>
              </w:rPr>
              <w:t xml:space="preserve">MAY </w:t>
            </w:r>
            <w:r>
              <w:t xml:space="preserve">be any string. The value of this field </w:t>
            </w:r>
            <w:r>
              <w:rPr>
                <w:b/>
              </w:rPr>
              <w:t xml:space="preserve">MUST </w:t>
            </w:r>
            <w:r>
              <w:t>be in ASCII and is limited to characters a-z (lowercase ASCII), 0-9, and dash (-).</w:t>
            </w:r>
          </w:p>
        </w:tc>
      </w:tr>
      <w:tr w:rsidR="00872F4F" w14:paraId="2581BFA1" w14:textId="77777777">
        <w:tc>
          <w:tcPr>
            <w:tcW w:w="2925" w:type="dxa"/>
            <w:shd w:val="clear" w:color="auto" w:fill="FFFFFF"/>
            <w:tcMar>
              <w:top w:w="100" w:type="dxa"/>
              <w:left w:w="100" w:type="dxa"/>
              <w:bottom w:w="100" w:type="dxa"/>
              <w:right w:w="100" w:type="dxa"/>
            </w:tcMar>
          </w:tcPr>
          <w:p w14:paraId="179337CB" w14:textId="77777777" w:rsidR="00872F4F" w:rsidRDefault="005A0616">
            <w:pPr>
              <w:widowControl w:val="0"/>
              <w:spacing w:line="240" w:lineRule="auto"/>
            </w:pPr>
            <w:r>
              <w:rPr>
                <w:rFonts w:ascii="Consolas" w:eastAsia="Consolas" w:hAnsi="Consolas" w:cs="Consolas"/>
                <w:b/>
              </w:rPr>
              <w:t>description</w:t>
            </w:r>
            <w:r>
              <w:t xml:space="preserve"> (optional)</w:t>
            </w:r>
          </w:p>
        </w:tc>
        <w:tc>
          <w:tcPr>
            <w:tcW w:w="2295" w:type="dxa"/>
            <w:shd w:val="clear" w:color="auto" w:fill="FFFFFF"/>
            <w:tcMar>
              <w:top w:w="100" w:type="dxa"/>
              <w:left w:w="100" w:type="dxa"/>
              <w:bottom w:w="100" w:type="dxa"/>
              <w:right w:w="100" w:type="dxa"/>
            </w:tcMar>
          </w:tcPr>
          <w:p w14:paraId="05D0156E" w14:textId="77777777" w:rsidR="00872F4F" w:rsidRDefault="005A0616">
            <w:r>
              <w:rPr>
                <w:rFonts w:ascii="Consolas" w:eastAsia="Consolas" w:hAnsi="Consolas" w:cs="Consolas"/>
                <w:color w:val="C7254E"/>
                <w:shd w:val="clear" w:color="auto" w:fill="F9F2F4"/>
              </w:rPr>
              <w:t>string</w:t>
            </w:r>
          </w:p>
        </w:tc>
        <w:tc>
          <w:tcPr>
            <w:tcW w:w="41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AD2D6A9" w14:textId="77777777" w:rsidR="00872F4F" w:rsidRDefault="005A0616">
            <w:pPr>
              <w:spacing w:line="240" w:lineRule="auto"/>
            </w:pPr>
            <w:r>
              <w:t>A description</w:t>
            </w:r>
            <w:r>
              <w:t xml:space="preserve"> that provides more details and context about </w:t>
            </w:r>
            <w:r>
              <w:rPr>
                <w:rFonts w:ascii="Consolas" w:eastAsia="Consolas" w:hAnsi="Consolas" w:cs="Consolas"/>
              </w:rPr>
              <w:t>the Relationship</w:t>
            </w:r>
            <w:r>
              <w:t>, potentially including its purpose and its key characteristics.</w:t>
            </w:r>
          </w:p>
        </w:tc>
      </w:tr>
      <w:tr w:rsidR="00872F4F" w14:paraId="18E3BDCD" w14:textId="77777777">
        <w:tc>
          <w:tcPr>
            <w:tcW w:w="2925" w:type="dxa"/>
            <w:tcMar>
              <w:top w:w="100" w:type="dxa"/>
              <w:left w:w="100" w:type="dxa"/>
              <w:bottom w:w="100" w:type="dxa"/>
              <w:right w:w="100" w:type="dxa"/>
            </w:tcMar>
          </w:tcPr>
          <w:p w14:paraId="7DA139BC" w14:textId="77777777" w:rsidR="00872F4F" w:rsidRDefault="005A0616">
            <w:pPr>
              <w:widowControl w:val="0"/>
              <w:spacing w:line="240" w:lineRule="auto"/>
            </w:pPr>
            <w:r>
              <w:rPr>
                <w:rFonts w:ascii="Consolas" w:eastAsia="Consolas" w:hAnsi="Consolas" w:cs="Consolas"/>
                <w:b/>
              </w:rPr>
              <w:t>source_ref</w:t>
            </w:r>
            <w:r>
              <w:t xml:space="preserve"> (required)</w:t>
            </w:r>
          </w:p>
        </w:tc>
        <w:tc>
          <w:tcPr>
            <w:tcW w:w="2295" w:type="dxa"/>
            <w:tcMar>
              <w:top w:w="100" w:type="dxa"/>
              <w:left w:w="100" w:type="dxa"/>
              <w:bottom w:w="100" w:type="dxa"/>
              <w:right w:w="100" w:type="dxa"/>
            </w:tcMar>
          </w:tcPr>
          <w:p w14:paraId="2D30CE9E" w14:textId="77777777" w:rsidR="00872F4F" w:rsidRDefault="005A0616">
            <w:r>
              <w:rPr>
                <w:rFonts w:ascii="Consolas" w:eastAsia="Consolas" w:hAnsi="Consolas" w:cs="Consolas"/>
                <w:color w:val="C7254E"/>
                <w:shd w:val="clear" w:color="auto" w:fill="F9F2F4"/>
              </w:rPr>
              <w:t>identifier</w:t>
            </w:r>
          </w:p>
        </w:tc>
        <w:tc>
          <w:tcPr>
            <w:tcW w:w="4140" w:type="dxa"/>
            <w:tcMar>
              <w:top w:w="100" w:type="dxa"/>
              <w:left w:w="100" w:type="dxa"/>
              <w:bottom w:w="100" w:type="dxa"/>
              <w:right w:w="100" w:type="dxa"/>
            </w:tcMar>
          </w:tcPr>
          <w:p w14:paraId="44735DD6" w14:textId="77777777" w:rsidR="00872F4F" w:rsidRDefault="005A0616">
            <w:pPr>
              <w:widowControl w:val="0"/>
              <w:spacing w:line="240" w:lineRule="auto"/>
            </w:pPr>
            <w:r>
              <w:t xml:space="preserve">The </w:t>
            </w:r>
            <w:r>
              <w:rPr>
                <w:rFonts w:ascii="Consolas" w:eastAsia="Consolas" w:hAnsi="Consolas" w:cs="Consolas"/>
                <w:b/>
              </w:rPr>
              <w:t>id</w:t>
            </w:r>
            <w:r>
              <w:t xml:space="preserve"> of the source (from) object.</w:t>
            </w:r>
          </w:p>
        </w:tc>
      </w:tr>
      <w:tr w:rsidR="00872F4F" w14:paraId="144A29BB" w14:textId="77777777">
        <w:tc>
          <w:tcPr>
            <w:tcW w:w="2925" w:type="dxa"/>
            <w:tcMar>
              <w:top w:w="100" w:type="dxa"/>
              <w:left w:w="100" w:type="dxa"/>
              <w:bottom w:w="100" w:type="dxa"/>
              <w:right w:w="100" w:type="dxa"/>
            </w:tcMar>
          </w:tcPr>
          <w:p w14:paraId="73F519E4" w14:textId="77777777" w:rsidR="00872F4F" w:rsidRDefault="005A0616">
            <w:pPr>
              <w:widowControl w:val="0"/>
              <w:spacing w:line="240" w:lineRule="auto"/>
            </w:pPr>
            <w:r>
              <w:rPr>
                <w:rFonts w:ascii="Consolas" w:eastAsia="Consolas" w:hAnsi="Consolas" w:cs="Consolas"/>
                <w:b/>
              </w:rPr>
              <w:t>target_ref</w:t>
            </w:r>
            <w:r>
              <w:t xml:space="preserve"> (required)</w:t>
            </w:r>
          </w:p>
        </w:tc>
        <w:tc>
          <w:tcPr>
            <w:tcW w:w="2295" w:type="dxa"/>
            <w:tcMar>
              <w:top w:w="100" w:type="dxa"/>
              <w:left w:w="100" w:type="dxa"/>
              <w:bottom w:w="100" w:type="dxa"/>
              <w:right w:w="100" w:type="dxa"/>
            </w:tcMar>
          </w:tcPr>
          <w:p w14:paraId="1CEF376B" w14:textId="77777777" w:rsidR="00872F4F" w:rsidRDefault="005A0616">
            <w:r>
              <w:rPr>
                <w:rFonts w:ascii="Consolas" w:eastAsia="Consolas" w:hAnsi="Consolas" w:cs="Consolas"/>
                <w:color w:val="C7254E"/>
                <w:shd w:val="clear" w:color="auto" w:fill="F9F2F4"/>
              </w:rPr>
              <w:t>identifier</w:t>
            </w:r>
          </w:p>
        </w:tc>
        <w:tc>
          <w:tcPr>
            <w:tcW w:w="4140" w:type="dxa"/>
            <w:tcMar>
              <w:top w:w="100" w:type="dxa"/>
              <w:left w:w="100" w:type="dxa"/>
              <w:bottom w:w="100" w:type="dxa"/>
              <w:right w:w="100" w:type="dxa"/>
            </w:tcMar>
          </w:tcPr>
          <w:p w14:paraId="202DB374" w14:textId="77777777" w:rsidR="00872F4F" w:rsidRDefault="005A0616">
            <w:pPr>
              <w:widowControl w:val="0"/>
              <w:spacing w:line="240" w:lineRule="auto"/>
            </w:pPr>
            <w:r>
              <w:t xml:space="preserve">The </w:t>
            </w:r>
            <w:r>
              <w:rPr>
                <w:rFonts w:ascii="Consolas" w:eastAsia="Consolas" w:hAnsi="Consolas" w:cs="Consolas"/>
                <w:b/>
              </w:rPr>
              <w:t>id</w:t>
            </w:r>
            <w:r>
              <w:t xml:space="preserve"> of the target (to) object.</w:t>
            </w:r>
          </w:p>
        </w:tc>
      </w:tr>
    </w:tbl>
    <w:p w14:paraId="7C2FB46F" w14:textId="77777777" w:rsidR="00872F4F" w:rsidRDefault="00872F4F"/>
    <w:p w14:paraId="4D2A0DCB" w14:textId="77777777" w:rsidR="00872F4F" w:rsidRDefault="005A0616">
      <w:pPr>
        <w:pStyle w:val="Heading3"/>
        <w:contextualSpacing w:val="0"/>
      </w:pPr>
      <w:bookmarkStart w:id="87" w:name="h.pw1glqtz6mh2" w:colFirst="0" w:colLast="0"/>
      <w:bookmarkEnd w:id="87"/>
      <w:r>
        <w:t>​</w:t>
      </w:r>
      <w:r>
        <w:t>2.1.3.​ Relationships</w:t>
      </w:r>
    </w:p>
    <w:p w14:paraId="61600E2B" w14:textId="77777777" w:rsidR="00872F4F" w:rsidRDefault="005A0616">
      <w:r>
        <w:t>The</w:t>
      </w:r>
      <w:r>
        <w:rPr>
          <w:rFonts w:ascii="Consolas" w:eastAsia="Consolas" w:hAnsi="Consolas" w:cs="Consolas"/>
        </w:rPr>
        <w:t>r</w:t>
      </w:r>
      <w:r>
        <w:t>e are no relationships explicitly defined between the Relationship object and other objects, other than those defined as common relationships. The first section lists the embedded relationships by pr</w:t>
      </w:r>
      <w:r>
        <w:t xml:space="preserve">operty name along with their corresponding target. </w:t>
      </w:r>
    </w:p>
    <w:p w14:paraId="3D0C7744" w14:textId="77777777" w:rsidR="00872F4F" w:rsidRDefault="00872F4F"/>
    <w:p w14:paraId="224837E8" w14:textId="77777777" w:rsidR="00872F4F" w:rsidRDefault="005A0616">
      <w:r>
        <w:t xml:space="preserve">Relationships are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47958EB5" w14:textId="77777777" w:rsidR="00872F4F" w:rsidRDefault="00872F4F"/>
    <w:tbl>
      <w:tblPr>
        <w:tblStyle w:val="afd"/>
        <w:tblW w:w="9340" w:type="dxa"/>
        <w:tblLayout w:type="fixed"/>
        <w:tblLook w:val="0600" w:firstRow="0" w:lastRow="0" w:firstColumn="0" w:lastColumn="0" w:noHBand="1" w:noVBand="1"/>
      </w:tblPr>
      <w:tblGrid>
        <w:gridCol w:w="3740"/>
        <w:gridCol w:w="5600"/>
      </w:tblGrid>
      <w:tr w:rsidR="00872F4F" w14:paraId="753B2A69" w14:textId="77777777">
        <w:tc>
          <w:tcPr>
            <w:tcW w:w="934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4F907DE9" w14:textId="77777777" w:rsidR="00872F4F" w:rsidRDefault="005A0616">
            <w:pPr>
              <w:spacing w:line="288" w:lineRule="auto"/>
            </w:pPr>
            <w:r>
              <w:rPr>
                <w:b/>
                <w:color w:val="FFFFFF"/>
              </w:rPr>
              <w:t>Embedde</w:t>
            </w:r>
            <w:r>
              <w:rPr>
                <w:b/>
                <w:color w:val="FFFFFF"/>
              </w:rPr>
              <w:t>d Relationships</w:t>
            </w:r>
          </w:p>
        </w:tc>
      </w:tr>
      <w:tr w:rsidR="00872F4F" w14:paraId="21DC06A8" w14:textId="77777777">
        <w:tc>
          <w:tcPr>
            <w:tcW w:w="3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D6E505" w14:textId="77777777" w:rsidR="00872F4F" w:rsidRDefault="005A0616">
            <w:pPr>
              <w:spacing w:line="288" w:lineRule="auto"/>
            </w:pPr>
            <w:r>
              <w:rPr>
                <w:rFonts w:ascii="Consolas" w:eastAsia="Consolas" w:hAnsi="Consolas" w:cs="Consolas"/>
                <w:b/>
              </w:rPr>
              <w:t>created_by_ref</w:t>
            </w:r>
          </w:p>
        </w:tc>
        <w:tc>
          <w:tcPr>
            <w:tcW w:w="5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1CD9CB"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78959A97" w14:textId="77777777">
        <w:tc>
          <w:tcPr>
            <w:tcW w:w="37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F82091" w14:textId="77777777" w:rsidR="00872F4F" w:rsidRDefault="005A0616">
            <w:pPr>
              <w:spacing w:line="288" w:lineRule="auto"/>
            </w:pPr>
            <w:r>
              <w:rPr>
                <w:rFonts w:ascii="Consolas" w:eastAsia="Consolas" w:hAnsi="Consolas" w:cs="Consolas"/>
                <w:b/>
              </w:rPr>
              <w:t>object_markings_refs</w:t>
            </w:r>
          </w:p>
        </w:tc>
        <w:tc>
          <w:tcPr>
            <w:tcW w:w="56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A0623BC"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475934D5" w14:textId="77777777">
        <w:tc>
          <w:tcPr>
            <w:tcW w:w="934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1E589502" w14:textId="77777777" w:rsidR="00872F4F" w:rsidRDefault="005A0616">
            <w:pPr>
              <w:spacing w:line="288" w:lineRule="auto"/>
            </w:pPr>
            <w:r>
              <w:rPr>
                <w:b/>
                <w:color w:val="FFFFFF"/>
              </w:rPr>
              <w:t>Common Relationships</w:t>
            </w:r>
          </w:p>
        </w:tc>
      </w:tr>
      <w:tr w:rsidR="00872F4F" w14:paraId="4E2F620E" w14:textId="77777777">
        <w:tc>
          <w:tcPr>
            <w:tcW w:w="93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44CB7AE"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bl>
    <w:p w14:paraId="0AD196BE" w14:textId="77777777" w:rsidR="00872F4F" w:rsidRDefault="00872F4F"/>
    <w:p w14:paraId="2590C0D4" w14:textId="77777777" w:rsidR="00872F4F" w:rsidRDefault="005A0616">
      <w:pPr>
        <w:pStyle w:val="Heading2"/>
        <w:contextualSpacing w:val="0"/>
      </w:pPr>
      <w:bookmarkStart w:id="88" w:name="h.a795guqsap3r" w:colFirst="0" w:colLast="0"/>
      <w:bookmarkEnd w:id="88"/>
      <w:r>
        <w:t>​</w:t>
      </w:r>
      <w:r>
        <w:t>2.2.​ Sighting</w:t>
      </w:r>
    </w:p>
    <w:p w14:paraId="3D425BA2"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sighting</w:t>
      </w:r>
    </w:p>
    <w:p w14:paraId="35C22ECB" w14:textId="77777777" w:rsidR="00872F4F" w:rsidRDefault="00872F4F"/>
    <w:p w14:paraId="7589EC86" w14:textId="77777777" w:rsidR="00872F4F" w:rsidRDefault="005A0616">
      <w:r>
        <w:t xml:space="preserve">A sighting is an </w:t>
      </w:r>
      <w:r>
        <w:rPr>
          <w:rFonts w:ascii="Consolas" w:eastAsia="Consolas" w:hAnsi="Consolas" w:cs="Consolas"/>
        </w:rPr>
        <w:t>indication</w:t>
      </w:r>
      <w:r>
        <w:t xml:space="preserve"> that some cyber threat object (an indicator, a malware, a tool, a threat actor, etc.) was seen. </w:t>
      </w:r>
      <w:commentRangeStart w:id="89"/>
      <w:r>
        <w:t>Sightings are used to track what is being targeted, how attacks are carried out and who they are carried out against, and to do trending of attack volume.</w:t>
      </w:r>
      <w:commentRangeEnd w:id="89"/>
      <w:r>
        <w:commentReference w:id="89"/>
      </w:r>
    </w:p>
    <w:p w14:paraId="4743B529" w14:textId="77777777" w:rsidR="00872F4F" w:rsidRDefault="00872F4F"/>
    <w:p w14:paraId="0B89AFB4" w14:textId="77777777" w:rsidR="00872F4F" w:rsidRDefault="005A0616">
      <w:r>
        <w:t>Sighting is a special type of SRO: it's a relationship that contains extra fields not present on the generic Relationship object in order to represent data specific to sighting relationships (e.g., count, representing how many times something was seen).</w:t>
      </w:r>
    </w:p>
    <w:p w14:paraId="3C263CA5" w14:textId="77777777" w:rsidR="00872F4F" w:rsidRDefault="00872F4F"/>
    <w:p w14:paraId="21F15EE2" w14:textId="77777777" w:rsidR="00872F4F" w:rsidRDefault="005A0616">
      <w:r>
        <w:t>S</w:t>
      </w:r>
      <w:r>
        <w:t>ighting relationships relate three aspects of the sighting:</w:t>
      </w:r>
    </w:p>
    <w:p w14:paraId="43D1CEE1" w14:textId="77777777" w:rsidR="00872F4F" w:rsidRDefault="005A0616">
      <w:pPr>
        <w:numPr>
          <w:ilvl w:val="0"/>
          <w:numId w:val="1"/>
        </w:numPr>
        <w:ind w:hanging="360"/>
        <w:contextualSpacing/>
      </w:pPr>
      <w:r>
        <w:t>What was sighted, such as the Indicator, Malware, Campaign, or other object (</w:t>
      </w:r>
      <w:r>
        <w:rPr>
          <w:rFonts w:ascii="Consolas" w:eastAsia="Consolas" w:hAnsi="Consolas" w:cs="Consolas"/>
          <w:b/>
        </w:rPr>
        <w:t>sighting_of_ref</w:t>
      </w:r>
      <w:r>
        <w:t>)</w:t>
      </w:r>
    </w:p>
    <w:p w14:paraId="62FA7237" w14:textId="77777777" w:rsidR="00872F4F" w:rsidRDefault="005A0616">
      <w:pPr>
        <w:numPr>
          <w:ilvl w:val="0"/>
          <w:numId w:val="1"/>
        </w:numPr>
        <w:ind w:hanging="360"/>
        <w:contextualSpacing/>
      </w:pPr>
      <w:r>
        <w:rPr>
          <w:rFonts w:ascii="Consolas" w:eastAsia="Consolas" w:hAnsi="Consolas" w:cs="Consolas"/>
        </w:rPr>
        <w:t>Who sighted it and/or where it was sighted</w:t>
      </w:r>
      <w:r>
        <w:t>, represented as a Victim Target (</w:t>
      </w:r>
      <w:r>
        <w:rPr>
          <w:rFonts w:ascii="Consolas" w:eastAsia="Consolas" w:hAnsi="Consolas" w:cs="Consolas"/>
          <w:b/>
        </w:rPr>
        <w:t>where_sighted_refs</w:t>
      </w:r>
      <w:r>
        <w:t>)</w:t>
      </w:r>
    </w:p>
    <w:p w14:paraId="3CFC9813" w14:textId="77777777" w:rsidR="00872F4F" w:rsidRDefault="005A0616">
      <w:pPr>
        <w:numPr>
          <w:ilvl w:val="0"/>
          <w:numId w:val="1"/>
        </w:numPr>
        <w:ind w:hanging="360"/>
        <w:contextualSpacing/>
      </w:pPr>
      <w:r>
        <w:t>What w</w:t>
      </w:r>
      <w:r>
        <w:t>as actually seen on systems and networks, represented as Observed Data (</w:t>
      </w:r>
      <w:r>
        <w:rPr>
          <w:rFonts w:ascii="Consolas" w:eastAsia="Consolas" w:hAnsi="Consolas" w:cs="Consolas"/>
          <w:b/>
        </w:rPr>
        <w:t>observed_data_refs</w:t>
      </w:r>
      <w:r>
        <w:t>).</w:t>
      </w:r>
    </w:p>
    <w:p w14:paraId="4162E08D" w14:textId="77777777" w:rsidR="00872F4F" w:rsidRDefault="00872F4F"/>
    <w:p w14:paraId="094D5E4A" w14:textId="77777777" w:rsidR="00872F4F" w:rsidRDefault="005A0616">
      <w:r>
        <w:t>What was sighted is required: a sighting doesn't make sense unless you say what you saw. Who sighted it and where it was sighted as well as what was actually seen</w:t>
      </w:r>
      <w:r>
        <w:t xml:space="preserve"> are optional, because in many cases it isn't necessary to provide that level of detail in order to provide value.</w:t>
      </w:r>
    </w:p>
    <w:p w14:paraId="7826E0EC" w14:textId="77777777" w:rsidR="00872F4F" w:rsidRDefault="00872F4F"/>
    <w:p w14:paraId="068FA5BD" w14:textId="77777777" w:rsidR="00872F4F" w:rsidRDefault="005A0616">
      <w:r>
        <w:t>As an example, consider an Indicator IP watch list that has a 1000 IP addresses on it. One organization may want to tell you they saw the In</w:t>
      </w:r>
      <w:r>
        <w:t xml:space="preserve">dicator and exactly which IP address they saw.  Another organization may only be able to tell you that the Indicator was seen without telling you </w:t>
      </w:r>
      <w:r>
        <w:lastRenderedPageBreak/>
        <w:t>which IP address was seen. In either case, though, the sighting has no value without saying what was sighted.</w:t>
      </w:r>
    </w:p>
    <w:p w14:paraId="4FD5FBA2" w14:textId="77777777" w:rsidR="00872F4F" w:rsidRDefault="00872F4F"/>
    <w:p w14:paraId="5F2343A0" w14:textId="77777777" w:rsidR="00872F4F" w:rsidRDefault="005A0616">
      <w:r>
        <w:t xml:space="preserve">A Sighting is different than Observed Data: a Sighting is the relationship assertion that some object was seen ("I saw this indicator" or "I saw this Campaign"), while Observed Data is simply the raw data without interpretation of what it means ("foo.exe </w:t>
      </w:r>
      <w:r>
        <w:t>with hash 512074d1649661fa1a85b90b661f68c1").</w:t>
      </w:r>
    </w:p>
    <w:p w14:paraId="66E63FCB" w14:textId="77777777" w:rsidR="00872F4F" w:rsidRDefault="00872F4F"/>
    <w:p w14:paraId="2A2A3374" w14:textId="77777777" w:rsidR="00872F4F" w:rsidRDefault="005A0616">
      <w:r>
        <w:rPr>
          <w:rFonts w:ascii="Consolas" w:eastAsia="Consolas" w:hAnsi="Consolas" w:cs="Consolas"/>
        </w:rPr>
        <w:t>This object will be particularly useful in the context of threat intelligence sharing within trust circles because it gives analysts from different organizations the opportunity to acknowledge that a particula</w:t>
      </w:r>
      <w:r>
        <w:rPr>
          <w:rFonts w:ascii="Consolas" w:eastAsia="Consolas" w:hAnsi="Consolas" w:cs="Consolas"/>
        </w:rPr>
        <w:t>r phenomenon was “seen” in multiple places. It adds an SRO that can be used to crowdsource CTI and thereby quantify the phenomenon.</w:t>
      </w:r>
    </w:p>
    <w:p w14:paraId="3004A16A" w14:textId="77777777" w:rsidR="00872F4F" w:rsidRDefault="005A0616">
      <w:pPr>
        <w:pStyle w:val="Heading3"/>
        <w:contextualSpacing w:val="0"/>
      </w:pPr>
      <w:bookmarkStart w:id="90" w:name="h.7p0n81ikux8f" w:colFirst="0" w:colLast="0"/>
      <w:bookmarkEnd w:id="90"/>
      <w:r>
        <w:t>​</w:t>
      </w:r>
      <w:r>
        <w:t>2.2.1.​ Properties</w:t>
      </w:r>
    </w:p>
    <w:tbl>
      <w:tblPr>
        <w:tblStyle w:val="af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50"/>
        <w:gridCol w:w="3870"/>
      </w:tblGrid>
      <w:tr w:rsidR="00872F4F" w14:paraId="7290A3EE" w14:textId="77777777">
        <w:trPr>
          <w:trHeight w:val="420"/>
        </w:trPr>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3CB122CB" w14:textId="77777777" w:rsidR="00872F4F" w:rsidRDefault="005A0616">
            <w:pPr>
              <w:spacing w:line="240" w:lineRule="auto"/>
            </w:pPr>
            <w:r>
              <w:rPr>
                <w:b/>
                <w:color w:val="FFFFFF"/>
              </w:rPr>
              <w:t>Common Properties</w:t>
            </w:r>
          </w:p>
        </w:tc>
      </w:tr>
      <w:tr w:rsidR="00872F4F" w14:paraId="0A11954F"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shd w:val="clear" w:color="auto" w:fill="CFE2F3"/>
            <w:tcMar>
              <w:top w:w="100" w:type="dxa"/>
              <w:left w:w="100" w:type="dxa"/>
              <w:bottom w:w="100" w:type="dxa"/>
              <w:right w:w="100" w:type="dxa"/>
            </w:tcMar>
          </w:tcPr>
          <w:p w14:paraId="31EDC7AA" w14:textId="77777777" w:rsidR="00872F4F" w:rsidRDefault="005A0616">
            <w:pPr>
              <w:spacing w:line="288" w:lineRule="auto"/>
            </w:pPr>
            <w:r>
              <w:rPr>
                <w:rFonts w:ascii="Consolas" w:eastAsia="Consolas" w:hAnsi="Consolas" w:cs="Consolas"/>
                <w:b/>
              </w:rPr>
              <w:t>type, id, created_by_ref, created, modified, version, revoked, version_comment, labels, external_references, object_markings_refs, granular_markings</w:t>
            </w:r>
          </w:p>
        </w:tc>
      </w:tr>
      <w:tr w:rsidR="00872F4F" w14:paraId="26CCBD90" w14:textId="77777777">
        <w:tc>
          <w:tcPr>
            <w:tcW w:w="9360" w:type="dxa"/>
            <w:gridSpan w:val="3"/>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F99B54A" w14:textId="77777777" w:rsidR="00872F4F" w:rsidRDefault="005A0616">
            <w:pPr>
              <w:spacing w:line="288" w:lineRule="auto"/>
            </w:pPr>
            <w:r>
              <w:rPr>
                <w:b/>
                <w:color w:val="FFFFFF"/>
              </w:rPr>
              <w:t>Sighting Specific Properties</w:t>
            </w:r>
          </w:p>
        </w:tc>
      </w:tr>
      <w:tr w:rsidR="00872F4F" w14:paraId="313E06DB" w14:textId="77777777">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910373" w14:textId="77777777" w:rsidR="00872F4F" w:rsidRDefault="005A0616">
            <w:pPr>
              <w:spacing w:line="288" w:lineRule="auto"/>
            </w:pPr>
            <w:r>
              <w:rPr>
                <w:rFonts w:ascii="Consolas" w:eastAsia="Consolas" w:hAnsi="Consolas" w:cs="Consolas"/>
                <w:b/>
              </w:rPr>
              <w:t xml:space="preserve">first_seen, first_seen_precision, last_seen, </w:t>
            </w:r>
            <w:r>
              <w:rPr>
                <w:rFonts w:ascii="Consolas" w:eastAsia="Consolas" w:hAnsi="Consolas" w:cs="Consolas"/>
                <w:b/>
              </w:rPr>
              <w:t>last_seen_precision, count, sighting_of_ref, observed_data_refs, where_sighted_refs, summary</w:t>
            </w:r>
          </w:p>
        </w:tc>
      </w:tr>
      <w:tr w:rsidR="00872F4F" w14:paraId="7E224BB6" w14:textId="77777777">
        <w:tc>
          <w:tcPr>
            <w:tcW w:w="2940" w:type="dxa"/>
            <w:shd w:val="clear" w:color="auto" w:fill="073763"/>
            <w:tcMar>
              <w:top w:w="100" w:type="dxa"/>
              <w:left w:w="100" w:type="dxa"/>
              <w:bottom w:w="100" w:type="dxa"/>
              <w:right w:w="100" w:type="dxa"/>
            </w:tcMar>
          </w:tcPr>
          <w:p w14:paraId="3399BC40" w14:textId="77777777" w:rsidR="00872F4F" w:rsidRDefault="005A0616">
            <w:pPr>
              <w:spacing w:line="240" w:lineRule="auto"/>
            </w:pPr>
            <w:r>
              <w:rPr>
                <w:b/>
                <w:color w:val="FFFFFF"/>
              </w:rPr>
              <w:t>Property Name</w:t>
            </w:r>
          </w:p>
        </w:tc>
        <w:tc>
          <w:tcPr>
            <w:tcW w:w="2550" w:type="dxa"/>
            <w:shd w:val="clear" w:color="auto" w:fill="073763"/>
            <w:tcMar>
              <w:top w:w="100" w:type="dxa"/>
              <w:left w:w="100" w:type="dxa"/>
              <w:bottom w:w="100" w:type="dxa"/>
              <w:right w:w="100" w:type="dxa"/>
            </w:tcMar>
          </w:tcPr>
          <w:p w14:paraId="2BD7C209" w14:textId="77777777" w:rsidR="00872F4F" w:rsidRDefault="005A0616">
            <w:pPr>
              <w:spacing w:line="240" w:lineRule="auto"/>
            </w:pPr>
            <w:r>
              <w:rPr>
                <w:b/>
                <w:color w:val="FFFFFF"/>
              </w:rPr>
              <w:t>Type</w:t>
            </w:r>
          </w:p>
        </w:tc>
        <w:tc>
          <w:tcPr>
            <w:tcW w:w="3870" w:type="dxa"/>
            <w:shd w:val="clear" w:color="auto" w:fill="073763"/>
            <w:tcMar>
              <w:top w:w="100" w:type="dxa"/>
              <w:left w:w="100" w:type="dxa"/>
              <w:bottom w:w="100" w:type="dxa"/>
              <w:right w:w="100" w:type="dxa"/>
            </w:tcMar>
          </w:tcPr>
          <w:p w14:paraId="0F3BA47F" w14:textId="77777777" w:rsidR="00872F4F" w:rsidRDefault="005A0616">
            <w:pPr>
              <w:widowControl w:val="0"/>
              <w:spacing w:line="240" w:lineRule="auto"/>
            </w:pPr>
            <w:r>
              <w:rPr>
                <w:b/>
                <w:color w:val="FFFFFF"/>
              </w:rPr>
              <w:t>Description</w:t>
            </w:r>
          </w:p>
        </w:tc>
      </w:tr>
      <w:tr w:rsidR="00872F4F" w14:paraId="66608D77" w14:textId="77777777">
        <w:tc>
          <w:tcPr>
            <w:tcW w:w="2940" w:type="dxa"/>
            <w:shd w:val="clear" w:color="auto" w:fill="D9D9D9"/>
            <w:tcMar>
              <w:top w:w="100" w:type="dxa"/>
              <w:left w:w="100" w:type="dxa"/>
              <w:bottom w:w="100" w:type="dxa"/>
              <w:right w:w="100" w:type="dxa"/>
            </w:tcMar>
          </w:tcPr>
          <w:p w14:paraId="04BF9270" w14:textId="77777777" w:rsidR="00872F4F" w:rsidRDefault="005A0616">
            <w:pPr>
              <w:spacing w:line="240" w:lineRule="auto"/>
            </w:pPr>
            <w:r>
              <w:rPr>
                <w:rFonts w:ascii="Consolas" w:eastAsia="Consolas" w:hAnsi="Consolas" w:cs="Consolas"/>
                <w:b/>
              </w:rPr>
              <w:t>type</w:t>
            </w:r>
            <w:r>
              <w:t xml:space="preserve"> (required)</w:t>
            </w:r>
          </w:p>
        </w:tc>
        <w:tc>
          <w:tcPr>
            <w:tcW w:w="2550" w:type="dxa"/>
            <w:shd w:val="clear" w:color="auto" w:fill="D9D9D9"/>
            <w:tcMar>
              <w:top w:w="100" w:type="dxa"/>
              <w:left w:w="100" w:type="dxa"/>
              <w:bottom w:w="100" w:type="dxa"/>
              <w:right w:w="100" w:type="dxa"/>
            </w:tcMar>
          </w:tcPr>
          <w:p w14:paraId="446175FB" w14:textId="77777777" w:rsidR="00872F4F" w:rsidRDefault="005A0616">
            <w:pPr>
              <w:spacing w:line="240" w:lineRule="auto"/>
            </w:pPr>
            <w:r>
              <w:rPr>
                <w:rFonts w:ascii="Consolas" w:eastAsia="Consolas" w:hAnsi="Consolas" w:cs="Consolas"/>
                <w:color w:val="C7254E"/>
                <w:shd w:val="clear" w:color="auto" w:fill="F9F2F4"/>
              </w:rPr>
              <w:t>string</w:t>
            </w:r>
          </w:p>
        </w:tc>
        <w:tc>
          <w:tcPr>
            <w:tcW w:w="3870" w:type="dxa"/>
            <w:shd w:val="clear" w:color="auto" w:fill="D9D9D9"/>
            <w:tcMar>
              <w:top w:w="100" w:type="dxa"/>
              <w:left w:w="100" w:type="dxa"/>
              <w:bottom w:w="100" w:type="dxa"/>
              <w:right w:w="100" w:type="dxa"/>
            </w:tcMar>
          </w:tcPr>
          <w:p w14:paraId="69F7E6DD" w14:textId="77777777" w:rsidR="00872F4F" w:rsidRDefault="005A0616">
            <w:pPr>
              <w:widowControl w:val="0"/>
              <w:spacing w:line="240" w:lineRule="auto"/>
            </w:pPr>
            <w:r>
              <w:t xml:space="preserve">The value of this field </w:t>
            </w:r>
            <w:r>
              <w:rPr>
                <w:b/>
              </w:rPr>
              <w:t>MUST</w:t>
            </w:r>
            <w:r>
              <w:t xml:space="preserve"> be </w:t>
            </w:r>
            <w:r>
              <w:rPr>
                <w:rFonts w:ascii="Consolas" w:eastAsia="Consolas" w:hAnsi="Consolas" w:cs="Consolas"/>
                <w:color w:val="38761D"/>
                <w:shd w:val="clear" w:color="auto" w:fill="D9EAD3"/>
              </w:rPr>
              <w:t>sighting</w:t>
            </w:r>
          </w:p>
        </w:tc>
      </w:tr>
      <w:tr w:rsidR="00872F4F" w14:paraId="68AB20FB" w14:textId="77777777">
        <w:tc>
          <w:tcPr>
            <w:tcW w:w="2940" w:type="dxa"/>
            <w:tcMar>
              <w:top w:w="100" w:type="dxa"/>
              <w:left w:w="100" w:type="dxa"/>
              <w:bottom w:w="100" w:type="dxa"/>
              <w:right w:w="100" w:type="dxa"/>
            </w:tcMar>
          </w:tcPr>
          <w:p w14:paraId="211FFEA0" w14:textId="77777777" w:rsidR="00872F4F" w:rsidRDefault="005A0616">
            <w:pPr>
              <w:spacing w:line="240" w:lineRule="auto"/>
            </w:pPr>
            <w:r>
              <w:rPr>
                <w:rFonts w:ascii="Consolas" w:eastAsia="Consolas" w:hAnsi="Consolas" w:cs="Consolas"/>
                <w:b/>
              </w:rPr>
              <w:t xml:space="preserve">first_seen </w:t>
            </w:r>
            <w:r>
              <w:rPr>
                <w:rFonts w:ascii="Consolas" w:eastAsia="Consolas" w:hAnsi="Consolas" w:cs="Consolas"/>
              </w:rPr>
              <w:t>(required)</w:t>
            </w:r>
          </w:p>
        </w:tc>
        <w:tc>
          <w:tcPr>
            <w:tcW w:w="2550" w:type="dxa"/>
            <w:tcMar>
              <w:top w:w="100" w:type="dxa"/>
              <w:left w:w="100" w:type="dxa"/>
              <w:bottom w:w="100" w:type="dxa"/>
              <w:right w:w="100" w:type="dxa"/>
            </w:tcMar>
          </w:tcPr>
          <w:p w14:paraId="63780548" w14:textId="77777777" w:rsidR="00872F4F" w:rsidRDefault="005A0616">
            <w:pPr>
              <w:spacing w:line="240" w:lineRule="auto"/>
            </w:pPr>
            <w:r>
              <w:rPr>
                <w:rFonts w:ascii="Consolas" w:eastAsia="Consolas" w:hAnsi="Consolas" w:cs="Consolas"/>
                <w:color w:val="C7254E"/>
                <w:shd w:val="clear" w:color="auto" w:fill="F9F2F4"/>
              </w:rPr>
              <w:t>timestamp</w:t>
            </w:r>
          </w:p>
        </w:tc>
        <w:tc>
          <w:tcPr>
            <w:tcW w:w="3870" w:type="dxa"/>
            <w:tcMar>
              <w:top w:w="100" w:type="dxa"/>
              <w:left w:w="100" w:type="dxa"/>
              <w:bottom w:w="100" w:type="dxa"/>
              <w:right w:w="100" w:type="dxa"/>
            </w:tcMar>
          </w:tcPr>
          <w:p w14:paraId="0E6F8E19" w14:textId="77777777" w:rsidR="00872F4F" w:rsidRDefault="005A0616">
            <w:pPr>
              <w:spacing w:line="240" w:lineRule="auto"/>
            </w:pPr>
            <w:r>
              <w:t>The time that this sighting was first seen.</w:t>
            </w:r>
          </w:p>
        </w:tc>
      </w:tr>
      <w:tr w:rsidR="00872F4F" w14:paraId="169A16BD" w14:textId="77777777">
        <w:tc>
          <w:tcPr>
            <w:tcW w:w="2940" w:type="dxa"/>
            <w:tcMar>
              <w:top w:w="100" w:type="dxa"/>
              <w:left w:w="100" w:type="dxa"/>
              <w:bottom w:w="100" w:type="dxa"/>
              <w:right w:w="100" w:type="dxa"/>
            </w:tcMar>
          </w:tcPr>
          <w:p w14:paraId="081D3D77" w14:textId="77777777" w:rsidR="00872F4F" w:rsidRDefault="005A0616">
            <w:pPr>
              <w:spacing w:line="240" w:lineRule="auto"/>
            </w:pPr>
            <w:r>
              <w:rPr>
                <w:rFonts w:ascii="Consolas" w:eastAsia="Consolas" w:hAnsi="Consolas" w:cs="Consolas"/>
                <w:b/>
              </w:rPr>
              <w:t xml:space="preserve">first_seen_precision </w:t>
            </w:r>
            <w:r>
              <w:rPr>
                <w:rFonts w:ascii="Consolas" w:eastAsia="Consolas" w:hAnsi="Consolas" w:cs="Consolas"/>
              </w:rPr>
              <w:t>(optional)</w:t>
            </w:r>
          </w:p>
        </w:tc>
        <w:tc>
          <w:tcPr>
            <w:tcW w:w="2550" w:type="dxa"/>
            <w:tcMar>
              <w:top w:w="100" w:type="dxa"/>
              <w:left w:w="100" w:type="dxa"/>
              <w:bottom w:w="100" w:type="dxa"/>
              <w:right w:w="100" w:type="dxa"/>
            </w:tcMar>
          </w:tcPr>
          <w:p w14:paraId="64CBB081" w14:textId="77777777" w:rsidR="00872F4F" w:rsidRDefault="005A0616">
            <w:pPr>
              <w:spacing w:line="331" w:lineRule="auto"/>
            </w:pPr>
            <w:r>
              <w:rPr>
                <w:rFonts w:ascii="Consolas" w:eastAsia="Consolas" w:hAnsi="Consolas" w:cs="Consolas"/>
                <w:color w:val="C7254E"/>
                <w:shd w:val="clear" w:color="auto" w:fill="F9F2F4"/>
              </w:rPr>
              <w:t>timestamp-precision</w:t>
            </w:r>
          </w:p>
        </w:tc>
        <w:tc>
          <w:tcPr>
            <w:tcW w:w="3870" w:type="dxa"/>
            <w:tcMar>
              <w:top w:w="100" w:type="dxa"/>
              <w:left w:w="100" w:type="dxa"/>
              <w:bottom w:w="100" w:type="dxa"/>
              <w:right w:w="100" w:type="dxa"/>
            </w:tcMar>
          </w:tcPr>
          <w:p w14:paraId="753F407E" w14:textId="77777777" w:rsidR="00872F4F" w:rsidRDefault="005A0616">
            <w:pPr>
              <w:spacing w:line="240" w:lineRule="auto"/>
            </w:pPr>
            <w:r>
              <w:rPr>
                <w:rFonts w:ascii="Consolas" w:eastAsia="Consolas" w:hAnsi="Consolas" w:cs="Consolas"/>
              </w:rPr>
              <w:t xml:space="preserve">The precision of the </w:t>
            </w:r>
            <w:r>
              <w:rPr>
                <w:rFonts w:ascii="Consolas" w:eastAsia="Consolas" w:hAnsi="Consolas" w:cs="Consolas"/>
                <w:b/>
              </w:rPr>
              <w:t>first_seen</w:t>
            </w:r>
            <w:r>
              <w:t xml:space="preserve"> timestamp.</w:t>
            </w:r>
          </w:p>
        </w:tc>
      </w:tr>
      <w:tr w:rsidR="00872F4F" w14:paraId="13E18F4B" w14:textId="77777777">
        <w:tc>
          <w:tcPr>
            <w:tcW w:w="2940" w:type="dxa"/>
            <w:tcMar>
              <w:top w:w="100" w:type="dxa"/>
              <w:left w:w="100" w:type="dxa"/>
              <w:bottom w:w="100" w:type="dxa"/>
              <w:right w:w="100" w:type="dxa"/>
            </w:tcMar>
          </w:tcPr>
          <w:p w14:paraId="306718F8" w14:textId="77777777" w:rsidR="00872F4F" w:rsidRDefault="005A0616">
            <w:pPr>
              <w:spacing w:line="240" w:lineRule="auto"/>
            </w:pPr>
            <w:r>
              <w:rPr>
                <w:rFonts w:ascii="Consolas" w:eastAsia="Consolas" w:hAnsi="Consolas" w:cs="Consolas"/>
                <w:b/>
              </w:rPr>
              <w:t>last_seen</w:t>
            </w:r>
            <w:r>
              <w:t xml:space="preserve"> (required)</w:t>
            </w:r>
          </w:p>
        </w:tc>
        <w:tc>
          <w:tcPr>
            <w:tcW w:w="2550" w:type="dxa"/>
            <w:tcMar>
              <w:top w:w="100" w:type="dxa"/>
              <w:left w:w="100" w:type="dxa"/>
              <w:bottom w:w="100" w:type="dxa"/>
              <w:right w:w="100" w:type="dxa"/>
            </w:tcMar>
          </w:tcPr>
          <w:p w14:paraId="7E35A06E" w14:textId="77777777" w:rsidR="00872F4F" w:rsidRDefault="005A0616">
            <w:pPr>
              <w:spacing w:line="240" w:lineRule="auto"/>
            </w:pPr>
            <w:r>
              <w:rPr>
                <w:rFonts w:ascii="Consolas" w:eastAsia="Consolas" w:hAnsi="Consolas" w:cs="Consolas"/>
                <w:color w:val="C7254E"/>
                <w:shd w:val="clear" w:color="auto" w:fill="F9F2F4"/>
              </w:rPr>
              <w:t>timestamp</w:t>
            </w:r>
          </w:p>
        </w:tc>
        <w:tc>
          <w:tcPr>
            <w:tcW w:w="3870" w:type="dxa"/>
            <w:tcMar>
              <w:top w:w="100" w:type="dxa"/>
              <w:left w:w="100" w:type="dxa"/>
              <w:bottom w:w="100" w:type="dxa"/>
              <w:right w:w="100" w:type="dxa"/>
            </w:tcMar>
          </w:tcPr>
          <w:p w14:paraId="6A58A0F5" w14:textId="77777777" w:rsidR="00872F4F" w:rsidRDefault="005A0616">
            <w:pPr>
              <w:spacing w:line="240" w:lineRule="auto"/>
            </w:pPr>
            <w:r>
              <w:rPr>
                <w:rFonts w:ascii="Consolas" w:eastAsia="Consolas" w:hAnsi="Consolas" w:cs="Consolas"/>
              </w:rPr>
              <w:t>The last time this sighting was seen.  For single point in time sighting, this shoul</w:t>
            </w:r>
            <w:r>
              <w:rPr>
                <w:rFonts w:ascii="Consolas" w:eastAsia="Consolas" w:hAnsi="Consolas" w:cs="Consolas"/>
              </w:rPr>
              <w:t xml:space="preserve">d match the </w:t>
            </w:r>
            <w:r>
              <w:rPr>
                <w:rFonts w:ascii="Consolas" w:eastAsia="Consolas" w:hAnsi="Consolas" w:cs="Consolas"/>
                <w:b/>
              </w:rPr>
              <w:t>first_seen</w:t>
            </w:r>
            <w:r>
              <w:t xml:space="preserve"> time.</w:t>
            </w:r>
          </w:p>
          <w:p w14:paraId="6523C0BA" w14:textId="77777777" w:rsidR="00872F4F" w:rsidRDefault="00872F4F">
            <w:pPr>
              <w:spacing w:line="240" w:lineRule="auto"/>
            </w:pPr>
          </w:p>
          <w:p w14:paraId="27A584BA" w14:textId="77777777" w:rsidR="00872F4F" w:rsidRDefault="005A0616">
            <w:pPr>
              <w:spacing w:line="288" w:lineRule="auto"/>
            </w:pPr>
            <w:r>
              <w:rPr>
                <w:rFonts w:ascii="Consolas" w:eastAsia="Consolas" w:hAnsi="Consolas" w:cs="Consolas"/>
              </w:rPr>
              <w:t xml:space="preserve">If the count equals 1, then the </w:t>
            </w:r>
            <w:r>
              <w:rPr>
                <w:rFonts w:ascii="Consolas" w:eastAsia="Consolas" w:hAnsi="Consolas" w:cs="Consolas"/>
                <w:color w:val="C7254E"/>
                <w:shd w:val="clear" w:color="auto" w:fill="F9F2F4"/>
              </w:rPr>
              <w:t>first_seen</w:t>
            </w:r>
            <w:r>
              <w:rPr>
                <w:rFonts w:ascii="Consolas" w:eastAsia="Consolas" w:hAnsi="Consolas" w:cs="Consolas"/>
              </w:rPr>
              <w:t xml:space="preserve"> and </w:t>
            </w:r>
            <w:r>
              <w:rPr>
                <w:rFonts w:ascii="Consolas" w:eastAsia="Consolas" w:hAnsi="Consolas" w:cs="Consolas"/>
                <w:color w:val="C7254E"/>
                <w:shd w:val="clear" w:color="auto" w:fill="F9F2F4"/>
              </w:rPr>
              <w:t>last_seen</w:t>
            </w:r>
            <w:r>
              <w:rPr>
                <w:rFonts w:ascii="Consolas" w:eastAsia="Consolas" w:hAnsi="Consolas" w:cs="Consolas"/>
              </w:rPr>
              <w:t xml:space="preserve"> </w:t>
            </w:r>
            <w:r>
              <w:rPr>
                <w:rFonts w:ascii="Consolas" w:eastAsia="Consolas" w:hAnsi="Consolas" w:cs="Consolas"/>
                <w:b/>
              </w:rPr>
              <w:t>MUST</w:t>
            </w:r>
            <w:r>
              <w:rPr>
                <w:rFonts w:ascii="Consolas" w:eastAsia="Consolas" w:hAnsi="Consolas" w:cs="Consolas"/>
              </w:rPr>
              <w:t xml:space="preserve"> be equal.  </w:t>
            </w:r>
          </w:p>
        </w:tc>
      </w:tr>
      <w:tr w:rsidR="00872F4F" w14:paraId="7965EE15" w14:textId="77777777">
        <w:tc>
          <w:tcPr>
            <w:tcW w:w="2940" w:type="dxa"/>
            <w:tcMar>
              <w:top w:w="100" w:type="dxa"/>
              <w:left w:w="100" w:type="dxa"/>
              <w:bottom w:w="100" w:type="dxa"/>
              <w:right w:w="100" w:type="dxa"/>
            </w:tcMar>
          </w:tcPr>
          <w:p w14:paraId="4F42DACE" w14:textId="77777777" w:rsidR="00872F4F" w:rsidRDefault="005A0616">
            <w:pPr>
              <w:spacing w:line="240" w:lineRule="auto"/>
            </w:pPr>
            <w:r>
              <w:rPr>
                <w:rFonts w:ascii="Consolas" w:eastAsia="Consolas" w:hAnsi="Consolas" w:cs="Consolas"/>
                <w:b/>
              </w:rPr>
              <w:lastRenderedPageBreak/>
              <w:t xml:space="preserve">last_seen_precision </w:t>
            </w:r>
            <w:r>
              <w:rPr>
                <w:rFonts w:ascii="Consolas" w:eastAsia="Consolas" w:hAnsi="Consolas" w:cs="Consolas"/>
              </w:rPr>
              <w:t>(optional)</w:t>
            </w:r>
          </w:p>
        </w:tc>
        <w:tc>
          <w:tcPr>
            <w:tcW w:w="2550" w:type="dxa"/>
            <w:tcMar>
              <w:top w:w="100" w:type="dxa"/>
              <w:left w:w="100" w:type="dxa"/>
              <w:bottom w:w="100" w:type="dxa"/>
              <w:right w:w="100" w:type="dxa"/>
            </w:tcMar>
          </w:tcPr>
          <w:p w14:paraId="52D0F145" w14:textId="77777777" w:rsidR="00872F4F" w:rsidRDefault="005A0616">
            <w:pPr>
              <w:spacing w:line="331" w:lineRule="auto"/>
            </w:pPr>
            <w:r>
              <w:rPr>
                <w:rFonts w:ascii="Consolas" w:eastAsia="Consolas" w:hAnsi="Consolas" w:cs="Consolas"/>
                <w:color w:val="C7254E"/>
                <w:shd w:val="clear" w:color="auto" w:fill="F9F2F4"/>
              </w:rPr>
              <w:t>timestamp-precision</w:t>
            </w:r>
          </w:p>
        </w:tc>
        <w:tc>
          <w:tcPr>
            <w:tcW w:w="3870" w:type="dxa"/>
            <w:tcMar>
              <w:top w:w="100" w:type="dxa"/>
              <w:left w:w="100" w:type="dxa"/>
              <w:bottom w:w="100" w:type="dxa"/>
              <w:right w:w="100" w:type="dxa"/>
            </w:tcMar>
          </w:tcPr>
          <w:p w14:paraId="34C4B524" w14:textId="77777777" w:rsidR="00872F4F" w:rsidRDefault="005A0616">
            <w:pPr>
              <w:spacing w:line="240" w:lineRule="auto"/>
            </w:pPr>
            <w:r>
              <w:rPr>
                <w:rFonts w:ascii="Consolas" w:eastAsia="Consolas" w:hAnsi="Consolas" w:cs="Consolas"/>
              </w:rPr>
              <w:t xml:space="preserve">The precision of the </w:t>
            </w:r>
            <w:r>
              <w:rPr>
                <w:rFonts w:ascii="Consolas" w:eastAsia="Consolas" w:hAnsi="Consolas" w:cs="Consolas"/>
                <w:b/>
              </w:rPr>
              <w:t>last_seen</w:t>
            </w:r>
            <w:r>
              <w:t xml:space="preserve"> timestamp.</w:t>
            </w:r>
          </w:p>
        </w:tc>
      </w:tr>
      <w:tr w:rsidR="00872F4F" w14:paraId="0F112538"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66B8AD2" w14:textId="77777777" w:rsidR="00872F4F" w:rsidRDefault="005A0616">
            <w:pPr>
              <w:spacing w:line="288" w:lineRule="auto"/>
            </w:pPr>
            <w:r>
              <w:rPr>
                <w:rFonts w:ascii="Consolas" w:eastAsia="Consolas" w:hAnsi="Consolas" w:cs="Consolas"/>
                <w:b/>
              </w:rPr>
              <w:t>count</w:t>
            </w:r>
            <w:r>
              <w:rPr>
                <w:rFonts w:ascii="Consolas" w:eastAsia="Consolas" w:hAnsi="Consolas" w:cs="Consolas"/>
              </w:rPr>
              <w:t xml:space="preserve"> (optional</w:t>
            </w:r>
            <w:r>
              <w:t>)</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B98968" w14:textId="77777777" w:rsidR="00872F4F" w:rsidRDefault="005A0616">
            <w:pPr>
              <w:spacing w:line="288" w:lineRule="auto"/>
            </w:pPr>
            <w:r>
              <w:rPr>
                <w:rFonts w:ascii="Consolas" w:eastAsia="Consolas" w:hAnsi="Consolas" w:cs="Consolas"/>
                <w:color w:val="C7254E"/>
                <w:shd w:val="clear" w:color="auto" w:fill="F9F2F4"/>
              </w:rPr>
              <w:t>number</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D942EE" w14:textId="77777777" w:rsidR="00872F4F" w:rsidRDefault="005A0616">
            <w:pPr>
              <w:spacing w:line="240" w:lineRule="auto"/>
            </w:pPr>
            <w:r>
              <w:t xml:space="preserve">This </w:t>
            </w:r>
            <w:r>
              <w:rPr>
                <w:b/>
              </w:rPr>
              <w:t>MUST</w:t>
            </w:r>
            <w:r>
              <w:t xml:space="preserve"> be an integer </w:t>
            </w:r>
            <w:r>
              <w:t xml:space="preserve">between 0 and 999,999,999 inclusive and represents the number of times the </w:t>
            </w:r>
            <w:r>
              <w:rPr>
                <w:rFonts w:ascii="Consolas" w:eastAsia="Consolas" w:hAnsi="Consolas" w:cs="Consolas"/>
              </w:rPr>
              <w:t>object was sighted</w:t>
            </w:r>
            <w:r>
              <w:t>.</w:t>
            </w:r>
          </w:p>
          <w:p w14:paraId="17E990E3" w14:textId="77777777" w:rsidR="00872F4F" w:rsidRDefault="00872F4F">
            <w:pPr>
              <w:spacing w:line="240" w:lineRule="auto"/>
            </w:pPr>
          </w:p>
          <w:p w14:paraId="76680192" w14:textId="77777777" w:rsidR="00872F4F" w:rsidRDefault="005A0616">
            <w:pPr>
              <w:spacing w:line="240" w:lineRule="auto"/>
            </w:pPr>
            <w:r>
              <w:t xml:space="preserve">Both </w:t>
            </w:r>
            <w:r>
              <w:rPr>
                <w:rFonts w:ascii="Consolas" w:eastAsia="Consolas" w:hAnsi="Consolas" w:cs="Consolas"/>
                <w:color w:val="C7254E"/>
                <w:shd w:val="clear" w:color="auto" w:fill="F9F2F4"/>
              </w:rPr>
              <w:t>observed-data</w:t>
            </w:r>
            <w:r>
              <w:t xml:space="preserve"> and </w:t>
            </w:r>
            <w:r>
              <w:rPr>
                <w:rFonts w:ascii="Consolas" w:eastAsia="Consolas" w:hAnsi="Consolas" w:cs="Consolas"/>
                <w:color w:val="C7254E"/>
                <w:shd w:val="clear" w:color="auto" w:fill="F9F2F4"/>
              </w:rPr>
              <w:t>sighting</w:t>
            </w:r>
            <w:r>
              <w:t xml:space="preserve"> have count fields. The count fields of the sighting and any </w:t>
            </w:r>
            <w:r>
              <w:rPr>
                <w:rFonts w:ascii="Consolas" w:eastAsia="Consolas" w:hAnsi="Consolas" w:cs="Consolas"/>
                <w:color w:val="C7254E"/>
                <w:shd w:val="clear" w:color="auto" w:fill="F9F2F4"/>
              </w:rPr>
              <w:t>observed-data</w:t>
            </w:r>
            <w:r>
              <w:t xml:space="preserve"> instances that are reference should be interpreted ind</w:t>
            </w:r>
            <w:r>
              <w:t xml:space="preserve">ependently of each other (the counts are not multiplicative or additive). In other words, a Sighting with a count of 14 means that the sighting was seen 14 times, even if it links to an </w:t>
            </w:r>
            <w:r>
              <w:rPr>
                <w:rFonts w:ascii="Consolas" w:eastAsia="Consolas" w:hAnsi="Consolas" w:cs="Consolas"/>
                <w:color w:val="C7254E"/>
                <w:shd w:val="clear" w:color="auto" w:fill="F9F2F4"/>
              </w:rPr>
              <w:t>observed-data</w:t>
            </w:r>
            <w:r>
              <w:t xml:space="preserve"> with a count of 10 and another with a count of 2. Counts</w:t>
            </w:r>
            <w:r>
              <w:t xml:space="preserve"> on the referenced </w:t>
            </w:r>
            <w:r>
              <w:rPr>
                <w:rFonts w:ascii="Consolas" w:eastAsia="Consolas" w:hAnsi="Consolas" w:cs="Consolas"/>
                <w:color w:val="C7254E"/>
                <w:shd w:val="clear" w:color="auto" w:fill="F9F2F4"/>
              </w:rPr>
              <w:t>observed-data</w:t>
            </w:r>
            <w:r>
              <w:rPr>
                <w:rFonts w:ascii="Consolas" w:eastAsia="Consolas" w:hAnsi="Consolas" w:cs="Consolas"/>
              </w:rPr>
              <w:t xml:space="preserve"> may add up to the count on the sighting, but may not. For example, a Sighting may have been seen 1000 times (count = 1000) but the organization only has the Observed Data for 500 of those (total count of Observed Data = 500</w:t>
            </w:r>
            <w:r>
              <w:rPr>
                <w:rFonts w:ascii="Consolas" w:eastAsia="Consolas" w:hAnsi="Consolas" w:cs="Consolas"/>
              </w:rPr>
              <w:t>).</w:t>
            </w:r>
          </w:p>
        </w:tc>
      </w:tr>
      <w:tr w:rsidR="00872F4F" w14:paraId="71A66445"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FCD8D78" w14:textId="77777777" w:rsidR="00872F4F" w:rsidRDefault="005A0616">
            <w:pPr>
              <w:spacing w:line="288" w:lineRule="auto"/>
            </w:pPr>
            <w:r>
              <w:rPr>
                <w:rFonts w:ascii="Consolas" w:eastAsia="Consolas" w:hAnsi="Consolas" w:cs="Consolas"/>
                <w:b/>
              </w:rPr>
              <w:t>sighting_of_ref</w:t>
            </w:r>
            <w:r>
              <w:t xml:space="preserve"> (required)</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BB8E9F2" w14:textId="77777777" w:rsidR="00872F4F" w:rsidRDefault="005A0616">
            <w:pPr>
              <w:spacing w:line="288" w:lineRule="auto"/>
            </w:pPr>
            <w:r>
              <w:rPr>
                <w:rFonts w:ascii="Consolas" w:eastAsia="Consolas" w:hAnsi="Consolas" w:cs="Consolas"/>
                <w:color w:val="C7254E"/>
                <w:shd w:val="clear" w:color="auto" w:fill="F9F2F4"/>
              </w:rPr>
              <w:t>identifier</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F3A8FA" w14:textId="77777777" w:rsidR="00872F4F" w:rsidRDefault="005A0616">
            <w:pPr>
              <w:spacing w:line="240" w:lineRule="auto"/>
            </w:pPr>
            <w:r>
              <w:t>An ID reference to the object that has been sighted. For example, if this is a sighting of an Indicator, that indicator’s ID</w:t>
            </w:r>
            <w:r>
              <w:rPr>
                <w:rFonts w:ascii="Consolas" w:eastAsia="Consolas" w:hAnsi="Consolas" w:cs="Consolas"/>
              </w:rPr>
              <w:t xml:space="preserve"> would be the value of this property</w:t>
            </w:r>
            <w:r>
              <w:t>.</w:t>
            </w:r>
          </w:p>
        </w:tc>
      </w:tr>
      <w:tr w:rsidR="00872F4F" w14:paraId="10B0202A"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61A92C" w14:textId="77777777" w:rsidR="00872F4F" w:rsidRDefault="005A0616">
            <w:pPr>
              <w:spacing w:line="288" w:lineRule="auto"/>
            </w:pPr>
            <w:r>
              <w:rPr>
                <w:rFonts w:ascii="Consolas" w:eastAsia="Consolas" w:hAnsi="Consolas" w:cs="Consolas"/>
                <w:b/>
              </w:rPr>
              <w:t>observed_data_refs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A3CB70" w14:textId="77777777" w:rsidR="00872F4F" w:rsidRDefault="005A0616">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 xml:space="preserve">identifier </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EC041FB" w14:textId="77777777" w:rsidR="00872F4F" w:rsidRDefault="005A0616">
            <w:pPr>
              <w:spacing w:line="240" w:lineRule="auto"/>
            </w:pPr>
            <w:r>
              <w:t>A list of ID references to the Observed Data that were seen.  This is used when</w:t>
            </w:r>
            <w:r>
              <w:rPr>
                <w:rFonts w:ascii="Consolas" w:eastAsia="Consolas" w:hAnsi="Consolas" w:cs="Consolas"/>
              </w:rPr>
              <w:t>,</w:t>
            </w:r>
            <w:r>
              <w:t xml:space="preserve"> for example</w:t>
            </w:r>
            <w:r>
              <w:rPr>
                <w:rFonts w:ascii="Consolas" w:eastAsia="Consolas" w:hAnsi="Consolas" w:cs="Consolas"/>
              </w:rPr>
              <w:t>,</w:t>
            </w:r>
            <w:r>
              <w:t xml:space="preserve"> you have an indicator watch list with hundreds of IPs and you need to sight a single IP address.</w:t>
            </w:r>
          </w:p>
        </w:tc>
      </w:tr>
      <w:tr w:rsidR="00872F4F" w14:paraId="5DAB5B5F"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FCEA6E6" w14:textId="77777777" w:rsidR="00872F4F" w:rsidRDefault="005A0616">
            <w:pPr>
              <w:spacing w:line="288" w:lineRule="auto"/>
            </w:pPr>
            <w:r>
              <w:rPr>
                <w:rFonts w:ascii="Consolas" w:eastAsia="Consolas" w:hAnsi="Consolas" w:cs="Consolas"/>
                <w:b/>
              </w:rPr>
              <w:t>where_sighted_refs</w:t>
            </w:r>
            <w: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E5B5DF" w14:textId="77777777" w:rsidR="00872F4F" w:rsidRDefault="005A0616">
            <w:pPr>
              <w:spacing w:line="288"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identifie</w:t>
            </w:r>
            <w:r>
              <w:rPr>
                <w:rFonts w:ascii="Consolas" w:eastAsia="Consolas" w:hAnsi="Consolas" w:cs="Consolas"/>
                <w:color w:val="C7254E"/>
                <w:shd w:val="clear" w:color="auto" w:fill="F9F2F4"/>
              </w:rPr>
              <w:t>r</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87F1091" w14:textId="77777777" w:rsidR="00872F4F" w:rsidRDefault="005A0616">
            <w:pPr>
              <w:spacing w:line="240" w:lineRule="auto"/>
            </w:pPr>
            <w:r>
              <w:t xml:space="preserve">The ID of the Victim Target objects of the entities that saw the sighting. Omitting the </w:t>
            </w:r>
            <w:r>
              <w:rPr>
                <w:rFonts w:ascii="Consolas" w:eastAsia="Consolas" w:hAnsi="Consolas" w:cs="Consolas"/>
                <w:b/>
              </w:rPr>
              <w:t>where_sighted_refs</w:t>
            </w:r>
            <w:r>
              <w:t xml:space="preserve"> field does not imply that the sighting was seen by the object creator. To indicate that the sighting was seen by the object creator, the object </w:t>
            </w:r>
            <w:r>
              <w:lastRenderedPageBreak/>
              <w:t>cre</w:t>
            </w:r>
            <w:r>
              <w:t xml:space="preserve">ator's ID </w:t>
            </w:r>
            <w:r>
              <w:rPr>
                <w:b/>
              </w:rPr>
              <w:t>MUST</w:t>
            </w:r>
            <w:r>
              <w:t xml:space="preserve"> be listed in </w:t>
            </w:r>
            <w:r>
              <w:rPr>
                <w:rFonts w:ascii="Consolas" w:eastAsia="Consolas" w:hAnsi="Consolas" w:cs="Consolas"/>
                <w:b/>
              </w:rPr>
              <w:t>where_sighted_refs</w:t>
            </w:r>
            <w:r>
              <w:t>.</w:t>
            </w:r>
          </w:p>
        </w:tc>
      </w:tr>
      <w:tr w:rsidR="00872F4F" w14:paraId="188BD799" w14:textId="77777777">
        <w:tc>
          <w:tcPr>
            <w:tcW w:w="2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1DD3D68" w14:textId="77777777" w:rsidR="00872F4F" w:rsidRDefault="005A0616">
            <w:pPr>
              <w:spacing w:line="288" w:lineRule="auto"/>
            </w:pPr>
            <w:r>
              <w:rPr>
                <w:rFonts w:ascii="Consolas" w:eastAsia="Consolas" w:hAnsi="Consolas" w:cs="Consolas"/>
                <w:b/>
              </w:rPr>
              <w:lastRenderedPageBreak/>
              <w:t>summary</w:t>
            </w:r>
            <w:r>
              <w:rPr>
                <w:rFonts w:ascii="Consolas" w:eastAsia="Consolas" w:hAnsi="Consolas" w:cs="Consolas"/>
              </w:rPr>
              <w:t xml:space="preserve"> (optional)</w:t>
            </w:r>
          </w:p>
        </w:tc>
        <w:tc>
          <w:tcPr>
            <w:tcW w:w="25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F8975DA" w14:textId="77777777" w:rsidR="00872F4F" w:rsidRDefault="005A0616">
            <w:pPr>
              <w:spacing w:line="288" w:lineRule="auto"/>
            </w:pPr>
            <w:r>
              <w:rPr>
                <w:rFonts w:ascii="Consolas" w:eastAsia="Consolas" w:hAnsi="Consolas" w:cs="Consolas"/>
                <w:color w:val="C7254E"/>
                <w:shd w:val="clear" w:color="auto" w:fill="F9F2F4"/>
              </w:rPr>
              <w:t>boolean</w:t>
            </w:r>
          </w:p>
        </w:tc>
        <w:tc>
          <w:tcPr>
            <w:tcW w:w="38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77B1972" w14:textId="77777777" w:rsidR="00872F4F" w:rsidRDefault="005A0616">
            <w:pPr>
              <w:spacing w:line="240" w:lineRule="auto"/>
            </w:pPr>
            <w:r>
              <w:rPr>
                <w:rFonts w:ascii="Consolas" w:eastAsia="Consolas" w:hAnsi="Consolas" w:cs="Consolas"/>
              </w:rPr>
              <w:t xml:space="preserve">Whether the data should be considered primary source data (and therefore considered for counts) or summary data (in which case it may overlap or summarize primary source or other summary data). Default value is </w:t>
            </w:r>
            <w:r>
              <w:rPr>
                <w:rFonts w:ascii="Consolas" w:eastAsia="Consolas" w:hAnsi="Consolas" w:cs="Consolas"/>
                <w:color w:val="38761D"/>
                <w:shd w:val="clear" w:color="auto" w:fill="D9EAD3"/>
              </w:rPr>
              <w:t>false</w:t>
            </w:r>
            <w:r>
              <w:t>.</w:t>
            </w:r>
          </w:p>
        </w:tc>
      </w:tr>
    </w:tbl>
    <w:p w14:paraId="47DAD05D" w14:textId="77777777" w:rsidR="00872F4F" w:rsidRDefault="00872F4F">
      <w:pPr>
        <w:spacing w:line="331" w:lineRule="auto"/>
      </w:pPr>
    </w:p>
    <w:p w14:paraId="30785A13" w14:textId="77777777" w:rsidR="00872F4F" w:rsidRDefault="005A0616">
      <w:pPr>
        <w:pStyle w:val="Heading3"/>
        <w:contextualSpacing w:val="0"/>
      </w:pPr>
      <w:bookmarkStart w:id="91" w:name="h.jwntpfv8ddt4" w:colFirst="0" w:colLast="0"/>
      <w:bookmarkEnd w:id="91"/>
      <w:r>
        <w:t>​</w:t>
      </w:r>
      <w:r>
        <w:t>2.2.2.​ Relationships</w:t>
      </w:r>
    </w:p>
    <w:p w14:paraId="14246006" w14:textId="77777777" w:rsidR="00872F4F" w:rsidRDefault="005A0616">
      <w:r>
        <w:t>The</w:t>
      </w:r>
      <w:r>
        <w:rPr>
          <w:rFonts w:ascii="Consolas" w:eastAsia="Consolas" w:hAnsi="Consolas" w:cs="Consolas"/>
        </w:rPr>
        <w:t>r</w:t>
      </w:r>
      <w:r>
        <w:t xml:space="preserve">e are no </w:t>
      </w:r>
      <w:r>
        <w:t xml:space="preserve">relationships explicitly defined between the Sighting object and other objects, other than those defined as common relationships. The first section lists the embedded relationships by property name along with their corresponding target. </w:t>
      </w:r>
    </w:p>
    <w:p w14:paraId="528486D8" w14:textId="77777777" w:rsidR="00872F4F" w:rsidRDefault="00872F4F"/>
    <w:p w14:paraId="4135DCF1" w14:textId="77777777" w:rsidR="00872F4F" w:rsidRDefault="005A0616">
      <w:r>
        <w:t>Relationships are</w:t>
      </w:r>
      <w:r>
        <w:t xml:space="preserve"> not restricted to those listed below. Relationships can be created between any objects using the </w:t>
      </w:r>
      <w:r>
        <w:rPr>
          <w:rFonts w:ascii="Consolas" w:eastAsia="Consolas" w:hAnsi="Consolas" w:cs="Consolas"/>
          <w:color w:val="38761D"/>
          <w:shd w:val="clear" w:color="auto" w:fill="D9EAD3"/>
        </w:rPr>
        <w:t>related-to</w:t>
      </w:r>
      <w:r>
        <w:t xml:space="preserve"> relationship name or, as with open vocabularies, user-defined names.</w:t>
      </w:r>
    </w:p>
    <w:p w14:paraId="4A69E689" w14:textId="77777777" w:rsidR="00872F4F" w:rsidRDefault="00872F4F"/>
    <w:tbl>
      <w:tblPr>
        <w:tblStyle w:val="aff"/>
        <w:tblW w:w="9120" w:type="dxa"/>
        <w:tblLayout w:type="fixed"/>
        <w:tblLook w:val="0600" w:firstRow="0" w:lastRow="0" w:firstColumn="0" w:lastColumn="0" w:noHBand="1" w:noVBand="1"/>
      </w:tblPr>
      <w:tblGrid>
        <w:gridCol w:w="3120"/>
        <w:gridCol w:w="6000"/>
      </w:tblGrid>
      <w:tr w:rsidR="00872F4F" w14:paraId="230249CD"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5BBDFF91" w14:textId="77777777" w:rsidR="00872F4F" w:rsidRDefault="005A0616">
            <w:pPr>
              <w:spacing w:line="288" w:lineRule="auto"/>
            </w:pPr>
            <w:r>
              <w:rPr>
                <w:b/>
                <w:color w:val="FFFFFF"/>
              </w:rPr>
              <w:t>Embedded Relationships</w:t>
            </w:r>
          </w:p>
        </w:tc>
      </w:tr>
      <w:tr w:rsidR="00872F4F" w14:paraId="571FE2A7"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9D5F512" w14:textId="77777777" w:rsidR="00872F4F" w:rsidRDefault="005A0616">
            <w:pPr>
              <w:spacing w:line="288" w:lineRule="auto"/>
            </w:pPr>
            <w:r>
              <w:rPr>
                <w:rFonts w:ascii="Consolas" w:eastAsia="Consolas" w:hAnsi="Consolas" w:cs="Consolas"/>
                <w:b/>
              </w:rPr>
              <w:t>created_by_ref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2784D7" w14:textId="77777777" w:rsidR="00872F4F" w:rsidRDefault="005A0616">
            <w:pPr>
              <w:spacing w:line="240" w:lineRule="auto"/>
            </w:pPr>
            <w:r>
              <w:rPr>
                <w:rFonts w:ascii="Consolas" w:eastAsia="Consolas" w:hAnsi="Consolas" w:cs="Consolas"/>
                <w:color w:val="C7254E"/>
                <w:shd w:val="clear" w:color="auto" w:fill="F9F2F4"/>
              </w:rPr>
              <w:t>source</w:t>
            </w:r>
          </w:p>
        </w:tc>
      </w:tr>
      <w:tr w:rsidR="00872F4F" w14:paraId="3B80D9F9"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47037F" w14:textId="77777777" w:rsidR="00872F4F" w:rsidRDefault="005A0616">
            <w:pPr>
              <w:spacing w:line="288" w:lineRule="auto"/>
            </w:pPr>
            <w:r>
              <w:rPr>
                <w:rFonts w:ascii="Consolas" w:eastAsia="Consolas" w:hAnsi="Consolas" w:cs="Consolas"/>
                <w:b/>
              </w:rPr>
              <w:t>object_markings_refs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5E0F62" w14:textId="77777777" w:rsidR="00872F4F" w:rsidRDefault="005A0616">
            <w:pPr>
              <w:spacing w:line="240" w:lineRule="auto"/>
            </w:pPr>
            <w:r>
              <w:rPr>
                <w:rFonts w:ascii="Consolas" w:eastAsia="Consolas" w:hAnsi="Consolas" w:cs="Consolas"/>
                <w:color w:val="C7254E"/>
                <w:shd w:val="clear" w:color="auto" w:fill="F9F2F4"/>
              </w:rPr>
              <w:t>marking-definition</w:t>
            </w:r>
          </w:p>
        </w:tc>
      </w:tr>
      <w:tr w:rsidR="00872F4F" w14:paraId="34ED5489"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9370836" w14:textId="77777777" w:rsidR="00872F4F" w:rsidRDefault="005A0616">
            <w:pPr>
              <w:spacing w:line="288" w:lineRule="auto"/>
            </w:pPr>
            <w:r>
              <w:rPr>
                <w:rFonts w:ascii="Consolas" w:eastAsia="Consolas" w:hAnsi="Consolas" w:cs="Consolas"/>
                <w:b/>
              </w:rPr>
              <w:t>sighting_of_ref</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F42E8E5" w14:textId="77777777" w:rsidR="00872F4F" w:rsidRDefault="005A0616">
            <w:pPr>
              <w:spacing w:line="240" w:lineRule="auto"/>
            </w:pPr>
            <w:r>
              <w:rPr>
                <w:rFonts w:ascii="Consolas" w:eastAsia="Consolas" w:hAnsi="Consolas" w:cs="Consolas"/>
                <w:color w:val="C7254E"/>
                <w:shd w:val="clear" w:color="auto" w:fill="F9F2F4"/>
              </w:rPr>
              <w:t>identifier</w:t>
            </w:r>
          </w:p>
        </w:tc>
      </w:tr>
      <w:tr w:rsidR="00872F4F" w14:paraId="51F3383B"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FD0E038" w14:textId="77777777" w:rsidR="00872F4F" w:rsidRDefault="005A0616">
            <w:pPr>
              <w:spacing w:line="288" w:lineRule="auto"/>
            </w:pPr>
            <w:r>
              <w:rPr>
                <w:rFonts w:ascii="Consolas" w:eastAsia="Consolas" w:hAnsi="Consolas" w:cs="Consolas"/>
                <w:b/>
              </w:rPr>
              <w:t>observed_data_refs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366CA7" w14:textId="77777777" w:rsidR="00872F4F" w:rsidRDefault="005A0616">
            <w:pPr>
              <w:spacing w:line="240" w:lineRule="auto"/>
            </w:pPr>
            <w:r>
              <w:rPr>
                <w:rFonts w:ascii="Consolas" w:eastAsia="Consolas" w:hAnsi="Consolas" w:cs="Consolas"/>
                <w:color w:val="C7254E"/>
                <w:shd w:val="clear" w:color="auto" w:fill="F9F2F4"/>
              </w:rPr>
              <w:t>identifier</w:t>
            </w:r>
          </w:p>
        </w:tc>
      </w:tr>
      <w:tr w:rsidR="00872F4F" w14:paraId="39A4453D" w14:textId="77777777">
        <w:trPr>
          <w:trHeight w:val="420"/>
        </w:trPr>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AC1090B" w14:textId="77777777" w:rsidR="00872F4F" w:rsidRDefault="005A0616">
            <w:pPr>
              <w:spacing w:line="288" w:lineRule="auto"/>
            </w:pPr>
            <w:r>
              <w:rPr>
                <w:rFonts w:ascii="Consolas" w:eastAsia="Consolas" w:hAnsi="Consolas" w:cs="Consolas"/>
                <w:b/>
              </w:rPr>
              <w:t>where_sighted_refs</w:t>
            </w:r>
          </w:p>
        </w:tc>
        <w:tc>
          <w:tcPr>
            <w:tcW w:w="60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A84F47D" w14:textId="77777777" w:rsidR="00872F4F" w:rsidRDefault="005A0616">
            <w:pPr>
              <w:spacing w:line="240" w:lineRule="auto"/>
            </w:pPr>
            <w:r>
              <w:rPr>
                <w:rFonts w:ascii="Consolas" w:eastAsia="Consolas" w:hAnsi="Consolas" w:cs="Consolas"/>
                <w:color w:val="C7254E"/>
                <w:shd w:val="clear" w:color="auto" w:fill="F9F2F4"/>
              </w:rPr>
              <w:t>identifier</w:t>
            </w:r>
          </w:p>
        </w:tc>
      </w:tr>
      <w:tr w:rsidR="00872F4F" w14:paraId="38CBEEA1"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shd w:val="clear" w:color="auto" w:fill="073763"/>
            <w:tcMar>
              <w:top w:w="100" w:type="dxa"/>
              <w:left w:w="100" w:type="dxa"/>
              <w:bottom w:w="100" w:type="dxa"/>
              <w:right w:w="100" w:type="dxa"/>
            </w:tcMar>
          </w:tcPr>
          <w:p w14:paraId="6E01093A" w14:textId="77777777" w:rsidR="00872F4F" w:rsidRDefault="005A0616">
            <w:pPr>
              <w:spacing w:line="288" w:lineRule="auto"/>
            </w:pPr>
            <w:r>
              <w:rPr>
                <w:b/>
                <w:color w:val="FFFFFF"/>
              </w:rPr>
              <w:t>Common Relationships</w:t>
            </w:r>
          </w:p>
        </w:tc>
      </w:tr>
      <w:tr w:rsidR="00872F4F" w14:paraId="2EF946DC" w14:textId="77777777">
        <w:trPr>
          <w:trHeight w:val="420"/>
        </w:trPr>
        <w:tc>
          <w:tcPr>
            <w:tcW w:w="912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28E7A5F" w14:textId="77777777" w:rsidR="00872F4F" w:rsidRDefault="005A0616">
            <w:pPr>
              <w:spacing w:line="240" w:lineRule="auto"/>
            </w:pPr>
            <w:r>
              <w:rPr>
                <w:rFonts w:ascii="Consolas" w:eastAsia="Consolas" w:hAnsi="Consolas" w:cs="Consolas"/>
                <w:color w:val="38761D"/>
                <w:shd w:val="clear" w:color="auto" w:fill="D9EAD3"/>
              </w:rPr>
              <w:t>duplicate-of</w:t>
            </w:r>
            <w:r>
              <w:t xml:space="preserve">, </w:t>
            </w:r>
            <w:r>
              <w:rPr>
                <w:rFonts w:ascii="Consolas" w:eastAsia="Consolas" w:hAnsi="Consolas" w:cs="Consolas"/>
                <w:color w:val="38761D"/>
                <w:shd w:val="clear" w:color="auto" w:fill="D9EAD3"/>
              </w:rPr>
              <w:t>derived-from</w:t>
            </w:r>
            <w:r>
              <w:t xml:space="preserve">, </w:t>
            </w:r>
            <w:r>
              <w:rPr>
                <w:rFonts w:ascii="Consolas" w:eastAsia="Consolas" w:hAnsi="Consolas" w:cs="Consolas"/>
                <w:color w:val="38761D"/>
                <w:shd w:val="clear" w:color="auto" w:fill="D9EAD3"/>
              </w:rPr>
              <w:t>related-to</w:t>
            </w:r>
          </w:p>
        </w:tc>
      </w:tr>
    </w:tbl>
    <w:p w14:paraId="2C20302E" w14:textId="77777777" w:rsidR="00872F4F" w:rsidRDefault="005A0616">
      <w:r>
        <w:t>​</w:t>
      </w:r>
    </w:p>
    <w:p w14:paraId="69E51F6A" w14:textId="77777777" w:rsidR="00872F4F" w:rsidRDefault="00872F4F"/>
    <w:p w14:paraId="15F30305" w14:textId="77777777" w:rsidR="00872F4F" w:rsidRDefault="005A0616">
      <w:pPr>
        <w:pStyle w:val="Heading3"/>
        <w:contextualSpacing w:val="0"/>
      </w:pPr>
      <w:bookmarkStart w:id="92" w:name="h.evh1nihwcokv" w:colFirst="0" w:colLast="0"/>
      <w:bookmarkEnd w:id="92"/>
      <w:r>
        <w:lastRenderedPageBreak/>
        <w:t>​</w:t>
      </w:r>
      <w:r>
        <w:t>2.2.3.​ Examples</w:t>
      </w:r>
    </w:p>
    <w:p w14:paraId="26C7A4AB" w14:textId="77777777" w:rsidR="00872F4F" w:rsidRDefault="005A0616">
      <w:r>
        <w:rPr>
          <w:i/>
        </w:rPr>
        <w:t>Sighting of Indicator, without Observed Data</w:t>
      </w:r>
    </w:p>
    <w:p w14:paraId="54050365" w14:textId="77777777" w:rsidR="00872F4F" w:rsidRDefault="005A0616">
      <w:r>
        <w:rPr>
          <w:rFonts w:ascii="Consolas" w:eastAsia="Consolas" w:hAnsi="Consolas" w:cs="Consolas"/>
          <w:sz w:val="18"/>
          <w:szCs w:val="18"/>
          <w:shd w:val="clear" w:color="auto" w:fill="CFE2F3"/>
        </w:rPr>
        <w:t>{</w:t>
      </w:r>
    </w:p>
    <w:p w14:paraId="5F601A46" w14:textId="77777777" w:rsidR="00872F4F" w:rsidRDefault="005A0616">
      <w:r>
        <w:rPr>
          <w:rFonts w:ascii="Consolas" w:eastAsia="Consolas" w:hAnsi="Consolas" w:cs="Consolas"/>
          <w:sz w:val="18"/>
          <w:szCs w:val="18"/>
          <w:shd w:val="clear" w:color="auto" w:fill="CFE2F3"/>
        </w:rPr>
        <w:t xml:space="preserve">  "type": "sighting",</w:t>
      </w:r>
    </w:p>
    <w:p w14:paraId="04DCCE71" w14:textId="77777777" w:rsidR="00872F4F" w:rsidRDefault="005A0616">
      <w:r>
        <w:rPr>
          <w:rFonts w:ascii="Consolas" w:eastAsia="Consolas" w:hAnsi="Consolas" w:cs="Consolas"/>
          <w:sz w:val="18"/>
          <w:szCs w:val="18"/>
          <w:shd w:val="clear" w:color="auto" w:fill="CFE2F3"/>
        </w:rPr>
        <w:t xml:space="preserve">  "id": "sighting--ee20065d-2555-424f-ad9e-0f8428623c75",</w:t>
      </w:r>
    </w:p>
    <w:p w14:paraId="25E884D1"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643C0F81" w14:textId="77777777" w:rsidR="00872F4F" w:rsidRDefault="005A0616">
      <w:r>
        <w:rPr>
          <w:rFonts w:ascii="Consolas" w:eastAsia="Consolas" w:hAnsi="Consolas" w:cs="Consolas"/>
          <w:sz w:val="18"/>
          <w:szCs w:val="18"/>
          <w:shd w:val="clear" w:color="auto" w:fill="CFE2F3"/>
        </w:rPr>
        <w:t xml:space="preserve">  "created": "2016-04-06T20:08:31Z",</w:t>
      </w:r>
    </w:p>
    <w:p w14:paraId="6F2BAFF0" w14:textId="77777777" w:rsidR="00872F4F" w:rsidRDefault="005A0616">
      <w:r>
        <w:rPr>
          <w:rFonts w:ascii="Consolas" w:eastAsia="Consolas" w:hAnsi="Consolas" w:cs="Consolas"/>
          <w:sz w:val="18"/>
          <w:szCs w:val="18"/>
          <w:shd w:val="clear" w:color="auto" w:fill="CFE2F3"/>
        </w:rPr>
        <w:t xml:space="preserve">  "modified": "2016-04-06T20:08:31Z",</w:t>
      </w:r>
    </w:p>
    <w:p w14:paraId="7A096F7D" w14:textId="77777777" w:rsidR="00872F4F" w:rsidRDefault="005A0616">
      <w:r>
        <w:rPr>
          <w:rFonts w:ascii="Consolas" w:eastAsia="Consolas" w:hAnsi="Consolas" w:cs="Consolas"/>
          <w:sz w:val="18"/>
          <w:szCs w:val="18"/>
          <w:shd w:val="clear" w:color="auto" w:fill="CFE2F3"/>
        </w:rPr>
        <w:t xml:space="preserve">  "version": 1,</w:t>
      </w:r>
    </w:p>
    <w:p w14:paraId="5706FE6D" w14:textId="77777777" w:rsidR="00872F4F" w:rsidRDefault="005A0616">
      <w:r>
        <w:rPr>
          <w:rFonts w:ascii="Consolas" w:eastAsia="Consolas" w:hAnsi="Consolas" w:cs="Consolas"/>
          <w:sz w:val="18"/>
          <w:szCs w:val="18"/>
          <w:shd w:val="clear" w:color="auto" w:fill="CFE2F3"/>
        </w:rPr>
        <w:t xml:space="preserve">  "sighting_of_re</w:t>
      </w:r>
      <w:r>
        <w:rPr>
          <w:rFonts w:ascii="Consolas" w:eastAsia="Consolas" w:hAnsi="Consolas" w:cs="Consolas"/>
          <w:sz w:val="18"/>
          <w:szCs w:val="18"/>
          <w:shd w:val="clear" w:color="auto" w:fill="CFE2F3"/>
        </w:rPr>
        <w:t>f": "indicator--8e2e2d2b-17d4-4cbf-938f-98ee46b3cd3f"</w:t>
      </w:r>
    </w:p>
    <w:p w14:paraId="425B8AB7" w14:textId="77777777" w:rsidR="00872F4F" w:rsidRDefault="005A0616">
      <w:r>
        <w:rPr>
          <w:rFonts w:ascii="Consolas" w:eastAsia="Consolas" w:hAnsi="Consolas" w:cs="Consolas"/>
          <w:sz w:val="18"/>
          <w:szCs w:val="18"/>
          <w:shd w:val="clear" w:color="auto" w:fill="CFE2F3"/>
        </w:rPr>
        <w:t>}</w:t>
      </w:r>
    </w:p>
    <w:p w14:paraId="4CE576A1" w14:textId="77777777" w:rsidR="00872F4F" w:rsidRDefault="00872F4F"/>
    <w:p w14:paraId="1A04EAC3" w14:textId="77777777" w:rsidR="00872F4F" w:rsidRDefault="005A0616">
      <w:r>
        <w:rPr>
          <w:i/>
        </w:rPr>
        <w:t>Sighting of Indicator, with Observed Data (what exactly was seen)</w:t>
      </w:r>
      <w:r>
        <w:rPr>
          <w:rFonts w:ascii="Consolas" w:eastAsia="Consolas" w:hAnsi="Consolas" w:cs="Consolas"/>
          <w:i/>
        </w:rPr>
        <w:t xml:space="preserve"> and where it was seen</w:t>
      </w:r>
    </w:p>
    <w:p w14:paraId="49AF005F" w14:textId="77777777" w:rsidR="00872F4F" w:rsidRDefault="005A0616">
      <w:r>
        <w:rPr>
          <w:rFonts w:ascii="Consolas" w:eastAsia="Consolas" w:hAnsi="Consolas" w:cs="Consolas"/>
          <w:sz w:val="18"/>
          <w:szCs w:val="18"/>
          <w:shd w:val="clear" w:color="auto" w:fill="CFE2F3"/>
        </w:rPr>
        <w:t>[</w:t>
      </w:r>
    </w:p>
    <w:p w14:paraId="59AE2BEE" w14:textId="77777777" w:rsidR="00872F4F" w:rsidRDefault="005A0616">
      <w:r>
        <w:rPr>
          <w:rFonts w:ascii="Consolas" w:eastAsia="Consolas" w:hAnsi="Consolas" w:cs="Consolas"/>
          <w:sz w:val="18"/>
          <w:szCs w:val="18"/>
          <w:shd w:val="clear" w:color="auto" w:fill="CFE2F3"/>
        </w:rPr>
        <w:t xml:space="preserve">  {</w:t>
      </w:r>
    </w:p>
    <w:p w14:paraId="09D82720" w14:textId="77777777" w:rsidR="00872F4F" w:rsidRDefault="005A0616">
      <w:r>
        <w:rPr>
          <w:rFonts w:ascii="Consolas" w:eastAsia="Consolas" w:hAnsi="Consolas" w:cs="Consolas"/>
          <w:sz w:val="18"/>
          <w:szCs w:val="18"/>
          <w:shd w:val="clear" w:color="auto" w:fill="CFE2F3"/>
        </w:rPr>
        <w:t xml:space="preserve">    "type": "sighting",</w:t>
      </w:r>
    </w:p>
    <w:p w14:paraId="4461AC0D" w14:textId="77777777" w:rsidR="00872F4F" w:rsidRDefault="005A0616">
      <w:r>
        <w:rPr>
          <w:rFonts w:ascii="Consolas" w:eastAsia="Consolas" w:hAnsi="Consolas" w:cs="Consolas"/>
          <w:sz w:val="18"/>
          <w:szCs w:val="18"/>
          <w:shd w:val="clear" w:color="auto" w:fill="CFE2F3"/>
        </w:rPr>
        <w:t xml:space="preserve">    "id": "sighting--ee20065d-2555-424f-ad9e-0f8428623c75",</w:t>
      </w:r>
    </w:p>
    <w:p w14:paraId="721235C0"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3FA50E72" w14:textId="77777777" w:rsidR="00872F4F" w:rsidRDefault="005A0616">
      <w:r>
        <w:rPr>
          <w:rFonts w:ascii="Consolas" w:eastAsia="Consolas" w:hAnsi="Consolas" w:cs="Consolas"/>
          <w:sz w:val="18"/>
          <w:szCs w:val="18"/>
          <w:shd w:val="clear" w:color="auto" w:fill="CFE2F3"/>
        </w:rPr>
        <w:t xml:space="preserve">    "created": "2016-04-06T20:08:31Z",</w:t>
      </w:r>
    </w:p>
    <w:p w14:paraId="3A280375" w14:textId="77777777" w:rsidR="00872F4F" w:rsidRDefault="005A0616">
      <w:r>
        <w:rPr>
          <w:rFonts w:ascii="Consolas" w:eastAsia="Consolas" w:hAnsi="Consolas" w:cs="Consolas"/>
          <w:sz w:val="18"/>
          <w:szCs w:val="18"/>
          <w:shd w:val="clear" w:color="auto" w:fill="CFE2F3"/>
        </w:rPr>
        <w:t xml:space="preserve">    "modified": "2016-04-06T20:08:31Z",</w:t>
      </w:r>
    </w:p>
    <w:p w14:paraId="2C196364" w14:textId="77777777" w:rsidR="00872F4F" w:rsidRDefault="005A0616">
      <w:r>
        <w:rPr>
          <w:rFonts w:ascii="Consolas" w:eastAsia="Consolas" w:hAnsi="Consolas" w:cs="Consolas"/>
          <w:sz w:val="18"/>
          <w:szCs w:val="18"/>
          <w:shd w:val="clear" w:color="auto" w:fill="CFE2F3"/>
        </w:rPr>
        <w:t xml:space="preserve">    "version": 1,</w:t>
      </w:r>
    </w:p>
    <w:p w14:paraId="6506BC88" w14:textId="77777777" w:rsidR="00872F4F" w:rsidRDefault="005A0616">
      <w:r>
        <w:rPr>
          <w:rFonts w:ascii="Consolas" w:eastAsia="Consolas" w:hAnsi="Consolas" w:cs="Consolas"/>
          <w:sz w:val="18"/>
          <w:szCs w:val="18"/>
          <w:shd w:val="clear" w:color="auto" w:fill="CFE2F3"/>
        </w:rPr>
        <w:t xml:space="preserve">    "sighting_of_ref": "indicator--8e2e2d2b-17d4-4cbf-938f-98ee46b3cd3f",</w:t>
      </w:r>
    </w:p>
    <w:p w14:paraId="4E7B9901" w14:textId="77777777" w:rsidR="00872F4F" w:rsidRDefault="005A0616">
      <w:r>
        <w:rPr>
          <w:rFonts w:ascii="Consolas" w:eastAsia="Consolas" w:hAnsi="Consolas" w:cs="Consolas"/>
          <w:sz w:val="18"/>
          <w:szCs w:val="18"/>
          <w:shd w:val="clear" w:color="auto" w:fill="CFE2F3"/>
        </w:rPr>
        <w:t xml:space="preserve">    "observed_d</w:t>
      </w:r>
      <w:r>
        <w:rPr>
          <w:rFonts w:ascii="Consolas" w:eastAsia="Consolas" w:hAnsi="Consolas" w:cs="Consolas"/>
          <w:sz w:val="18"/>
          <w:szCs w:val="18"/>
          <w:shd w:val="clear" w:color="auto" w:fill="CFE2F3"/>
        </w:rPr>
        <w:t>ata_refs": [ "observed-data--b67d30ff-02ac-498a-92f9-32f845f448cf" ],</w:t>
      </w:r>
    </w:p>
    <w:p w14:paraId="76A98EE8" w14:textId="77777777" w:rsidR="00872F4F" w:rsidRDefault="005A0616">
      <w:r>
        <w:rPr>
          <w:rFonts w:ascii="Consolas" w:eastAsia="Consolas" w:hAnsi="Consolas" w:cs="Consolas"/>
          <w:sz w:val="18"/>
          <w:szCs w:val="18"/>
          <w:shd w:val="clear" w:color="auto" w:fill="CFE2F3"/>
        </w:rPr>
        <w:t xml:space="preserve">    "where_sighted_refs": [ "source--b67d30ff-02ac-498a-92f9-32f845f448ff" ],</w:t>
      </w:r>
    </w:p>
    <w:p w14:paraId="61DC486D" w14:textId="77777777" w:rsidR="00872F4F" w:rsidRDefault="005A0616">
      <w:r>
        <w:rPr>
          <w:rFonts w:ascii="Consolas" w:eastAsia="Consolas" w:hAnsi="Consolas" w:cs="Consolas"/>
          <w:sz w:val="18"/>
          <w:szCs w:val="18"/>
          <w:shd w:val="clear" w:color="auto" w:fill="CFE2F3"/>
        </w:rPr>
        <w:t xml:space="preserve">    "first_sighted": "2015-12-21T19:00:00Z",</w:t>
      </w:r>
    </w:p>
    <w:p w14:paraId="5AD35809" w14:textId="77777777" w:rsidR="00872F4F" w:rsidRDefault="005A0616">
      <w:r>
        <w:rPr>
          <w:rFonts w:ascii="Consolas" w:eastAsia="Consolas" w:hAnsi="Consolas" w:cs="Consolas"/>
          <w:sz w:val="18"/>
          <w:szCs w:val="18"/>
          <w:shd w:val="clear" w:color="auto" w:fill="CFE2F3"/>
        </w:rPr>
        <w:t xml:space="preserve">    "last_sighted": "2015-12-21T19:00:00Z",</w:t>
      </w:r>
    </w:p>
    <w:p w14:paraId="78E53452" w14:textId="77777777" w:rsidR="00872F4F" w:rsidRDefault="005A0616">
      <w:r>
        <w:rPr>
          <w:rFonts w:ascii="Consolas" w:eastAsia="Consolas" w:hAnsi="Consolas" w:cs="Consolas"/>
          <w:sz w:val="18"/>
          <w:szCs w:val="18"/>
          <w:shd w:val="clear" w:color="auto" w:fill="CFE2F3"/>
        </w:rPr>
        <w:t xml:space="preserve">    "count": 50</w:t>
      </w:r>
    </w:p>
    <w:p w14:paraId="0C1532F1"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w:t>
      </w:r>
    </w:p>
    <w:p w14:paraId="244FF27D" w14:textId="77777777" w:rsidR="00872F4F" w:rsidRDefault="005A0616">
      <w:r>
        <w:rPr>
          <w:rFonts w:ascii="Consolas" w:eastAsia="Consolas" w:hAnsi="Consolas" w:cs="Consolas"/>
          <w:sz w:val="18"/>
          <w:szCs w:val="18"/>
          <w:shd w:val="clear" w:color="auto" w:fill="CFE2F3"/>
        </w:rPr>
        <w:t xml:space="preserve">  {</w:t>
      </w:r>
    </w:p>
    <w:p w14:paraId="2A165BF6" w14:textId="77777777" w:rsidR="00872F4F" w:rsidRDefault="005A0616">
      <w:r>
        <w:rPr>
          <w:rFonts w:ascii="Consolas" w:eastAsia="Consolas" w:hAnsi="Consolas" w:cs="Consolas"/>
          <w:sz w:val="18"/>
          <w:szCs w:val="18"/>
          <w:shd w:val="clear" w:color="auto" w:fill="CFE2F3"/>
        </w:rPr>
        <w:t xml:space="preserve">    "type": "observed-data",</w:t>
      </w:r>
    </w:p>
    <w:p w14:paraId="36D2A8D6" w14:textId="77777777" w:rsidR="00872F4F" w:rsidRDefault="005A0616">
      <w:r>
        <w:rPr>
          <w:rFonts w:ascii="Consolas" w:eastAsia="Consolas" w:hAnsi="Consolas" w:cs="Consolas"/>
          <w:sz w:val="18"/>
          <w:szCs w:val="18"/>
          <w:shd w:val="clear" w:color="auto" w:fill="CFE2F3"/>
        </w:rPr>
        <w:t xml:space="preserve">    "id": "observed-data--b67d30ff-02ac-498a-92f9-32f845f448cf",</w:t>
      </w:r>
    </w:p>
    <w:p w14:paraId="4AA3E39F"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0C60285A" w14:textId="77777777" w:rsidR="00872F4F" w:rsidRDefault="005A0616">
      <w:r>
        <w:rPr>
          <w:rFonts w:ascii="Consolas" w:eastAsia="Consolas" w:hAnsi="Consolas" w:cs="Consolas"/>
          <w:sz w:val="18"/>
          <w:szCs w:val="18"/>
          <w:shd w:val="clear" w:color="auto" w:fill="CFE2F3"/>
        </w:rPr>
        <w:t xml:space="preserve">    "created": "2016-04-06T19:58:16Z",</w:t>
      </w:r>
    </w:p>
    <w:p w14:paraId="5FF8B326" w14:textId="77777777" w:rsidR="00872F4F" w:rsidRDefault="005A0616">
      <w:r>
        <w:rPr>
          <w:rFonts w:ascii="Consolas" w:eastAsia="Consolas" w:hAnsi="Consolas" w:cs="Consolas"/>
          <w:sz w:val="18"/>
          <w:szCs w:val="18"/>
          <w:shd w:val="clear" w:color="auto" w:fill="CFE2F3"/>
        </w:rPr>
        <w:t xml:space="preserve">    "modified": "2016-04-06T19:58:16Z",</w:t>
      </w:r>
    </w:p>
    <w:p w14:paraId="62FDAA52" w14:textId="77777777" w:rsidR="00872F4F" w:rsidRDefault="005A0616">
      <w:r>
        <w:rPr>
          <w:rFonts w:ascii="Consolas" w:eastAsia="Consolas" w:hAnsi="Consolas" w:cs="Consolas"/>
          <w:sz w:val="18"/>
          <w:szCs w:val="18"/>
          <w:shd w:val="clear" w:color="auto" w:fill="CFE2F3"/>
        </w:rPr>
        <w:t xml:space="preserve">    "version": 1,</w:t>
      </w:r>
    </w:p>
    <w:p w14:paraId="387BECBF" w14:textId="77777777" w:rsidR="00872F4F" w:rsidRDefault="005A0616">
      <w:r>
        <w:rPr>
          <w:rFonts w:ascii="Consolas" w:eastAsia="Consolas" w:hAnsi="Consolas" w:cs="Consolas"/>
          <w:sz w:val="18"/>
          <w:szCs w:val="18"/>
          <w:shd w:val="clear" w:color="auto" w:fill="CFE2F3"/>
        </w:rPr>
        <w:t xml:space="preserve">    "start": "2015-12-21T19:00:00Z",</w:t>
      </w:r>
    </w:p>
    <w:p w14:paraId="053636E1" w14:textId="77777777" w:rsidR="00872F4F" w:rsidRDefault="005A0616">
      <w:r>
        <w:rPr>
          <w:rFonts w:ascii="Consolas" w:eastAsia="Consolas" w:hAnsi="Consolas" w:cs="Consolas"/>
          <w:sz w:val="18"/>
          <w:szCs w:val="18"/>
          <w:shd w:val="clear" w:color="auto" w:fill="CFE2F3"/>
        </w:rPr>
        <w:t xml:space="preserve">    "stop": "2016-04-06T19:58:16Z",</w:t>
      </w:r>
    </w:p>
    <w:p w14:paraId="0BE400E7" w14:textId="77777777" w:rsidR="00872F4F" w:rsidRDefault="005A0616">
      <w:r>
        <w:rPr>
          <w:rFonts w:ascii="Consolas" w:eastAsia="Consolas" w:hAnsi="Consolas" w:cs="Consolas"/>
          <w:sz w:val="18"/>
          <w:szCs w:val="18"/>
          <w:shd w:val="clear" w:color="auto" w:fill="CFE2F3"/>
        </w:rPr>
        <w:t xml:space="preserve">    "count": 50,</w:t>
      </w:r>
    </w:p>
    <w:p w14:paraId="45034302" w14:textId="77777777" w:rsidR="00872F4F" w:rsidRDefault="005A0616">
      <w:r>
        <w:rPr>
          <w:rFonts w:ascii="Consolas" w:eastAsia="Consolas" w:hAnsi="Consolas" w:cs="Consolas"/>
          <w:sz w:val="18"/>
          <w:szCs w:val="18"/>
          <w:shd w:val="clear" w:color="auto" w:fill="CFE2F3"/>
        </w:rPr>
        <w:t xml:space="preserve">    "cybox": {</w:t>
      </w:r>
    </w:p>
    <w:p w14:paraId="292E7A32" w14:textId="77777777" w:rsidR="00872F4F" w:rsidRDefault="005A0616">
      <w:r>
        <w:rPr>
          <w:rFonts w:ascii="Consolas" w:eastAsia="Consolas" w:hAnsi="Consolas" w:cs="Consolas"/>
          <w:sz w:val="18"/>
          <w:szCs w:val="18"/>
          <w:shd w:val="clear" w:color="auto" w:fill="CFE2F3"/>
        </w:rPr>
        <w:t xml:space="preserve">      "objects": {</w:t>
      </w:r>
    </w:p>
    <w:p w14:paraId="77129B2A" w14:textId="77777777" w:rsidR="00872F4F" w:rsidRDefault="005A0616">
      <w:r>
        <w:rPr>
          <w:rFonts w:ascii="Consolas" w:eastAsia="Consolas" w:hAnsi="Consolas" w:cs="Consolas"/>
          <w:sz w:val="18"/>
          <w:szCs w:val="18"/>
          <w:shd w:val="clear" w:color="auto" w:fill="CFE2F3"/>
        </w:rPr>
        <w:t xml:space="preserve">       "1": {</w:t>
      </w:r>
    </w:p>
    <w:p w14:paraId="1FD793A5" w14:textId="77777777" w:rsidR="00872F4F" w:rsidRDefault="005A0616">
      <w:r>
        <w:rPr>
          <w:rFonts w:ascii="Consolas" w:eastAsia="Consolas" w:hAnsi="Consolas" w:cs="Consolas"/>
          <w:sz w:val="18"/>
          <w:szCs w:val="18"/>
          <w:shd w:val="clear" w:color="auto" w:fill="CFE2F3"/>
        </w:rPr>
        <w:t xml:space="preserve">          "type": "file-object",</w:t>
      </w:r>
    </w:p>
    <w:p w14:paraId="2C47DE4F" w14:textId="77777777" w:rsidR="00872F4F" w:rsidRDefault="005A0616">
      <w:r>
        <w:rPr>
          <w:rFonts w:ascii="Consolas" w:eastAsia="Consolas" w:hAnsi="Consolas" w:cs="Consolas"/>
          <w:sz w:val="18"/>
          <w:szCs w:val="18"/>
          <w:shd w:val="clear" w:color="auto" w:fill="CFE2F3"/>
        </w:rPr>
        <w:t xml:space="preserve">          "file_name": "malware.exe",</w:t>
      </w:r>
    </w:p>
    <w:p w14:paraId="5C284D78" w14:textId="77777777" w:rsidR="00872F4F" w:rsidRDefault="005A0616">
      <w:r>
        <w:rPr>
          <w:rFonts w:ascii="Consolas" w:eastAsia="Consolas" w:hAnsi="Consolas" w:cs="Consolas"/>
          <w:sz w:val="18"/>
          <w:szCs w:val="18"/>
          <w:shd w:val="clear" w:color="auto" w:fill="CFE2F3"/>
        </w:rPr>
        <w:t xml:space="preserve">          "hashes": {</w:t>
      </w:r>
    </w:p>
    <w:p w14:paraId="1130ED75" w14:textId="77777777" w:rsidR="00872F4F" w:rsidRDefault="005A0616">
      <w:r>
        <w:rPr>
          <w:rFonts w:ascii="Consolas" w:eastAsia="Consolas" w:hAnsi="Consolas" w:cs="Consolas"/>
          <w:sz w:val="18"/>
          <w:szCs w:val="18"/>
          <w:shd w:val="clear" w:color="auto" w:fill="CFE2F3"/>
        </w:rPr>
        <w:t xml:space="preserve">       </w:t>
      </w:r>
      <w:r>
        <w:rPr>
          <w:rFonts w:ascii="Consolas" w:eastAsia="Consolas" w:hAnsi="Consolas" w:cs="Consolas"/>
          <w:sz w:val="18"/>
          <w:szCs w:val="18"/>
          <w:shd w:val="clear" w:color="auto" w:fill="CFE2F3"/>
        </w:rPr>
        <w:t xml:space="preserve">     "md5": "3773a88f65a5e780c8dff9cdc3a056f3",</w:t>
      </w:r>
    </w:p>
    <w:p w14:paraId="1D125475" w14:textId="77777777" w:rsidR="00872F4F" w:rsidRDefault="005A0616">
      <w:r>
        <w:rPr>
          <w:rFonts w:ascii="Consolas" w:eastAsia="Consolas" w:hAnsi="Consolas" w:cs="Consolas"/>
          <w:sz w:val="18"/>
          <w:szCs w:val="18"/>
          <w:shd w:val="clear" w:color="auto" w:fill="CFE2F3"/>
        </w:rPr>
        <w:t xml:space="preserve">            "sha1": "cac35ec206d868b7d7cb0b55f31d9425b075082b"</w:t>
      </w:r>
    </w:p>
    <w:p w14:paraId="633ED3C2" w14:textId="77777777" w:rsidR="00872F4F" w:rsidRDefault="005A0616">
      <w:r>
        <w:rPr>
          <w:rFonts w:ascii="Consolas" w:eastAsia="Consolas" w:hAnsi="Consolas" w:cs="Consolas"/>
          <w:sz w:val="18"/>
          <w:szCs w:val="18"/>
          <w:shd w:val="clear" w:color="auto" w:fill="CFE2F3"/>
        </w:rPr>
        <w:t xml:space="preserve">          }</w:t>
      </w:r>
    </w:p>
    <w:p w14:paraId="7C4EAFB6" w14:textId="77777777" w:rsidR="00872F4F" w:rsidRDefault="005A0616">
      <w:r>
        <w:rPr>
          <w:rFonts w:ascii="Consolas" w:eastAsia="Consolas" w:hAnsi="Consolas" w:cs="Consolas"/>
          <w:sz w:val="18"/>
          <w:szCs w:val="18"/>
          <w:shd w:val="clear" w:color="auto" w:fill="CFE2F3"/>
        </w:rPr>
        <w:t xml:space="preserve">        }</w:t>
      </w:r>
    </w:p>
    <w:p w14:paraId="71B7CB15" w14:textId="77777777" w:rsidR="00872F4F" w:rsidRDefault="005A0616">
      <w:r>
        <w:rPr>
          <w:rFonts w:ascii="Consolas" w:eastAsia="Consolas" w:hAnsi="Consolas" w:cs="Consolas"/>
          <w:sz w:val="18"/>
          <w:szCs w:val="18"/>
          <w:shd w:val="clear" w:color="auto" w:fill="CFE2F3"/>
        </w:rPr>
        <w:t xml:space="preserve">      }</w:t>
      </w:r>
    </w:p>
    <w:p w14:paraId="32F6C91C" w14:textId="77777777" w:rsidR="00872F4F" w:rsidRDefault="005A0616">
      <w:r>
        <w:rPr>
          <w:rFonts w:ascii="Consolas" w:eastAsia="Consolas" w:hAnsi="Consolas" w:cs="Consolas"/>
          <w:sz w:val="18"/>
          <w:szCs w:val="18"/>
          <w:shd w:val="clear" w:color="auto" w:fill="CFE2F3"/>
        </w:rPr>
        <w:t xml:space="preserve">    ]</w:t>
      </w:r>
    </w:p>
    <w:p w14:paraId="408E00FA" w14:textId="77777777" w:rsidR="00872F4F" w:rsidRDefault="005A0616">
      <w:r>
        <w:rPr>
          <w:rFonts w:ascii="Consolas" w:eastAsia="Consolas" w:hAnsi="Consolas" w:cs="Consolas"/>
          <w:sz w:val="18"/>
          <w:szCs w:val="18"/>
          <w:shd w:val="clear" w:color="auto" w:fill="CFE2F3"/>
        </w:rPr>
        <w:t xml:space="preserve">  }</w:t>
      </w:r>
    </w:p>
    <w:p w14:paraId="22C84D71" w14:textId="77777777" w:rsidR="00872F4F" w:rsidRDefault="005A0616">
      <w:r>
        <w:rPr>
          <w:rFonts w:ascii="Consolas" w:eastAsia="Consolas" w:hAnsi="Consolas" w:cs="Consolas"/>
          <w:sz w:val="18"/>
          <w:szCs w:val="18"/>
          <w:shd w:val="clear" w:color="auto" w:fill="CFE2F3"/>
        </w:rPr>
        <w:lastRenderedPageBreak/>
        <w:t>]</w:t>
      </w:r>
    </w:p>
    <w:p w14:paraId="794F9AA0" w14:textId="77777777" w:rsidR="00872F4F" w:rsidRDefault="005A0616">
      <w:pPr>
        <w:pStyle w:val="Heading1"/>
        <w:contextualSpacing w:val="0"/>
      </w:pPr>
      <w:bookmarkStart w:id="93" w:name="h.anyynaiz47ix" w:colFirst="0" w:colLast="0"/>
      <w:bookmarkEnd w:id="93"/>
      <w:r>
        <w:t>​</w:t>
      </w:r>
      <w:r>
        <w:t>3. Bundle</w:t>
      </w:r>
    </w:p>
    <w:p w14:paraId="7DEBDD43" w14:textId="77777777" w:rsidR="00872F4F" w:rsidRDefault="005A0616">
      <w:pPr>
        <w:spacing w:line="331" w:lineRule="auto"/>
      </w:pPr>
      <w:r>
        <w:rPr>
          <w:b/>
        </w:rPr>
        <w:t>Type Name:</w:t>
      </w:r>
      <w:r>
        <w:t xml:space="preserve"> </w:t>
      </w:r>
      <w:r>
        <w:rPr>
          <w:rFonts w:ascii="Consolas" w:eastAsia="Consolas" w:hAnsi="Consolas" w:cs="Consolas"/>
          <w:color w:val="C7254E"/>
          <w:shd w:val="clear" w:color="auto" w:fill="F9F2F4"/>
        </w:rPr>
        <w:t>bundle</w:t>
      </w:r>
    </w:p>
    <w:p w14:paraId="5C945E55" w14:textId="77777777" w:rsidR="00872F4F" w:rsidRDefault="00872F4F"/>
    <w:p w14:paraId="42F3BA9F" w14:textId="77777777" w:rsidR="00872F4F" w:rsidRDefault="005A0616">
      <w:r>
        <w:t>A Bundle</w:t>
      </w:r>
      <w:r>
        <w:rPr>
          <w:rFonts w:ascii="Consolas" w:eastAsia="Consolas" w:hAnsi="Consolas" w:cs="Consolas"/>
        </w:rPr>
        <w:t xml:space="preserve"> </w:t>
      </w:r>
      <w:r>
        <w:t xml:space="preserve">is a collection of arbitrary STIX Objects grouped together </w:t>
      </w:r>
      <w:r>
        <w:t xml:space="preserve">in a single container. A Bundle does not have any semantic meaning and objects in the same Bundle are not necessary related. Objects </w:t>
      </w:r>
      <w:r>
        <w:rPr>
          <w:b/>
        </w:rPr>
        <w:t>MUST NOT</w:t>
      </w:r>
      <w:r>
        <w:t xml:space="preserve"> be considered related by virtue of being in the same Bundle.</w:t>
      </w:r>
    </w:p>
    <w:p w14:paraId="1B4B3424" w14:textId="77777777" w:rsidR="00872F4F" w:rsidRDefault="00872F4F"/>
    <w:p w14:paraId="2F1BFC68" w14:textId="77777777" w:rsidR="00872F4F" w:rsidRDefault="005A0616">
      <w:r>
        <w:t xml:space="preserve">A bundle is not a standard STIX </w:t>
      </w:r>
      <w:r>
        <w:rPr>
          <w:rFonts w:ascii="Consolas" w:eastAsia="Consolas" w:hAnsi="Consolas" w:cs="Consolas"/>
        </w:rPr>
        <w:t>O</w:t>
      </w:r>
      <w:r>
        <w:t>bject itself and is</w:t>
      </w:r>
      <w:r>
        <w:t xml:space="preserve"> only used to group STIX </w:t>
      </w:r>
      <w:r>
        <w:rPr>
          <w:rFonts w:ascii="Consolas" w:eastAsia="Consolas" w:hAnsi="Consolas" w:cs="Consolas"/>
        </w:rPr>
        <w:t>O</w:t>
      </w:r>
      <w:r>
        <w:t xml:space="preserve">bjects. It can be thought of as an envelope, enabling the delivery or representation of multiple STIX Objects in a single document. It does not have any of the Common Properties other than the </w:t>
      </w:r>
      <w:r>
        <w:rPr>
          <w:rFonts w:ascii="Consolas" w:eastAsia="Consolas" w:hAnsi="Consolas" w:cs="Consolas"/>
          <w:b/>
        </w:rPr>
        <w:t>type</w:t>
      </w:r>
      <w:r>
        <w:t xml:space="preserve"> and </w:t>
      </w:r>
      <w:r>
        <w:rPr>
          <w:rFonts w:ascii="Consolas" w:eastAsia="Consolas" w:hAnsi="Consolas" w:cs="Consolas"/>
          <w:b/>
        </w:rPr>
        <w:t>id</w:t>
      </w:r>
      <w:r>
        <w:t xml:space="preserve"> fields. Bundle is transie</w:t>
      </w:r>
      <w:r>
        <w:t>nt and implementations should not assume that other implementations will treat it as a persistent object.</w:t>
      </w:r>
    </w:p>
    <w:p w14:paraId="5FAEE584" w14:textId="77777777" w:rsidR="00872F4F" w:rsidRDefault="005A0616">
      <w:pPr>
        <w:pStyle w:val="Heading3"/>
        <w:spacing w:line="276" w:lineRule="auto"/>
        <w:contextualSpacing w:val="0"/>
      </w:pPr>
      <w:bookmarkStart w:id="94" w:name="h.nuwp4rox8c7r" w:colFirst="0" w:colLast="0"/>
      <w:bookmarkEnd w:id="94"/>
      <w:r>
        <w:t>​</w:t>
      </w:r>
      <w:r>
        <w:t>3.1.1.​ Properties</w:t>
      </w:r>
    </w:p>
    <w:tbl>
      <w:tblPr>
        <w:tblStyle w:val="af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2580"/>
        <w:gridCol w:w="3840"/>
      </w:tblGrid>
      <w:tr w:rsidR="00872F4F" w14:paraId="2D7486A7" w14:textId="77777777">
        <w:tc>
          <w:tcPr>
            <w:tcW w:w="2940" w:type="dxa"/>
            <w:shd w:val="clear" w:color="auto" w:fill="073763"/>
            <w:tcMar>
              <w:top w:w="100" w:type="dxa"/>
              <w:left w:w="100" w:type="dxa"/>
              <w:bottom w:w="100" w:type="dxa"/>
              <w:right w:w="100" w:type="dxa"/>
            </w:tcMar>
          </w:tcPr>
          <w:p w14:paraId="53A7DA95" w14:textId="77777777" w:rsidR="00872F4F" w:rsidRDefault="005A0616">
            <w:pPr>
              <w:widowControl w:val="0"/>
              <w:spacing w:line="240" w:lineRule="auto"/>
            </w:pPr>
            <w:r>
              <w:rPr>
                <w:b/>
                <w:color w:val="FFFFFF"/>
              </w:rPr>
              <w:t>Property Name</w:t>
            </w:r>
          </w:p>
        </w:tc>
        <w:tc>
          <w:tcPr>
            <w:tcW w:w="2580" w:type="dxa"/>
            <w:shd w:val="clear" w:color="auto" w:fill="073763"/>
            <w:tcMar>
              <w:top w:w="100" w:type="dxa"/>
              <w:left w:w="100" w:type="dxa"/>
              <w:bottom w:w="100" w:type="dxa"/>
              <w:right w:w="100" w:type="dxa"/>
            </w:tcMar>
          </w:tcPr>
          <w:p w14:paraId="697979F7" w14:textId="77777777" w:rsidR="00872F4F" w:rsidRDefault="005A0616">
            <w:pPr>
              <w:widowControl w:val="0"/>
              <w:spacing w:line="240" w:lineRule="auto"/>
            </w:pPr>
            <w:r>
              <w:rPr>
                <w:b/>
                <w:color w:val="FFFFFF"/>
              </w:rPr>
              <w:t>Type</w:t>
            </w:r>
          </w:p>
        </w:tc>
        <w:tc>
          <w:tcPr>
            <w:tcW w:w="3840" w:type="dxa"/>
            <w:shd w:val="clear" w:color="auto" w:fill="073763"/>
            <w:tcMar>
              <w:top w:w="100" w:type="dxa"/>
              <w:left w:w="100" w:type="dxa"/>
              <w:bottom w:w="100" w:type="dxa"/>
              <w:right w:w="100" w:type="dxa"/>
            </w:tcMar>
          </w:tcPr>
          <w:p w14:paraId="7448F1E3" w14:textId="77777777" w:rsidR="00872F4F" w:rsidRDefault="005A0616">
            <w:pPr>
              <w:widowControl w:val="0"/>
              <w:spacing w:line="240" w:lineRule="auto"/>
            </w:pPr>
            <w:r>
              <w:rPr>
                <w:b/>
                <w:color w:val="FFFFFF"/>
              </w:rPr>
              <w:t>Description</w:t>
            </w:r>
          </w:p>
        </w:tc>
      </w:tr>
      <w:tr w:rsidR="00872F4F" w14:paraId="679F5D0F" w14:textId="77777777">
        <w:tc>
          <w:tcPr>
            <w:tcW w:w="2940" w:type="dxa"/>
            <w:tcMar>
              <w:top w:w="100" w:type="dxa"/>
              <w:left w:w="100" w:type="dxa"/>
              <w:bottom w:w="100" w:type="dxa"/>
              <w:right w:w="100" w:type="dxa"/>
            </w:tcMar>
          </w:tcPr>
          <w:p w14:paraId="6A5E91CD" w14:textId="77777777" w:rsidR="00872F4F" w:rsidRDefault="005A0616">
            <w:pPr>
              <w:widowControl w:val="0"/>
              <w:spacing w:line="240" w:lineRule="auto"/>
            </w:pPr>
            <w:r>
              <w:rPr>
                <w:rFonts w:ascii="Consolas" w:eastAsia="Consolas" w:hAnsi="Consolas" w:cs="Consolas"/>
                <w:b/>
              </w:rPr>
              <w:t>type</w:t>
            </w:r>
            <w:r>
              <w:t xml:space="preserve"> (required)</w:t>
            </w:r>
          </w:p>
        </w:tc>
        <w:tc>
          <w:tcPr>
            <w:tcW w:w="2580" w:type="dxa"/>
            <w:tcMar>
              <w:top w:w="100" w:type="dxa"/>
              <w:left w:w="100" w:type="dxa"/>
              <w:bottom w:w="100" w:type="dxa"/>
              <w:right w:w="100" w:type="dxa"/>
            </w:tcMar>
          </w:tcPr>
          <w:p w14:paraId="490C5D35" w14:textId="77777777" w:rsidR="00872F4F" w:rsidRDefault="005A0616">
            <w:pPr>
              <w:widowControl w:val="0"/>
              <w:spacing w:line="240" w:lineRule="auto"/>
            </w:pPr>
            <w:r>
              <w:rPr>
                <w:rFonts w:ascii="Consolas" w:eastAsia="Consolas" w:hAnsi="Consolas" w:cs="Consolas"/>
                <w:color w:val="C7254E"/>
                <w:shd w:val="clear" w:color="auto" w:fill="F9F2F4"/>
              </w:rPr>
              <w:t>string</w:t>
            </w:r>
          </w:p>
        </w:tc>
        <w:tc>
          <w:tcPr>
            <w:tcW w:w="3840" w:type="dxa"/>
            <w:tcMar>
              <w:top w:w="100" w:type="dxa"/>
              <w:left w:w="100" w:type="dxa"/>
              <w:bottom w:w="100" w:type="dxa"/>
              <w:right w:w="100" w:type="dxa"/>
            </w:tcMar>
          </w:tcPr>
          <w:p w14:paraId="7A609E21" w14:textId="77777777" w:rsidR="00872F4F" w:rsidRDefault="005A0616">
            <w:pPr>
              <w:widowControl w:val="0"/>
              <w:spacing w:line="240" w:lineRule="auto"/>
            </w:pPr>
            <w:r>
              <w:t xml:space="preserve">Indicates that this object is a STIX Bundle. The value of this field </w:t>
            </w:r>
            <w:r>
              <w:rPr>
                <w:b/>
              </w:rPr>
              <w:t>MUST</w:t>
            </w:r>
            <w:r>
              <w:t xml:space="preserve"> be </w:t>
            </w:r>
            <w:r>
              <w:rPr>
                <w:rFonts w:ascii="Consolas" w:eastAsia="Consolas" w:hAnsi="Consolas" w:cs="Consolas"/>
                <w:color w:val="38761D"/>
                <w:shd w:val="clear" w:color="auto" w:fill="D9EAD3"/>
              </w:rPr>
              <w:t>bundle</w:t>
            </w:r>
          </w:p>
        </w:tc>
      </w:tr>
      <w:tr w:rsidR="00872F4F" w14:paraId="3B5DB4B0" w14:textId="77777777">
        <w:tc>
          <w:tcPr>
            <w:tcW w:w="2940" w:type="dxa"/>
            <w:tcMar>
              <w:top w:w="100" w:type="dxa"/>
              <w:left w:w="100" w:type="dxa"/>
              <w:bottom w:w="100" w:type="dxa"/>
              <w:right w:w="100" w:type="dxa"/>
            </w:tcMar>
          </w:tcPr>
          <w:p w14:paraId="67C1F910" w14:textId="77777777" w:rsidR="00872F4F" w:rsidRDefault="005A0616">
            <w:pPr>
              <w:widowControl w:val="0"/>
              <w:spacing w:line="240" w:lineRule="auto"/>
            </w:pPr>
            <w:r>
              <w:rPr>
                <w:rFonts w:ascii="Consolas" w:eastAsia="Consolas" w:hAnsi="Consolas" w:cs="Consolas"/>
                <w:b/>
              </w:rPr>
              <w:t>id</w:t>
            </w:r>
            <w:r>
              <w:t xml:space="preserve"> (required)</w:t>
            </w:r>
          </w:p>
        </w:tc>
        <w:tc>
          <w:tcPr>
            <w:tcW w:w="2580" w:type="dxa"/>
            <w:tcMar>
              <w:top w:w="100" w:type="dxa"/>
              <w:left w:w="100" w:type="dxa"/>
              <w:bottom w:w="100" w:type="dxa"/>
              <w:right w:w="100" w:type="dxa"/>
            </w:tcMar>
          </w:tcPr>
          <w:p w14:paraId="177CDB3E" w14:textId="77777777" w:rsidR="00872F4F" w:rsidRDefault="005A0616">
            <w:pPr>
              <w:widowControl w:val="0"/>
              <w:spacing w:line="240" w:lineRule="auto"/>
              <w:ind w:left="15"/>
            </w:pPr>
            <w:r>
              <w:rPr>
                <w:rFonts w:ascii="Consolas" w:eastAsia="Consolas" w:hAnsi="Consolas" w:cs="Consolas"/>
                <w:color w:val="C7254E"/>
                <w:shd w:val="clear" w:color="auto" w:fill="F9F2F4"/>
              </w:rPr>
              <w:t>identifier</w:t>
            </w:r>
          </w:p>
        </w:tc>
        <w:tc>
          <w:tcPr>
            <w:tcW w:w="3840" w:type="dxa"/>
            <w:tcMar>
              <w:top w:w="100" w:type="dxa"/>
              <w:left w:w="100" w:type="dxa"/>
              <w:bottom w:w="100" w:type="dxa"/>
              <w:right w:w="100" w:type="dxa"/>
            </w:tcMar>
          </w:tcPr>
          <w:p w14:paraId="2BF399BD" w14:textId="77777777" w:rsidR="00872F4F" w:rsidRDefault="005A0616">
            <w:pPr>
              <w:widowControl w:val="0"/>
              <w:spacing w:line="240" w:lineRule="auto"/>
            </w:pPr>
            <w:r>
              <w:t xml:space="preserve">An identifier for this bundle. The </w:t>
            </w:r>
            <w:r>
              <w:rPr>
                <w:rFonts w:ascii="Consolas" w:eastAsia="Consolas" w:hAnsi="Consolas" w:cs="Consolas"/>
                <w:b/>
              </w:rPr>
              <w:t>id</w:t>
            </w:r>
            <w:r>
              <w:t xml:space="preserve"> field for the bundle is designed to help tools that may need it for processing, but tools are not required to store or track it. </w:t>
            </w:r>
            <w:r>
              <w:t>Consuming tools should not rely on the presence of this field.</w:t>
            </w:r>
          </w:p>
        </w:tc>
      </w:tr>
      <w:tr w:rsidR="00872F4F" w14:paraId="5349EC19" w14:textId="77777777">
        <w:tc>
          <w:tcPr>
            <w:tcW w:w="2940" w:type="dxa"/>
            <w:tcMar>
              <w:top w:w="100" w:type="dxa"/>
              <w:left w:w="100" w:type="dxa"/>
              <w:bottom w:w="100" w:type="dxa"/>
              <w:right w:w="100" w:type="dxa"/>
            </w:tcMar>
          </w:tcPr>
          <w:p w14:paraId="14E9934A" w14:textId="77777777" w:rsidR="00872F4F" w:rsidRDefault="005A0616">
            <w:pPr>
              <w:widowControl w:val="0"/>
              <w:spacing w:line="240" w:lineRule="auto"/>
            </w:pPr>
            <w:r>
              <w:rPr>
                <w:rFonts w:ascii="Consolas" w:eastAsia="Consolas" w:hAnsi="Consolas" w:cs="Consolas"/>
                <w:b/>
              </w:rPr>
              <w:t>spec_version</w:t>
            </w:r>
            <w:r>
              <w:rPr>
                <w:b/>
              </w:rPr>
              <w:t xml:space="preserve"> </w:t>
            </w:r>
            <w:r>
              <w:t>(required)</w:t>
            </w:r>
          </w:p>
        </w:tc>
        <w:tc>
          <w:tcPr>
            <w:tcW w:w="2580" w:type="dxa"/>
            <w:tcMar>
              <w:top w:w="100" w:type="dxa"/>
              <w:left w:w="100" w:type="dxa"/>
              <w:bottom w:w="100" w:type="dxa"/>
              <w:right w:w="100" w:type="dxa"/>
            </w:tcMar>
          </w:tcPr>
          <w:p w14:paraId="5FC43F12" w14:textId="77777777" w:rsidR="00872F4F" w:rsidRDefault="005A0616">
            <w:r>
              <w:rPr>
                <w:rFonts w:ascii="Consolas" w:eastAsia="Consolas" w:hAnsi="Consolas" w:cs="Consolas"/>
                <w:color w:val="C7254E"/>
                <w:shd w:val="clear" w:color="auto" w:fill="F9F2F4"/>
              </w:rPr>
              <w:t>spec-version-enum</w:t>
            </w:r>
          </w:p>
        </w:tc>
        <w:tc>
          <w:tcPr>
            <w:tcW w:w="3840" w:type="dxa"/>
            <w:tcMar>
              <w:top w:w="100" w:type="dxa"/>
              <w:left w:w="100" w:type="dxa"/>
              <w:bottom w:w="100" w:type="dxa"/>
              <w:right w:w="100" w:type="dxa"/>
            </w:tcMar>
          </w:tcPr>
          <w:p w14:paraId="06B4706E" w14:textId="77777777" w:rsidR="00872F4F" w:rsidRDefault="005A0616">
            <w:pPr>
              <w:widowControl w:val="0"/>
              <w:spacing w:line="240" w:lineRule="auto"/>
            </w:pPr>
            <w:r>
              <w:t>The version of the STIX specification used to represent the content in this bundle. This enables non-TAXII transports or other transports without thei</w:t>
            </w:r>
            <w:r>
              <w:t>r own content identification mechanisms to know the version of STIX content.</w:t>
            </w:r>
          </w:p>
        </w:tc>
      </w:tr>
      <w:tr w:rsidR="00872F4F" w14:paraId="5EB7F692" w14:textId="77777777">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36781" w14:textId="77777777" w:rsidR="00872F4F" w:rsidRDefault="005A0616">
            <w:pPr>
              <w:widowControl w:val="0"/>
              <w:spacing w:line="240" w:lineRule="auto"/>
              <w:ind w:left="-15"/>
            </w:pPr>
            <w:r>
              <w:rPr>
                <w:rFonts w:ascii="Consolas" w:eastAsia="Consolas" w:hAnsi="Consolas" w:cs="Consolas"/>
                <w:b/>
              </w:rPr>
              <w:t>attack_patterns</w:t>
            </w:r>
            <w:r>
              <w:rPr>
                <w:b/>
              </w:rPr>
              <w:t xml:space="preserve"> </w:t>
            </w:r>
            <w:r>
              <w:t>(optional)</w:t>
            </w:r>
          </w:p>
        </w:tc>
        <w:tc>
          <w:tcPr>
            <w:tcW w:w="25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D69355" w14:textId="77777777" w:rsidR="00872F4F" w:rsidRDefault="005A0616">
            <w:pPr>
              <w:widowControl w:val="0"/>
              <w:spacing w:line="240" w:lineRule="auto"/>
              <w:ind w:left="15"/>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Pr>
                <w:rFonts w:ascii="Consolas" w:eastAsia="Consolas" w:hAnsi="Consolas" w:cs="Consolas"/>
              </w:rPr>
              <w:t xml:space="preserve"> </w:t>
            </w:r>
            <w:r>
              <w:rPr>
                <w:rFonts w:ascii="Consolas" w:eastAsia="Consolas" w:hAnsi="Consolas" w:cs="Consolas"/>
                <w:shd w:val="clear" w:color="auto" w:fill="F9F2F4"/>
              </w:rPr>
              <w:t xml:space="preserve"> </w:t>
            </w:r>
            <w:r>
              <w:rPr>
                <w:rFonts w:ascii="Consolas" w:eastAsia="Consolas" w:hAnsi="Consolas" w:cs="Consolas"/>
                <w:color w:val="B80E3D"/>
                <w:shd w:val="clear" w:color="auto" w:fill="F9F2F4"/>
              </w:rPr>
              <w:t>attack-pattern</w:t>
            </w:r>
          </w:p>
        </w:tc>
        <w:tc>
          <w:tcPr>
            <w:tcW w:w="38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DF0B0E" w14:textId="77777777" w:rsidR="00872F4F" w:rsidRDefault="005A0616">
            <w:pPr>
              <w:spacing w:line="240" w:lineRule="auto"/>
            </w:pPr>
            <w:r>
              <w:t>Specifies a set of one or more Attack Patterns.</w:t>
            </w:r>
          </w:p>
        </w:tc>
      </w:tr>
      <w:tr w:rsidR="00872F4F" w14:paraId="7DEB550F" w14:textId="77777777">
        <w:tc>
          <w:tcPr>
            <w:tcW w:w="2940" w:type="dxa"/>
            <w:tcMar>
              <w:top w:w="100" w:type="dxa"/>
              <w:left w:w="100" w:type="dxa"/>
              <w:bottom w:w="100" w:type="dxa"/>
              <w:right w:w="100" w:type="dxa"/>
            </w:tcMar>
          </w:tcPr>
          <w:p w14:paraId="527B1AC0" w14:textId="77777777" w:rsidR="00872F4F" w:rsidRDefault="005A0616">
            <w:pPr>
              <w:widowControl w:val="0"/>
              <w:spacing w:line="240" w:lineRule="auto"/>
            </w:pPr>
            <w:r>
              <w:rPr>
                <w:rFonts w:ascii="Consolas" w:eastAsia="Consolas" w:hAnsi="Consolas" w:cs="Consolas"/>
                <w:b/>
              </w:rPr>
              <w:t>campaigns</w:t>
            </w:r>
            <w:r>
              <w:rPr>
                <w:b/>
              </w:rPr>
              <w:t xml:space="preserve"> </w:t>
            </w:r>
            <w:r>
              <w:t>(optional)</w:t>
            </w:r>
          </w:p>
        </w:tc>
        <w:tc>
          <w:tcPr>
            <w:tcW w:w="2580" w:type="dxa"/>
            <w:tcMar>
              <w:top w:w="100" w:type="dxa"/>
              <w:left w:w="100" w:type="dxa"/>
              <w:bottom w:w="100" w:type="dxa"/>
              <w:right w:w="100" w:type="dxa"/>
            </w:tcMar>
          </w:tcPr>
          <w:p w14:paraId="57BE1E2D"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campaign</w:t>
            </w:r>
          </w:p>
        </w:tc>
        <w:tc>
          <w:tcPr>
            <w:tcW w:w="3840" w:type="dxa"/>
            <w:tcMar>
              <w:top w:w="100" w:type="dxa"/>
              <w:left w:w="100" w:type="dxa"/>
              <w:bottom w:w="100" w:type="dxa"/>
              <w:right w:w="100" w:type="dxa"/>
            </w:tcMar>
          </w:tcPr>
          <w:p w14:paraId="339889CD" w14:textId="77777777" w:rsidR="00872F4F" w:rsidRDefault="005A0616">
            <w:pPr>
              <w:widowControl w:val="0"/>
              <w:spacing w:line="240" w:lineRule="auto"/>
            </w:pPr>
            <w:r>
              <w:t>Specifies a set of one or more Campaigns.</w:t>
            </w:r>
          </w:p>
        </w:tc>
      </w:tr>
      <w:tr w:rsidR="00872F4F" w14:paraId="68BE89F0" w14:textId="77777777">
        <w:tc>
          <w:tcPr>
            <w:tcW w:w="2940" w:type="dxa"/>
            <w:tcMar>
              <w:top w:w="100" w:type="dxa"/>
              <w:left w:w="100" w:type="dxa"/>
              <w:bottom w:w="100" w:type="dxa"/>
              <w:right w:w="100" w:type="dxa"/>
            </w:tcMar>
          </w:tcPr>
          <w:p w14:paraId="482B2D9D" w14:textId="77777777" w:rsidR="00872F4F" w:rsidRDefault="005A0616">
            <w:pPr>
              <w:widowControl w:val="0"/>
              <w:spacing w:line="240" w:lineRule="auto"/>
            </w:pPr>
            <w:r>
              <w:rPr>
                <w:rFonts w:ascii="Consolas" w:eastAsia="Consolas" w:hAnsi="Consolas" w:cs="Consolas"/>
                <w:b/>
              </w:rPr>
              <w:t>courses_of_action</w:t>
            </w:r>
            <w:r>
              <w:t xml:space="preserve"> </w:t>
            </w:r>
            <w:r>
              <w:lastRenderedPageBreak/>
              <w:t>(optional)</w:t>
            </w:r>
          </w:p>
        </w:tc>
        <w:tc>
          <w:tcPr>
            <w:tcW w:w="2580" w:type="dxa"/>
            <w:tcMar>
              <w:top w:w="100" w:type="dxa"/>
              <w:left w:w="100" w:type="dxa"/>
              <w:bottom w:w="100" w:type="dxa"/>
              <w:right w:w="100" w:type="dxa"/>
            </w:tcMar>
          </w:tcPr>
          <w:p w14:paraId="3B81C1F8" w14:textId="77777777" w:rsidR="00872F4F" w:rsidRDefault="005A0616">
            <w:pPr>
              <w:widowControl w:val="0"/>
              <w:spacing w:line="240" w:lineRule="auto"/>
            </w:pPr>
            <w:r>
              <w:rPr>
                <w:rFonts w:ascii="Consolas" w:eastAsia="Consolas" w:hAnsi="Consolas" w:cs="Consolas"/>
                <w:color w:val="C7254E"/>
                <w:shd w:val="clear" w:color="auto" w:fill="F9F2F4"/>
              </w:rPr>
              <w:lastRenderedPageBreak/>
              <w:t>list</w:t>
            </w:r>
            <w:r>
              <w:t xml:space="preserve"> of type </w:t>
            </w:r>
            <w:r>
              <w:rPr>
                <w:rFonts w:ascii="Consolas" w:eastAsia="Consolas" w:hAnsi="Consolas" w:cs="Consolas"/>
                <w:color w:val="C7254E"/>
                <w:shd w:val="clear" w:color="auto" w:fill="F9F2F4"/>
              </w:rPr>
              <w:t>course-</w:t>
            </w:r>
            <w:r>
              <w:rPr>
                <w:rFonts w:ascii="Consolas" w:eastAsia="Consolas" w:hAnsi="Consolas" w:cs="Consolas"/>
                <w:color w:val="C7254E"/>
                <w:shd w:val="clear" w:color="auto" w:fill="F9F2F4"/>
              </w:rPr>
              <w:lastRenderedPageBreak/>
              <w:t>of-action</w:t>
            </w:r>
          </w:p>
        </w:tc>
        <w:tc>
          <w:tcPr>
            <w:tcW w:w="3840" w:type="dxa"/>
            <w:tcMar>
              <w:top w:w="100" w:type="dxa"/>
              <w:left w:w="100" w:type="dxa"/>
              <w:bottom w:w="100" w:type="dxa"/>
              <w:right w:w="100" w:type="dxa"/>
            </w:tcMar>
          </w:tcPr>
          <w:p w14:paraId="7BFB0A14" w14:textId="77777777" w:rsidR="00872F4F" w:rsidRDefault="005A0616">
            <w:pPr>
              <w:widowControl w:val="0"/>
              <w:spacing w:line="240" w:lineRule="auto"/>
            </w:pPr>
            <w:r>
              <w:lastRenderedPageBreak/>
              <w:t xml:space="preserve">Specifies a set of one or more </w:t>
            </w:r>
            <w:r>
              <w:lastRenderedPageBreak/>
              <w:t>Courses of Action that could be taken in regard to one of more cyber threats</w:t>
            </w:r>
            <w:r>
              <w:rPr>
                <w:sz w:val="20"/>
                <w:szCs w:val="20"/>
              </w:rPr>
              <w:t>.</w:t>
            </w:r>
          </w:p>
        </w:tc>
      </w:tr>
      <w:tr w:rsidR="00872F4F" w14:paraId="63F19001" w14:textId="77777777">
        <w:tc>
          <w:tcPr>
            <w:tcW w:w="2940" w:type="dxa"/>
            <w:tcMar>
              <w:top w:w="100" w:type="dxa"/>
              <w:left w:w="100" w:type="dxa"/>
              <w:bottom w:w="100" w:type="dxa"/>
              <w:right w:w="100" w:type="dxa"/>
            </w:tcMar>
          </w:tcPr>
          <w:p w14:paraId="70BEB2F2" w14:textId="77777777" w:rsidR="00872F4F" w:rsidRDefault="005A0616">
            <w:pPr>
              <w:widowControl w:val="0"/>
              <w:spacing w:line="240" w:lineRule="auto"/>
            </w:pPr>
            <w:r>
              <w:rPr>
                <w:rFonts w:ascii="Consolas" w:eastAsia="Consolas" w:hAnsi="Consolas" w:cs="Consolas"/>
                <w:b/>
              </w:rPr>
              <w:lastRenderedPageBreak/>
              <w:t>incidents</w:t>
            </w:r>
            <w:r>
              <w:t xml:space="preserve"> (optional)</w:t>
            </w:r>
          </w:p>
        </w:tc>
        <w:tc>
          <w:tcPr>
            <w:tcW w:w="2580" w:type="dxa"/>
            <w:tcMar>
              <w:top w:w="100" w:type="dxa"/>
              <w:left w:w="100" w:type="dxa"/>
              <w:bottom w:w="100" w:type="dxa"/>
              <w:right w:w="100" w:type="dxa"/>
            </w:tcMar>
          </w:tcPr>
          <w:p w14:paraId="5EE3EA4B"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incidents</w:t>
            </w:r>
          </w:p>
        </w:tc>
        <w:tc>
          <w:tcPr>
            <w:tcW w:w="3840" w:type="dxa"/>
            <w:tcMar>
              <w:top w:w="100" w:type="dxa"/>
              <w:left w:w="100" w:type="dxa"/>
              <w:bottom w:w="100" w:type="dxa"/>
              <w:right w:w="100" w:type="dxa"/>
            </w:tcMar>
          </w:tcPr>
          <w:p w14:paraId="68A02D2A" w14:textId="77777777" w:rsidR="00872F4F" w:rsidRDefault="005A0616">
            <w:pPr>
              <w:widowControl w:val="0"/>
              <w:spacing w:line="240" w:lineRule="auto"/>
            </w:pPr>
            <w:r>
              <w:rPr>
                <w:rFonts w:ascii="Consolas" w:eastAsia="Consolas" w:hAnsi="Consolas" w:cs="Consolas"/>
              </w:rPr>
              <w:t>Specifies a set of one or more cyber threat Incidents.</w:t>
            </w:r>
          </w:p>
        </w:tc>
      </w:tr>
      <w:tr w:rsidR="00872F4F" w14:paraId="3A01614C" w14:textId="77777777">
        <w:tc>
          <w:tcPr>
            <w:tcW w:w="2940" w:type="dxa"/>
            <w:tcMar>
              <w:top w:w="100" w:type="dxa"/>
              <w:left w:w="100" w:type="dxa"/>
              <w:bottom w:w="100" w:type="dxa"/>
              <w:right w:w="100" w:type="dxa"/>
            </w:tcMar>
          </w:tcPr>
          <w:p w14:paraId="452E57D8" w14:textId="77777777" w:rsidR="00872F4F" w:rsidRDefault="005A0616">
            <w:pPr>
              <w:widowControl w:val="0"/>
              <w:spacing w:line="240" w:lineRule="auto"/>
            </w:pPr>
            <w:r>
              <w:rPr>
                <w:rFonts w:ascii="Consolas" w:eastAsia="Consolas" w:hAnsi="Consolas" w:cs="Consolas"/>
                <w:b/>
              </w:rPr>
              <w:t>indicators</w:t>
            </w:r>
            <w:r>
              <w:t xml:space="preserve"> (optional)</w:t>
            </w:r>
          </w:p>
        </w:tc>
        <w:tc>
          <w:tcPr>
            <w:tcW w:w="2580" w:type="dxa"/>
            <w:tcMar>
              <w:top w:w="100" w:type="dxa"/>
              <w:left w:w="100" w:type="dxa"/>
              <w:bottom w:w="100" w:type="dxa"/>
              <w:right w:w="100" w:type="dxa"/>
            </w:tcMar>
          </w:tcPr>
          <w:p w14:paraId="1DECDF60"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indicator</w:t>
            </w:r>
          </w:p>
        </w:tc>
        <w:tc>
          <w:tcPr>
            <w:tcW w:w="3840" w:type="dxa"/>
            <w:tcMar>
              <w:top w:w="100" w:type="dxa"/>
              <w:left w:w="100" w:type="dxa"/>
              <w:bottom w:w="100" w:type="dxa"/>
              <w:right w:w="100" w:type="dxa"/>
            </w:tcMar>
          </w:tcPr>
          <w:p w14:paraId="23421A8D" w14:textId="77777777" w:rsidR="00872F4F" w:rsidRDefault="005A0616">
            <w:pPr>
              <w:widowControl w:val="0"/>
              <w:spacing w:line="240" w:lineRule="auto"/>
            </w:pPr>
            <w:r>
              <w:t>Specifies a set of one or more cyber threat Indicators.</w:t>
            </w:r>
          </w:p>
        </w:tc>
      </w:tr>
      <w:tr w:rsidR="00872F4F" w14:paraId="27BBB3E8" w14:textId="77777777">
        <w:tc>
          <w:tcPr>
            <w:tcW w:w="2940" w:type="dxa"/>
            <w:tcMar>
              <w:top w:w="100" w:type="dxa"/>
              <w:left w:w="100" w:type="dxa"/>
              <w:bottom w:w="100" w:type="dxa"/>
              <w:right w:w="100" w:type="dxa"/>
            </w:tcMar>
          </w:tcPr>
          <w:p w14:paraId="61FE84C9" w14:textId="77777777" w:rsidR="00872F4F" w:rsidRDefault="005A0616">
            <w:pPr>
              <w:widowControl w:val="0"/>
              <w:spacing w:line="240" w:lineRule="auto"/>
            </w:pPr>
            <w:r>
              <w:rPr>
                <w:rFonts w:ascii="Consolas" w:eastAsia="Consolas" w:hAnsi="Consolas" w:cs="Consolas"/>
                <w:b/>
              </w:rPr>
              <w:t>intrusion_sets</w:t>
            </w:r>
            <w:r>
              <w:t xml:space="preserve"> (optional)</w:t>
            </w:r>
          </w:p>
        </w:tc>
        <w:tc>
          <w:tcPr>
            <w:tcW w:w="2580" w:type="dxa"/>
            <w:tcMar>
              <w:top w:w="100" w:type="dxa"/>
              <w:left w:w="100" w:type="dxa"/>
              <w:bottom w:w="100" w:type="dxa"/>
              <w:right w:w="100" w:type="dxa"/>
            </w:tcMar>
          </w:tcPr>
          <w:p w14:paraId="7C390D99"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intrusion-set</w:t>
            </w:r>
          </w:p>
        </w:tc>
        <w:tc>
          <w:tcPr>
            <w:tcW w:w="3840" w:type="dxa"/>
            <w:tcMar>
              <w:top w:w="100" w:type="dxa"/>
              <w:left w:w="100" w:type="dxa"/>
              <w:bottom w:w="100" w:type="dxa"/>
              <w:right w:w="100" w:type="dxa"/>
            </w:tcMar>
          </w:tcPr>
          <w:p w14:paraId="33CBAD14" w14:textId="77777777" w:rsidR="00872F4F" w:rsidRDefault="005A0616">
            <w:pPr>
              <w:widowControl w:val="0"/>
              <w:spacing w:line="240" w:lineRule="auto"/>
            </w:pPr>
            <w:r>
              <w:rPr>
                <w:rFonts w:ascii="Consolas" w:eastAsia="Consolas" w:hAnsi="Consolas" w:cs="Consolas"/>
              </w:rPr>
              <w:t>Specifies a set of one or more cyber threat I</w:t>
            </w:r>
            <w:r>
              <w:rPr>
                <w:rFonts w:ascii="Consolas" w:eastAsia="Consolas" w:hAnsi="Consolas" w:cs="Consolas"/>
              </w:rPr>
              <w:t>ntrusion Sets.</w:t>
            </w:r>
          </w:p>
        </w:tc>
      </w:tr>
      <w:tr w:rsidR="00872F4F" w14:paraId="0D2DC49A" w14:textId="77777777">
        <w:tc>
          <w:tcPr>
            <w:tcW w:w="29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18460" w14:textId="77777777" w:rsidR="00872F4F" w:rsidRDefault="005A0616">
            <w:pPr>
              <w:widowControl w:val="0"/>
              <w:spacing w:line="240" w:lineRule="auto"/>
              <w:ind w:left="-120" w:firstLine="105"/>
            </w:pPr>
            <w:r>
              <w:rPr>
                <w:rFonts w:ascii="Consolas" w:eastAsia="Consolas" w:hAnsi="Consolas" w:cs="Consolas"/>
                <w:b/>
              </w:rPr>
              <w:t>malware</w:t>
            </w:r>
            <w:r>
              <w:rPr>
                <w:b/>
              </w:rPr>
              <w:t xml:space="preserve"> </w:t>
            </w:r>
            <w:r>
              <w:t>(optional)</w:t>
            </w:r>
          </w:p>
        </w:tc>
        <w:tc>
          <w:tcPr>
            <w:tcW w:w="2580" w:type="dxa"/>
            <w:tcBorders>
              <w:bottom w:val="single" w:sz="8" w:space="0" w:color="000000"/>
              <w:right w:val="single" w:sz="8" w:space="0" w:color="000000"/>
            </w:tcBorders>
            <w:tcMar>
              <w:top w:w="100" w:type="dxa"/>
              <w:left w:w="100" w:type="dxa"/>
              <w:bottom w:w="100" w:type="dxa"/>
              <w:right w:w="100" w:type="dxa"/>
            </w:tcMar>
          </w:tcPr>
          <w:p w14:paraId="5A704073" w14:textId="77777777" w:rsidR="00872F4F" w:rsidRDefault="005A0616">
            <w:pPr>
              <w:widowControl w:val="0"/>
              <w:spacing w:line="240" w:lineRule="auto"/>
              <w:ind w:left="15"/>
            </w:pPr>
            <w:r>
              <w:rPr>
                <w:rFonts w:ascii="Consolas" w:eastAsia="Consolas" w:hAnsi="Consolas" w:cs="Consolas"/>
                <w:color w:val="C7254E"/>
                <w:shd w:val="clear" w:color="auto" w:fill="F9F2F4"/>
              </w:rPr>
              <w:t>list</w:t>
            </w:r>
            <w:r>
              <w:rPr>
                <w:rFonts w:ascii="Consolas" w:eastAsia="Consolas" w:hAnsi="Consolas" w:cs="Consolas"/>
                <w:color w:val="C7254E"/>
              </w:rPr>
              <w:t xml:space="preserve"> </w:t>
            </w:r>
            <w:r>
              <w:t xml:space="preserve">of type </w:t>
            </w:r>
            <w:r>
              <w:rPr>
                <w:rFonts w:ascii="Consolas" w:eastAsia="Consolas" w:hAnsi="Consolas" w:cs="Consolas"/>
                <w:color w:val="B80E3D"/>
                <w:shd w:val="clear" w:color="auto" w:fill="F9F2F4"/>
              </w:rPr>
              <w:t>malware</w:t>
            </w:r>
          </w:p>
        </w:tc>
        <w:tc>
          <w:tcPr>
            <w:tcW w:w="3840" w:type="dxa"/>
            <w:tcBorders>
              <w:bottom w:val="single" w:sz="8" w:space="0" w:color="000000"/>
              <w:right w:val="single" w:sz="8" w:space="0" w:color="000000"/>
            </w:tcBorders>
            <w:tcMar>
              <w:top w:w="100" w:type="dxa"/>
              <w:left w:w="100" w:type="dxa"/>
              <w:bottom w:w="100" w:type="dxa"/>
              <w:right w:w="100" w:type="dxa"/>
            </w:tcMar>
          </w:tcPr>
          <w:p w14:paraId="1F6552FF" w14:textId="77777777" w:rsidR="00872F4F" w:rsidRDefault="005A0616">
            <w:pPr>
              <w:spacing w:line="240" w:lineRule="auto"/>
            </w:pPr>
            <w:r>
              <w:t>Specifies a set of one or more Malware.</w:t>
            </w:r>
          </w:p>
        </w:tc>
      </w:tr>
      <w:tr w:rsidR="00872F4F" w14:paraId="42751A8E" w14:textId="77777777">
        <w:tc>
          <w:tcPr>
            <w:tcW w:w="2940" w:type="dxa"/>
            <w:tcMar>
              <w:top w:w="100" w:type="dxa"/>
              <w:left w:w="100" w:type="dxa"/>
              <w:bottom w:w="100" w:type="dxa"/>
              <w:right w:w="100" w:type="dxa"/>
            </w:tcMar>
          </w:tcPr>
          <w:p w14:paraId="2FDBF1C2" w14:textId="77777777" w:rsidR="00872F4F" w:rsidRDefault="005A0616">
            <w:pPr>
              <w:widowControl w:val="0"/>
              <w:spacing w:line="240" w:lineRule="auto"/>
            </w:pPr>
            <w:r>
              <w:rPr>
                <w:rFonts w:ascii="Consolas" w:eastAsia="Consolas" w:hAnsi="Consolas" w:cs="Consolas"/>
                <w:b/>
              </w:rPr>
              <w:t xml:space="preserve">marking_definitions </w:t>
            </w:r>
            <w:r>
              <w:t>(optional)</w:t>
            </w:r>
          </w:p>
        </w:tc>
        <w:tc>
          <w:tcPr>
            <w:tcW w:w="2580" w:type="dxa"/>
            <w:tcMar>
              <w:top w:w="100" w:type="dxa"/>
              <w:left w:w="100" w:type="dxa"/>
              <w:bottom w:w="100" w:type="dxa"/>
              <w:right w:w="100" w:type="dxa"/>
            </w:tcMar>
          </w:tcPr>
          <w:p w14:paraId="23D66097" w14:textId="77777777" w:rsidR="00872F4F" w:rsidRDefault="005A0616">
            <w:pPr>
              <w:widowControl w:val="0"/>
              <w:spacing w:line="240" w:lineRule="auto"/>
              <w:ind w:left="15"/>
            </w:pPr>
            <w:r>
              <w:rPr>
                <w:rFonts w:ascii="Consolas" w:eastAsia="Consolas" w:hAnsi="Consolas" w:cs="Consolas"/>
                <w:color w:val="C7254E"/>
                <w:shd w:val="clear" w:color="auto" w:fill="F9F2F4"/>
              </w:rPr>
              <w:t>list</w:t>
            </w:r>
            <w:r>
              <w:rPr>
                <w:rFonts w:ascii="Consolas" w:eastAsia="Consolas" w:hAnsi="Consolas" w:cs="Consolas"/>
                <w:color w:val="C7254E"/>
              </w:rPr>
              <w:t xml:space="preserve"> </w:t>
            </w:r>
            <w:r>
              <w:t xml:space="preserve">of type </w:t>
            </w:r>
            <w:r>
              <w:rPr>
                <w:rFonts w:ascii="Consolas" w:eastAsia="Consolas" w:hAnsi="Consolas" w:cs="Consolas"/>
                <w:color w:val="B80E3D"/>
                <w:shd w:val="clear" w:color="auto" w:fill="F9F2F4"/>
              </w:rPr>
              <w:t>marking-definition</w:t>
            </w:r>
          </w:p>
        </w:tc>
        <w:tc>
          <w:tcPr>
            <w:tcW w:w="3840" w:type="dxa"/>
            <w:tcMar>
              <w:top w:w="100" w:type="dxa"/>
              <w:left w:w="100" w:type="dxa"/>
              <w:bottom w:w="100" w:type="dxa"/>
              <w:right w:w="100" w:type="dxa"/>
            </w:tcMar>
          </w:tcPr>
          <w:p w14:paraId="724454C6" w14:textId="77777777" w:rsidR="00872F4F" w:rsidRDefault="005A0616">
            <w:pPr>
              <w:spacing w:line="240" w:lineRule="auto"/>
            </w:pPr>
            <w:r>
              <w:t>Specifies a set of one or more Marking Definitions.</w:t>
            </w:r>
          </w:p>
        </w:tc>
      </w:tr>
      <w:tr w:rsidR="00872F4F" w14:paraId="5BF84E63" w14:textId="77777777">
        <w:tc>
          <w:tcPr>
            <w:tcW w:w="2940" w:type="dxa"/>
            <w:tcMar>
              <w:top w:w="100" w:type="dxa"/>
              <w:left w:w="100" w:type="dxa"/>
              <w:bottom w:w="100" w:type="dxa"/>
              <w:right w:w="100" w:type="dxa"/>
            </w:tcMar>
          </w:tcPr>
          <w:p w14:paraId="21887F59" w14:textId="77777777" w:rsidR="00872F4F" w:rsidRDefault="005A0616">
            <w:pPr>
              <w:widowControl w:val="0"/>
              <w:spacing w:line="240" w:lineRule="auto"/>
            </w:pPr>
            <w:r>
              <w:rPr>
                <w:rFonts w:ascii="Consolas" w:eastAsia="Consolas" w:hAnsi="Consolas" w:cs="Consolas"/>
                <w:b/>
              </w:rPr>
              <w:t>observed_data</w:t>
            </w:r>
            <w:r>
              <w:t xml:space="preserve"> (optional)</w:t>
            </w:r>
          </w:p>
        </w:tc>
        <w:tc>
          <w:tcPr>
            <w:tcW w:w="2580" w:type="dxa"/>
            <w:tcMar>
              <w:top w:w="100" w:type="dxa"/>
              <w:left w:w="100" w:type="dxa"/>
              <w:bottom w:w="100" w:type="dxa"/>
              <w:right w:w="100" w:type="dxa"/>
            </w:tcMar>
          </w:tcPr>
          <w:p w14:paraId="0C8A30EF"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observed-data</w:t>
            </w:r>
          </w:p>
        </w:tc>
        <w:tc>
          <w:tcPr>
            <w:tcW w:w="3840" w:type="dxa"/>
            <w:tcMar>
              <w:top w:w="100" w:type="dxa"/>
              <w:left w:w="100" w:type="dxa"/>
              <w:bottom w:w="100" w:type="dxa"/>
              <w:right w:w="100" w:type="dxa"/>
            </w:tcMar>
          </w:tcPr>
          <w:p w14:paraId="2C83EBC2" w14:textId="77777777" w:rsidR="00872F4F" w:rsidRDefault="005A0616">
            <w:pPr>
              <w:widowControl w:val="0"/>
              <w:spacing w:line="240" w:lineRule="auto"/>
            </w:pPr>
            <w:r>
              <w:t>Specifies a set of one or more piece of Observed Data.</w:t>
            </w:r>
          </w:p>
        </w:tc>
      </w:tr>
      <w:tr w:rsidR="00872F4F" w14:paraId="56B9E0F4" w14:textId="77777777">
        <w:tc>
          <w:tcPr>
            <w:tcW w:w="2940" w:type="dxa"/>
            <w:tcMar>
              <w:top w:w="100" w:type="dxa"/>
              <w:left w:w="100" w:type="dxa"/>
              <w:bottom w:w="100" w:type="dxa"/>
              <w:right w:w="100" w:type="dxa"/>
            </w:tcMar>
          </w:tcPr>
          <w:p w14:paraId="5FE40ECB" w14:textId="77777777" w:rsidR="00872F4F" w:rsidRDefault="005A0616">
            <w:pPr>
              <w:widowControl w:val="0"/>
              <w:spacing w:line="240" w:lineRule="auto"/>
            </w:pPr>
            <w:r>
              <w:rPr>
                <w:rFonts w:ascii="Consolas" w:eastAsia="Consolas" w:hAnsi="Consolas" w:cs="Consolas"/>
                <w:b/>
              </w:rPr>
              <w:t>relationships</w:t>
            </w:r>
            <w:r>
              <w:rPr>
                <w:b/>
              </w:rPr>
              <w:t xml:space="preserve"> </w:t>
            </w:r>
            <w:r>
              <w:t>(optional)</w:t>
            </w:r>
          </w:p>
        </w:tc>
        <w:tc>
          <w:tcPr>
            <w:tcW w:w="2580" w:type="dxa"/>
            <w:tcMar>
              <w:top w:w="100" w:type="dxa"/>
              <w:left w:w="100" w:type="dxa"/>
              <w:bottom w:w="100" w:type="dxa"/>
              <w:right w:w="100" w:type="dxa"/>
            </w:tcMar>
          </w:tcPr>
          <w:p w14:paraId="4B1871FD"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relationship</w:t>
            </w:r>
          </w:p>
        </w:tc>
        <w:tc>
          <w:tcPr>
            <w:tcW w:w="3840" w:type="dxa"/>
            <w:tcMar>
              <w:top w:w="100" w:type="dxa"/>
              <w:left w:w="100" w:type="dxa"/>
              <w:bottom w:w="100" w:type="dxa"/>
              <w:right w:w="100" w:type="dxa"/>
            </w:tcMar>
          </w:tcPr>
          <w:p w14:paraId="03D9D480" w14:textId="77777777" w:rsidR="00872F4F" w:rsidRDefault="005A0616">
            <w:pPr>
              <w:widowControl w:val="0"/>
              <w:spacing w:line="240" w:lineRule="auto"/>
            </w:pPr>
            <w:r>
              <w:t>Specifies a set of one or more relationships between SDOs.</w:t>
            </w:r>
          </w:p>
        </w:tc>
      </w:tr>
      <w:tr w:rsidR="00872F4F" w14:paraId="29C84814" w14:textId="77777777">
        <w:tc>
          <w:tcPr>
            <w:tcW w:w="2940" w:type="dxa"/>
            <w:tcMar>
              <w:top w:w="100" w:type="dxa"/>
              <w:left w:w="100" w:type="dxa"/>
              <w:bottom w:w="100" w:type="dxa"/>
              <w:right w:w="100" w:type="dxa"/>
            </w:tcMar>
          </w:tcPr>
          <w:p w14:paraId="33F7E228" w14:textId="77777777" w:rsidR="00872F4F" w:rsidRDefault="005A0616">
            <w:pPr>
              <w:widowControl w:val="0"/>
              <w:spacing w:line="240" w:lineRule="auto"/>
            </w:pPr>
            <w:r>
              <w:rPr>
                <w:rFonts w:ascii="Consolas" w:eastAsia="Consolas" w:hAnsi="Consolas" w:cs="Consolas"/>
                <w:b/>
              </w:rPr>
              <w:t>reports</w:t>
            </w:r>
            <w:r>
              <w:rPr>
                <w:b/>
              </w:rPr>
              <w:t xml:space="preserve"> </w:t>
            </w:r>
            <w:r>
              <w:t>(optional)</w:t>
            </w:r>
          </w:p>
        </w:tc>
        <w:tc>
          <w:tcPr>
            <w:tcW w:w="2580" w:type="dxa"/>
            <w:tcMar>
              <w:top w:w="100" w:type="dxa"/>
              <w:left w:w="100" w:type="dxa"/>
              <w:bottom w:w="100" w:type="dxa"/>
              <w:right w:w="100" w:type="dxa"/>
            </w:tcMar>
          </w:tcPr>
          <w:p w14:paraId="47ABF97D"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report</w:t>
            </w:r>
          </w:p>
        </w:tc>
        <w:tc>
          <w:tcPr>
            <w:tcW w:w="3840" w:type="dxa"/>
            <w:tcMar>
              <w:top w:w="100" w:type="dxa"/>
              <w:left w:w="100" w:type="dxa"/>
              <w:bottom w:w="100" w:type="dxa"/>
              <w:right w:w="100" w:type="dxa"/>
            </w:tcMar>
          </w:tcPr>
          <w:p w14:paraId="2B8F0BE6" w14:textId="77777777" w:rsidR="00872F4F" w:rsidRDefault="005A0616">
            <w:pPr>
              <w:widowControl w:val="0"/>
              <w:spacing w:line="240" w:lineRule="auto"/>
            </w:pPr>
            <w:r>
              <w:t>Specifies a set of one or more repor</w:t>
            </w:r>
            <w:r>
              <w:t>ts.</w:t>
            </w:r>
          </w:p>
        </w:tc>
      </w:tr>
      <w:tr w:rsidR="00872F4F" w14:paraId="2C993233" w14:textId="77777777">
        <w:tc>
          <w:tcPr>
            <w:tcW w:w="2940" w:type="dxa"/>
            <w:tcMar>
              <w:top w:w="100" w:type="dxa"/>
              <w:left w:w="100" w:type="dxa"/>
              <w:bottom w:w="100" w:type="dxa"/>
              <w:right w:w="100" w:type="dxa"/>
            </w:tcMar>
          </w:tcPr>
          <w:p w14:paraId="0381F2B9" w14:textId="77777777" w:rsidR="00872F4F" w:rsidRDefault="005A0616">
            <w:pPr>
              <w:widowControl w:val="0"/>
              <w:spacing w:line="240" w:lineRule="auto"/>
            </w:pPr>
            <w:r>
              <w:rPr>
                <w:rFonts w:ascii="Consolas" w:eastAsia="Consolas" w:hAnsi="Consolas" w:cs="Consolas"/>
                <w:b/>
              </w:rPr>
              <w:t>sightings</w:t>
            </w:r>
            <w:r>
              <w:rPr>
                <w:b/>
              </w:rPr>
              <w:t xml:space="preserve"> </w:t>
            </w:r>
            <w:r>
              <w:t>(optional)</w:t>
            </w:r>
          </w:p>
        </w:tc>
        <w:tc>
          <w:tcPr>
            <w:tcW w:w="2580" w:type="dxa"/>
            <w:tcMar>
              <w:top w:w="100" w:type="dxa"/>
              <w:left w:w="100" w:type="dxa"/>
              <w:bottom w:w="100" w:type="dxa"/>
              <w:right w:w="100" w:type="dxa"/>
            </w:tcMar>
          </w:tcPr>
          <w:p w14:paraId="2B495350"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sighting</w:t>
            </w:r>
          </w:p>
        </w:tc>
        <w:tc>
          <w:tcPr>
            <w:tcW w:w="3840" w:type="dxa"/>
            <w:tcMar>
              <w:top w:w="100" w:type="dxa"/>
              <w:left w:w="100" w:type="dxa"/>
              <w:bottom w:w="100" w:type="dxa"/>
              <w:right w:w="100" w:type="dxa"/>
            </w:tcMar>
          </w:tcPr>
          <w:p w14:paraId="370DEF11" w14:textId="77777777" w:rsidR="00872F4F" w:rsidRDefault="005A0616">
            <w:pPr>
              <w:widowControl w:val="0"/>
              <w:spacing w:line="240" w:lineRule="auto"/>
            </w:pPr>
            <w:r>
              <w:t>Specifies a set of one or more sightings.</w:t>
            </w:r>
          </w:p>
        </w:tc>
      </w:tr>
      <w:tr w:rsidR="00872F4F" w14:paraId="56AFE862" w14:textId="77777777">
        <w:tc>
          <w:tcPr>
            <w:tcW w:w="2940" w:type="dxa"/>
            <w:tcMar>
              <w:top w:w="100" w:type="dxa"/>
              <w:left w:w="100" w:type="dxa"/>
              <w:bottom w:w="100" w:type="dxa"/>
              <w:right w:w="100" w:type="dxa"/>
            </w:tcMar>
          </w:tcPr>
          <w:p w14:paraId="0C278BE6" w14:textId="77777777" w:rsidR="00872F4F" w:rsidRDefault="005A0616">
            <w:pPr>
              <w:widowControl w:val="0"/>
              <w:spacing w:line="240" w:lineRule="auto"/>
            </w:pPr>
            <w:r>
              <w:rPr>
                <w:rFonts w:ascii="Consolas" w:eastAsia="Consolas" w:hAnsi="Consolas" w:cs="Consolas"/>
                <w:b/>
              </w:rPr>
              <w:t xml:space="preserve">sources </w:t>
            </w:r>
            <w:r>
              <w:t>(optional)</w:t>
            </w:r>
          </w:p>
        </w:tc>
        <w:tc>
          <w:tcPr>
            <w:tcW w:w="2580" w:type="dxa"/>
            <w:tcMar>
              <w:top w:w="100" w:type="dxa"/>
              <w:left w:w="100" w:type="dxa"/>
              <w:bottom w:w="100" w:type="dxa"/>
              <w:right w:w="100" w:type="dxa"/>
            </w:tcMar>
          </w:tcPr>
          <w:p w14:paraId="642EA0F6"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source</w:t>
            </w:r>
          </w:p>
        </w:tc>
        <w:tc>
          <w:tcPr>
            <w:tcW w:w="3840" w:type="dxa"/>
            <w:tcMar>
              <w:top w:w="100" w:type="dxa"/>
              <w:left w:w="100" w:type="dxa"/>
              <w:bottom w:w="100" w:type="dxa"/>
              <w:right w:w="100" w:type="dxa"/>
            </w:tcMar>
          </w:tcPr>
          <w:p w14:paraId="6BE1F639" w14:textId="77777777" w:rsidR="00872F4F" w:rsidRDefault="005A0616">
            <w:pPr>
              <w:widowControl w:val="0"/>
              <w:spacing w:line="240" w:lineRule="auto"/>
            </w:pPr>
            <w:r>
              <w:t xml:space="preserve">Specifies a set of one or more individual or organizational sources </w:t>
            </w:r>
          </w:p>
        </w:tc>
      </w:tr>
      <w:tr w:rsidR="00872F4F" w14:paraId="67E15056" w14:textId="77777777">
        <w:tc>
          <w:tcPr>
            <w:tcW w:w="2940" w:type="dxa"/>
            <w:tcMar>
              <w:top w:w="100" w:type="dxa"/>
              <w:left w:w="100" w:type="dxa"/>
              <w:bottom w:w="100" w:type="dxa"/>
              <w:right w:w="100" w:type="dxa"/>
            </w:tcMar>
          </w:tcPr>
          <w:p w14:paraId="3572E539" w14:textId="77777777" w:rsidR="00872F4F" w:rsidRDefault="005A0616">
            <w:pPr>
              <w:widowControl w:val="0"/>
              <w:spacing w:line="240" w:lineRule="auto"/>
            </w:pPr>
            <w:r>
              <w:rPr>
                <w:rFonts w:ascii="Consolas" w:eastAsia="Consolas" w:hAnsi="Consolas" w:cs="Consolas"/>
                <w:b/>
              </w:rPr>
              <w:t>threat_actors</w:t>
            </w:r>
            <w:r>
              <w:rPr>
                <w:b/>
              </w:rPr>
              <w:t xml:space="preserve"> </w:t>
            </w:r>
            <w:r>
              <w:t>(optional)</w:t>
            </w:r>
          </w:p>
        </w:tc>
        <w:tc>
          <w:tcPr>
            <w:tcW w:w="2580" w:type="dxa"/>
            <w:tcMar>
              <w:top w:w="100" w:type="dxa"/>
              <w:left w:w="100" w:type="dxa"/>
              <w:bottom w:w="100" w:type="dxa"/>
              <w:right w:w="100" w:type="dxa"/>
            </w:tcMar>
          </w:tcPr>
          <w:p w14:paraId="13D08B95"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threat-actor</w:t>
            </w:r>
          </w:p>
        </w:tc>
        <w:tc>
          <w:tcPr>
            <w:tcW w:w="3840" w:type="dxa"/>
            <w:tcMar>
              <w:top w:w="100" w:type="dxa"/>
              <w:left w:w="100" w:type="dxa"/>
              <w:bottom w:w="100" w:type="dxa"/>
              <w:right w:w="100" w:type="dxa"/>
            </w:tcMar>
          </w:tcPr>
          <w:p w14:paraId="42879EBB" w14:textId="77777777" w:rsidR="00872F4F" w:rsidRDefault="005A0616">
            <w:pPr>
              <w:widowControl w:val="0"/>
              <w:spacing w:line="240" w:lineRule="auto"/>
            </w:pPr>
            <w:r>
              <w:t>Specifies a set of one or more Threat Actors.</w:t>
            </w:r>
          </w:p>
        </w:tc>
      </w:tr>
      <w:tr w:rsidR="00872F4F" w14:paraId="64A78E5F" w14:textId="77777777">
        <w:tc>
          <w:tcPr>
            <w:tcW w:w="2940" w:type="dxa"/>
            <w:tcMar>
              <w:top w:w="100" w:type="dxa"/>
              <w:left w:w="100" w:type="dxa"/>
              <w:bottom w:w="100" w:type="dxa"/>
              <w:right w:w="100" w:type="dxa"/>
            </w:tcMar>
          </w:tcPr>
          <w:p w14:paraId="49D3DC5E" w14:textId="77777777" w:rsidR="00872F4F" w:rsidRDefault="005A0616">
            <w:pPr>
              <w:widowControl w:val="0"/>
              <w:spacing w:line="240" w:lineRule="auto"/>
            </w:pPr>
            <w:r>
              <w:rPr>
                <w:rFonts w:ascii="Consolas" w:eastAsia="Consolas" w:hAnsi="Consolas" w:cs="Consolas"/>
                <w:b/>
              </w:rPr>
              <w:t xml:space="preserve">tools </w:t>
            </w:r>
            <w:r>
              <w:t>(optional)</w:t>
            </w:r>
          </w:p>
        </w:tc>
        <w:tc>
          <w:tcPr>
            <w:tcW w:w="2580" w:type="dxa"/>
            <w:tcMar>
              <w:top w:w="100" w:type="dxa"/>
              <w:left w:w="100" w:type="dxa"/>
              <w:bottom w:w="100" w:type="dxa"/>
              <w:right w:w="100" w:type="dxa"/>
            </w:tcMar>
          </w:tcPr>
          <w:p w14:paraId="5FB9D5EB"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tool</w:t>
            </w:r>
          </w:p>
        </w:tc>
        <w:tc>
          <w:tcPr>
            <w:tcW w:w="3840" w:type="dxa"/>
            <w:tcMar>
              <w:top w:w="100" w:type="dxa"/>
              <w:left w:w="100" w:type="dxa"/>
              <w:bottom w:w="100" w:type="dxa"/>
              <w:right w:w="100" w:type="dxa"/>
            </w:tcMar>
          </w:tcPr>
          <w:p w14:paraId="7750750E" w14:textId="77777777" w:rsidR="00872F4F" w:rsidRDefault="005A0616">
            <w:pPr>
              <w:widowControl w:val="0"/>
              <w:spacing w:line="240" w:lineRule="auto"/>
            </w:pPr>
            <w:r>
              <w:t xml:space="preserve">Specifies a set of one or more Tools. </w:t>
            </w:r>
          </w:p>
        </w:tc>
      </w:tr>
      <w:tr w:rsidR="00872F4F" w14:paraId="7C974770" w14:textId="77777777">
        <w:tc>
          <w:tcPr>
            <w:tcW w:w="2940" w:type="dxa"/>
            <w:tcMar>
              <w:top w:w="100" w:type="dxa"/>
              <w:left w:w="100" w:type="dxa"/>
              <w:bottom w:w="100" w:type="dxa"/>
              <w:right w:w="100" w:type="dxa"/>
            </w:tcMar>
          </w:tcPr>
          <w:p w14:paraId="0B0DCF1F" w14:textId="77777777" w:rsidR="00872F4F" w:rsidRDefault="005A0616">
            <w:pPr>
              <w:widowControl w:val="0"/>
              <w:spacing w:line="240" w:lineRule="auto"/>
            </w:pPr>
            <w:r>
              <w:rPr>
                <w:rFonts w:ascii="Consolas" w:eastAsia="Consolas" w:hAnsi="Consolas" w:cs="Consolas"/>
                <w:b/>
              </w:rPr>
              <w:t xml:space="preserve">victim_targets </w:t>
            </w:r>
            <w:r>
              <w:t>(optional)</w:t>
            </w:r>
          </w:p>
        </w:tc>
        <w:tc>
          <w:tcPr>
            <w:tcW w:w="2580" w:type="dxa"/>
            <w:tcMar>
              <w:top w:w="100" w:type="dxa"/>
              <w:left w:w="100" w:type="dxa"/>
              <w:bottom w:w="100" w:type="dxa"/>
              <w:right w:w="100" w:type="dxa"/>
            </w:tcMar>
          </w:tcPr>
          <w:p w14:paraId="2BCF8E5D"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victim-target</w:t>
            </w:r>
          </w:p>
        </w:tc>
        <w:tc>
          <w:tcPr>
            <w:tcW w:w="3840" w:type="dxa"/>
            <w:tcMar>
              <w:top w:w="100" w:type="dxa"/>
              <w:left w:w="100" w:type="dxa"/>
              <w:bottom w:w="100" w:type="dxa"/>
              <w:right w:w="100" w:type="dxa"/>
            </w:tcMar>
          </w:tcPr>
          <w:p w14:paraId="54953ECE" w14:textId="77777777" w:rsidR="00872F4F" w:rsidRDefault="005A0616">
            <w:pPr>
              <w:widowControl w:val="0"/>
              <w:spacing w:line="240" w:lineRule="auto"/>
            </w:pPr>
            <w:r>
              <w:t xml:space="preserve">Specifies a set of one or more Victim Targets. </w:t>
            </w:r>
          </w:p>
        </w:tc>
      </w:tr>
      <w:tr w:rsidR="00872F4F" w14:paraId="0BEEED01" w14:textId="77777777">
        <w:tc>
          <w:tcPr>
            <w:tcW w:w="2940" w:type="dxa"/>
            <w:tcMar>
              <w:top w:w="100" w:type="dxa"/>
              <w:left w:w="100" w:type="dxa"/>
              <w:bottom w:w="100" w:type="dxa"/>
              <w:right w:w="100" w:type="dxa"/>
            </w:tcMar>
          </w:tcPr>
          <w:p w14:paraId="529C9563" w14:textId="77777777" w:rsidR="00872F4F" w:rsidRDefault="005A0616">
            <w:pPr>
              <w:widowControl w:val="0"/>
              <w:spacing w:line="240" w:lineRule="auto"/>
            </w:pPr>
            <w:r>
              <w:rPr>
                <w:rFonts w:ascii="Consolas" w:eastAsia="Consolas" w:hAnsi="Consolas" w:cs="Consolas"/>
                <w:b/>
              </w:rPr>
              <w:t xml:space="preserve">vulnerabilities </w:t>
            </w:r>
            <w:r>
              <w:t>(optional)</w:t>
            </w:r>
          </w:p>
        </w:tc>
        <w:tc>
          <w:tcPr>
            <w:tcW w:w="2580" w:type="dxa"/>
            <w:tcMar>
              <w:top w:w="100" w:type="dxa"/>
              <w:left w:w="100" w:type="dxa"/>
              <w:bottom w:w="100" w:type="dxa"/>
              <w:right w:w="100" w:type="dxa"/>
            </w:tcMar>
          </w:tcPr>
          <w:p w14:paraId="5C1BE0FD" w14:textId="77777777" w:rsidR="00872F4F" w:rsidRDefault="005A0616">
            <w:pPr>
              <w:widowControl w:val="0"/>
              <w:spacing w:line="240" w:lineRule="auto"/>
            </w:pPr>
            <w:r>
              <w:rPr>
                <w:rFonts w:ascii="Consolas" w:eastAsia="Consolas" w:hAnsi="Consolas" w:cs="Consolas"/>
                <w:color w:val="C7254E"/>
                <w:shd w:val="clear" w:color="auto" w:fill="F9F2F4"/>
              </w:rPr>
              <w:t>list</w:t>
            </w:r>
            <w:r>
              <w:rPr>
                <w:rFonts w:ascii="Consolas" w:eastAsia="Consolas" w:hAnsi="Consolas" w:cs="Consolas"/>
              </w:rPr>
              <w:t xml:space="preserve"> of type </w:t>
            </w:r>
            <w:r>
              <w:rPr>
                <w:rFonts w:ascii="Consolas" w:eastAsia="Consolas" w:hAnsi="Consolas" w:cs="Consolas"/>
                <w:color w:val="C7254E"/>
                <w:shd w:val="clear" w:color="auto" w:fill="F9F2F4"/>
              </w:rPr>
              <w:t>vulnerability</w:t>
            </w:r>
          </w:p>
        </w:tc>
        <w:tc>
          <w:tcPr>
            <w:tcW w:w="3840" w:type="dxa"/>
            <w:tcMar>
              <w:top w:w="100" w:type="dxa"/>
              <w:left w:w="100" w:type="dxa"/>
              <w:bottom w:w="100" w:type="dxa"/>
              <w:right w:w="100" w:type="dxa"/>
            </w:tcMar>
          </w:tcPr>
          <w:p w14:paraId="34932493" w14:textId="77777777" w:rsidR="00872F4F" w:rsidRDefault="005A0616">
            <w:pPr>
              <w:widowControl w:val="0"/>
              <w:spacing w:line="240" w:lineRule="auto"/>
            </w:pPr>
            <w:r>
              <w:t xml:space="preserve">Specifies a set of one or more Vulnerability. </w:t>
            </w:r>
          </w:p>
        </w:tc>
      </w:tr>
      <w:tr w:rsidR="00872F4F" w14:paraId="40B9EDE0" w14:textId="77777777">
        <w:tc>
          <w:tcPr>
            <w:tcW w:w="2940" w:type="dxa"/>
            <w:tcMar>
              <w:top w:w="100" w:type="dxa"/>
              <w:left w:w="100" w:type="dxa"/>
              <w:bottom w:w="100" w:type="dxa"/>
              <w:right w:w="100" w:type="dxa"/>
            </w:tcMar>
          </w:tcPr>
          <w:p w14:paraId="6806EB6B" w14:textId="77777777" w:rsidR="00872F4F" w:rsidRDefault="005A0616">
            <w:pPr>
              <w:widowControl w:val="0"/>
              <w:spacing w:line="240" w:lineRule="auto"/>
            </w:pPr>
            <w:r>
              <w:rPr>
                <w:rFonts w:ascii="Consolas" w:eastAsia="Consolas" w:hAnsi="Consolas" w:cs="Consolas"/>
                <w:b/>
              </w:rPr>
              <w:t>custom_objects</w:t>
            </w:r>
            <w:r>
              <w:rPr>
                <w:b/>
              </w:rPr>
              <w:t xml:space="preserve"> </w:t>
            </w:r>
            <w:r>
              <w:t>(optional</w:t>
            </w:r>
            <w:r>
              <w:rPr>
                <w:rFonts w:ascii="Consolas" w:eastAsia="Consolas" w:hAnsi="Consolas" w:cs="Consolas"/>
              </w:rPr>
              <w:t>)</w:t>
            </w:r>
          </w:p>
        </w:tc>
        <w:tc>
          <w:tcPr>
            <w:tcW w:w="2580" w:type="dxa"/>
            <w:tcMar>
              <w:top w:w="100" w:type="dxa"/>
              <w:left w:w="100" w:type="dxa"/>
              <w:bottom w:w="100" w:type="dxa"/>
              <w:right w:w="100" w:type="dxa"/>
            </w:tcMar>
          </w:tcPr>
          <w:p w14:paraId="6C826094" w14:textId="77777777" w:rsidR="00872F4F" w:rsidRDefault="005A0616">
            <w:pPr>
              <w:widowControl w:val="0"/>
              <w:spacing w:line="240" w:lineRule="auto"/>
            </w:pPr>
            <w:r>
              <w:rPr>
                <w:rFonts w:ascii="Consolas" w:eastAsia="Consolas" w:hAnsi="Consolas" w:cs="Consolas"/>
                <w:color w:val="C7254E"/>
                <w:shd w:val="clear" w:color="auto" w:fill="F9F2F4"/>
              </w:rPr>
              <w:t>list</w:t>
            </w:r>
            <w:r>
              <w:t xml:space="preserve"> of type </w:t>
            </w:r>
            <w:r>
              <w:rPr>
                <w:rFonts w:ascii="Consolas" w:eastAsia="Consolas" w:hAnsi="Consolas" w:cs="Consolas"/>
                <w:color w:val="C7254E"/>
                <w:shd w:val="clear" w:color="auto" w:fill="F9F2F4"/>
              </w:rPr>
              <w:t>custom-object</w:t>
            </w:r>
          </w:p>
        </w:tc>
        <w:tc>
          <w:tcPr>
            <w:tcW w:w="3840" w:type="dxa"/>
            <w:tcMar>
              <w:top w:w="100" w:type="dxa"/>
              <w:left w:w="100" w:type="dxa"/>
              <w:bottom w:w="100" w:type="dxa"/>
              <w:right w:w="100" w:type="dxa"/>
            </w:tcMar>
          </w:tcPr>
          <w:p w14:paraId="60BFFF81" w14:textId="77777777" w:rsidR="00872F4F" w:rsidRDefault="005A0616">
            <w:pPr>
              <w:widowControl w:val="0"/>
              <w:spacing w:line="240" w:lineRule="auto"/>
            </w:pPr>
            <w:r>
              <w:t>Specifies a list of one or more custom objects.</w:t>
            </w:r>
          </w:p>
        </w:tc>
      </w:tr>
    </w:tbl>
    <w:p w14:paraId="37E78770" w14:textId="77777777" w:rsidR="00872F4F" w:rsidRDefault="00872F4F"/>
    <w:p w14:paraId="48439E17" w14:textId="77777777" w:rsidR="00872F4F" w:rsidRDefault="005A0616">
      <w:pPr>
        <w:pStyle w:val="Heading3"/>
        <w:spacing w:line="276" w:lineRule="auto"/>
        <w:contextualSpacing w:val="0"/>
      </w:pPr>
      <w:bookmarkStart w:id="95" w:name="h.p23hxnekt294" w:colFirst="0" w:colLast="0"/>
      <w:bookmarkEnd w:id="95"/>
      <w:r>
        <w:lastRenderedPageBreak/>
        <w:t>​</w:t>
      </w:r>
      <w:r>
        <w:t>3.1.2.​ Relationships</w:t>
      </w:r>
    </w:p>
    <w:p w14:paraId="6514C05B" w14:textId="77777777" w:rsidR="00872F4F" w:rsidRDefault="005A0616">
      <w:r>
        <w:t>This object is not a S</w:t>
      </w:r>
      <w:r>
        <w:rPr>
          <w:rFonts w:ascii="Consolas" w:eastAsia="Consolas" w:hAnsi="Consolas" w:cs="Consolas"/>
        </w:rPr>
        <w:t xml:space="preserve">TIX </w:t>
      </w:r>
      <w:r>
        <w:t>O</w:t>
      </w:r>
      <w:r>
        <w:rPr>
          <w:rFonts w:ascii="Consolas" w:eastAsia="Consolas" w:hAnsi="Consolas" w:cs="Consolas"/>
        </w:rPr>
        <w:t>bject</w:t>
      </w:r>
      <w:r>
        <w:t xml:space="preserve"> and </w:t>
      </w:r>
      <w:r>
        <w:rPr>
          <w:b/>
        </w:rPr>
        <w:t>MUST NOT</w:t>
      </w:r>
      <w:r>
        <w:t xml:space="preserve"> have any relationships to it or from it.</w:t>
      </w:r>
    </w:p>
    <w:p w14:paraId="68244164" w14:textId="77777777" w:rsidR="00872F4F" w:rsidRDefault="00872F4F"/>
    <w:p w14:paraId="51ED8D77" w14:textId="77777777" w:rsidR="00872F4F" w:rsidRDefault="005A0616">
      <w:pPr>
        <w:pStyle w:val="Heading3"/>
        <w:spacing w:line="276" w:lineRule="auto"/>
        <w:contextualSpacing w:val="0"/>
      </w:pPr>
      <w:bookmarkStart w:id="96" w:name="h.36vl4li2t9eo" w:colFirst="0" w:colLast="0"/>
      <w:bookmarkEnd w:id="96"/>
      <w:r>
        <w:t>​</w:t>
      </w:r>
      <w:r>
        <w:t>3.1.3.​ Examples</w:t>
      </w:r>
    </w:p>
    <w:p w14:paraId="2158FCE7" w14:textId="77777777" w:rsidR="00872F4F" w:rsidRDefault="005A0616">
      <w:r>
        <w:rPr>
          <w:rFonts w:ascii="Consolas" w:eastAsia="Consolas" w:hAnsi="Consolas" w:cs="Consolas"/>
          <w:sz w:val="18"/>
          <w:szCs w:val="18"/>
          <w:shd w:val="clear" w:color="auto" w:fill="CFE2F3"/>
        </w:rPr>
        <w:t>{</w:t>
      </w:r>
    </w:p>
    <w:p w14:paraId="6DEAE841" w14:textId="77777777" w:rsidR="00872F4F" w:rsidRDefault="005A0616">
      <w:r>
        <w:rPr>
          <w:rFonts w:ascii="Consolas" w:eastAsia="Consolas" w:hAnsi="Consolas" w:cs="Consolas"/>
          <w:sz w:val="18"/>
          <w:szCs w:val="18"/>
          <w:shd w:val="clear" w:color="auto" w:fill="CFE2F3"/>
        </w:rPr>
        <w:t xml:space="preserve">  "type": "bundle",</w:t>
      </w:r>
    </w:p>
    <w:p w14:paraId="67DD0A9C" w14:textId="77777777" w:rsidR="00872F4F" w:rsidRDefault="005A0616">
      <w:r>
        <w:rPr>
          <w:rFonts w:ascii="Consolas" w:eastAsia="Consolas" w:hAnsi="Consolas" w:cs="Consolas"/>
          <w:sz w:val="18"/>
          <w:szCs w:val="18"/>
          <w:shd w:val="clear" w:color="auto" w:fill="CFE2F3"/>
        </w:rPr>
        <w:t xml:space="preserve">  "id": "bundle--5d0092c5-5f74-4287-9642-33f4c354e56d",</w:t>
      </w:r>
    </w:p>
    <w:p w14:paraId="25ECEC66" w14:textId="77777777" w:rsidR="00872F4F" w:rsidRDefault="005A0616">
      <w:r>
        <w:rPr>
          <w:rFonts w:ascii="Consolas" w:eastAsia="Consolas" w:hAnsi="Consolas" w:cs="Consolas"/>
          <w:sz w:val="18"/>
          <w:szCs w:val="18"/>
          <w:shd w:val="clear" w:color="auto" w:fill="CFE2F3"/>
        </w:rPr>
        <w:t xml:space="preserve">  "spec_version": "2.0”,</w:t>
      </w:r>
    </w:p>
    <w:p w14:paraId="0D35C3D9" w14:textId="77777777" w:rsidR="00872F4F" w:rsidRDefault="005A0616">
      <w:r>
        <w:rPr>
          <w:rFonts w:ascii="Consolas" w:eastAsia="Consolas" w:hAnsi="Consolas" w:cs="Consolas"/>
          <w:sz w:val="18"/>
          <w:szCs w:val="18"/>
          <w:shd w:val="clear" w:color="auto" w:fill="CFE2F3"/>
        </w:rPr>
        <w:t xml:space="preserve">  "indicators": [</w:t>
      </w:r>
    </w:p>
    <w:p w14:paraId="62A7178C" w14:textId="77777777" w:rsidR="00872F4F" w:rsidRDefault="005A0616">
      <w:r>
        <w:rPr>
          <w:rFonts w:ascii="Consolas" w:eastAsia="Consolas" w:hAnsi="Consolas" w:cs="Consolas"/>
          <w:sz w:val="18"/>
          <w:szCs w:val="18"/>
          <w:shd w:val="clear" w:color="auto" w:fill="CFE2F3"/>
        </w:rPr>
        <w:t xml:space="preserve">    {</w:t>
      </w:r>
    </w:p>
    <w:p w14:paraId="3F3F4D25" w14:textId="77777777" w:rsidR="00872F4F" w:rsidRDefault="005A0616">
      <w:r>
        <w:rPr>
          <w:rFonts w:ascii="Consolas" w:eastAsia="Consolas" w:hAnsi="Consolas" w:cs="Consolas"/>
          <w:sz w:val="18"/>
          <w:szCs w:val="18"/>
          <w:shd w:val="clear" w:color="auto" w:fill="CFE2F3"/>
        </w:rPr>
        <w:t xml:space="preserve">      "type": "indicator",</w:t>
      </w:r>
    </w:p>
    <w:p w14:paraId="7A7F64DF" w14:textId="77777777" w:rsidR="00872F4F" w:rsidRDefault="005A0616">
      <w:r>
        <w:rPr>
          <w:rFonts w:ascii="Consolas" w:eastAsia="Consolas" w:hAnsi="Consolas" w:cs="Consolas"/>
          <w:sz w:val="18"/>
          <w:szCs w:val="18"/>
          <w:shd w:val="clear" w:color="auto" w:fill="CFE2F3"/>
        </w:rPr>
        <w:t xml:space="preserve">      "id": "indicator--8e2e2d2b-17d4-4cb</w:t>
      </w:r>
      <w:r>
        <w:rPr>
          <w:rFonts w:ascii="Consolas" w:eastAsia="Consolas" w:hAnsi="Consolas" w:cs="Consolas"/>
          <w:sz w:val="18"/>
          <w:szCs w:val="18"/>
          <w:shd w:val="clear" w:color="auto" w:fill="CFE2F3"/>
        </w:rPr>
        <w:t>f-938f-98ee46b3cd3f",</w:t>
      </w:r>
    </w:p>
    <w:p w14:paraId="044DB674" w14:textId="77777777" w:rsidR="00872F4F" w:rsidRDefault="005A0616">
      <w:r>
        <w:rPr>
          <w:rFonts w:ascii="Consolas" w:eastAsia="Consolas" w:hAnsi="Consolas" w:cs="Consolas"/>
          <w:sz w:val="18"/>
          <w:szCs w:val="18"/>
          <w:shd w:val="clear" w:color="auto" w:fill="CFE2F3"/>
        </w:rPr>
        <w:t xml:space="preserve">      "created_by_ref": "source--f431f809-377b-45e0-aa1c-6a4751cae5ff",</w:t>
      </w:r>
    </w:p>
    <w:p w14:paraId="345D21EF" w14:textId="77777777" w:rsidR="00872F4F" w:rsidRDefault="005A0616">
      <w:r>
        <w:rPr>
          <w:rFonts w:ascii="Consolas" w:eastAsia="Consolas" w:hAnsi="Consolas" w:cs="Consolas"/>
          <w:sz w:val="18"/>
          <w:szCs w:val="18"/>
          <w:shd w:val="clear" w:color="auto" w:fill="CFE2F3"/>
        </w:rPr>
        <w:t xml:space="preserve">      "created": "2016-04-29T14:09:00.123456Z",</w:t>
      </w:r>
    </w:p>
    <w:p w14:paraId="73EBA497" w14:textId="77777777" w:rsidR="00872F4F" w:rsidRDefault="005A0616">
      <w:r>
        <w:rPr>
          <w:rFonts w:ascii="Consolas" w:eastAsia="Consolas" w:hAnsi="Consolas" w:cs="Consolas"/>
          <w:sz w:val="18"/>
          <w:szCs w:val="18"/>
          <w:shd w:val="clear" w:color="auto" w:fill="CFE2F3"/>
        </w:rPr>
        <w:t xml:space="preserve">      "modified": "2016-04-29T14:09:00.123456Z",</w:t>
      </w:r>
    </w:p>
    <w:p w14:paraId="32161BBC" w14:textId="77777777" w:rsidR="00872F4F" w:rsidRDefault="005A0616">
      <w:r>
        <w:rPr>
          <w:rFonts w:ascii="Consolas" w:eastAsia="Consolas" w:hAnsi="Consolas" w:cs="Consolas"/>
          <w:sz w:val="18"/>
          <w:szCs w:val="18"/>
          <w:shd w:val="clear" w:color="auto" w:fill="CFE2F3"/>
        </w:rPr>
        <w:t xml:space="preserve">      "version": 1,</w:t>
      </w:r>
    </w:p>
    <w:p w14:paraId="1532BDE9" w14:textId="77777777" w:rsidR="00872F4F" w:rsidRDefault="005A0616">
      <w:r>
        <w:rPr>
          <w:rFonts w:ascii="Consolas" w:eastAsia="Consolas" w:hAnsi="Consolas" w:cs="Consolas"/>
          <w:sz w:val="18"/>
          <w:szCs w:val="18"/>
          <w:shd w:val="clear" w:color="auto" w:fill="CFE2F3"/>
        </w:rPr>
        <w:t xml:space="preserve">      "object_marking_refs": ["marking-definition--089a6ecb-cc15-43cc-9494-767639779123"],</w:t>
      </w:r>
    </w:p>
    <w:p w14:paraId="56AC597A" w14:textId="77777777" w:rsidR="00872F4F" w:rsidRDefault="005A0616">
      <w:r>
        <w:rPr>
          <w:rFonts w:ascii="Consolas" w:eastAsia="Consolas" w:hAnsi="Consolas" w:cs="Consolas"/>
          <w:sz w:val="18"/>
          <w:szCs w:val="18"/>
          <w:shd w:val="clear" w:color="auto" w:fill="CFE2F3"/>
        </w:rPr>
        <w:t xml:space="preserve">      "name": "Poison Ivy Malware",</w:t>
      </w:r>
    </w:p>
    <w:p w14:paraId="2CF18240" w14:textId="77777777" w:rsidR="00872F4F" w:rsidRDefault="005A0616">
      <w:r>
        <w:rPr>
          <w:rFonts w:ascii="Consolas" w:eastAsia="Consolas" w:hAnsi="Consolas" w:cs="Consolas"/>
          <w:sz w:val="18"/>
          <w:szCs w:val="18"/>
          <w:shd w:val="clear" w:color="auto" w:fill="CFE2F3"/>
        </w:rPr>
        <w:t xml:space="preserve">      "description": "This file is part of Poison Ivy",</w:t>
      </w:r>
    </w:p>
    <w:p w14:paraId="481E9E6D" w14:textId="77777777" w:rsidR="00872F4F" w:rsidRDefault="005A0616">
      <w:r>
        <w:rPr>
          <w:rFonts w:ascii="Consolas" w:eastAsia="Consolas" w:hAnsi="Consolas" w:cs="Consolas"/>
          <w:sz w:val="18"/>
          <w:szCs w:val="18"/>
          <w:shd w:val="clear" w:color="auto" w:fill="CFE2F3"/>
        </w:rPr>
        <w:t xml:space="preserve">      "pattern": "file-object.hashes.md5 = '3773a88f65a5e780c8dff9cdc3a05</w:t>
      </w:r>
      <w:r>
        <w:rPr>
          <w:rFonts w:ascii="Consolas" w:eastAsia="Consolas" w:hAnsi="Consolas" w:cs="Consolas"/>
          <w:sz w:val="18"/>
          <w:szCs w:val="18"/>
          <w:shd w:val="clear" w:color="auto" w:fill="CFE2F3"/>
        </w:rPr>
        <w:t>6f3'"</w:t>
      </w:r>
    </w:p>
    <w:p w14:paraId="59B098E2" w14:textId="77777777" w:rsidR="00872F4F" w:rsidRDefault="005A0616">
      <w:r>
        <w:rPr>
          <w:rFonts w:ascii="Consolas" w:eastAsia="Consolas" w:hAnsi="Consolas" w:cs="Consolas"/>
          <w:sz w:val="18"/>
          <w:szCs w:val="18"/>
          <w:shd w:val="clear" w:color="auto" w:fill="CFE2F3"/>
        </w:rPr>
        <w:t xml:space="preserve">    }</w:t>
      </w:r>
    </w:p>
    <w:p w14:paraId="66E5F569" w14:textId="77777777" w:rsidR="00872F4F" w:rsidRDefault="005A0616">
      <w:r>
        <w:rPr>
          <w:rFonts w:ascii="Consolas" w:eastAsia="Consolas" w:hAnsi="Consolas" w:cs="Consolas"/>
          <w:sz w:val="18"/>
          <w:szCs w:val="18"/>
          <w:shd w:val="clear" w:color="auto" w:fill="CFE2F3"/>
        </w:rPr>
        <w:t xml:space="preserve">  ],</w:t>
      </w:r>
    </w:p>
    <w:p w14:paraId="1F0498C9" w14:textId="77777777" w:rsidR="00872F4F" w:rsidRDefault="005A0616">
      <w:r>
        <w:rPr>
          <w:rFonts w:ascii="Consolas" w:eastAsia="Consolas" w:hAnsi="Consolas" w:cs="Consolas"/>
          <w:sz w:val="18"/>
          <w:szCs w:val="18"/>
          <w:shd w:val="clear" w:color="auto" w:fill="CFE2F3"/>
        </w:rPr>
        <w:t xml:space="preserve">  "marking_definitions": [</w:t>
      </w:r>
    </w:p>
    <w:p w14:paraId="0E66101E" w14:textId="77777777" w:rsidR="00872F4F" w:rsidRDefault="005A0616">
      <w:r>
        <w:rPr>
          <w:rFonts w:ascii="Consolas" w:eastAsia="Consolas" w:hAnsi="Consolas" w:cs="Consolas"/>
          <w:sz w:val="18"/>
          <w:szCs w:val="18"/>
          <w:shd w:val="clear" w:color="auto" w:fill="CFE2F3"/>
        </w:rPr>
        <w:t xml:space="preserve">    {</w:t>
      </w:r>
    </w:p>
    <w:p w14:paraId="7C85121B" w14:textId="77777777" w:rsidR="00872F4F" w:rsidRDefault="005A0616">
      <w:r>
        <w:rPr>
          <w:rFonts w:ascii="Consolas" w:eastAsia="Consolas" w:hAnsi="Consolas" w:cs="Consolas"/>
          <w:sz w:val="18"/>
          <w:szCs w:val="18"/>
          <w:shd w:val="clear" w:color="auto" w:fill="CFE2F3"/>
        </w:rPr>
        <w:t xml:space="preserve">      "type": "marking-definition",</w:t>
      </w:r>
    </w:p>
    <w:p w14:paraId="18149364" w14:textId="77777777" w:rsidR="00872F4F" w:rsidRDefault="005A0616">
      <w:r>
        <w:rPr>
          <w:rFonts w:ascii="Consolas" w:eastAsia="Consolas" w:hAnsi="Consolas" w:cs="Consolas"/>
          <w:sz w:val="18"/>
          <w:szCs w:val="18"/>
          <w:shd w:val="clear" w:color="auto" w:fill="CFE2F3"/>
        </w:rPr>
        <w:t xml:space="preserve">      "id": "marking-definition--089a6ecb-cc15-43cc-9494-767639779123",</w:t>
      </w:r>
    </w:p>
    <w:p w14:paraId="68672749" w14:textId="77777777" w:rsidR="00872F4F" w:rsidRDefault="005A0616">
      <w:r>
        <w:rPr>
          <w:rFonts w:ascii="Consolas" w:eastAsia="Consolas" w:hAnsi="Consolas" w:cs="Consolas"/>
          <w:sz w:val="18"/>
          <w:szCs w:val="18"/>
          <w:shd w:val="clear" w:color="auto" w:fill="CFE2F3"/>
        </w:rPr>
        <w:t xml:space="preserve">      "created": "2016-02-19T09:11:01Z",</w:t>
      </w:r>
    </w:p>
    <w:p w14:paraId="585B120E" w14:textId="77777777" w:rsidR="00872F4F" w:rsidRDefault="005A0616">
      <w:r>
        <w:rPr>
          <w:rFonts w:ascii="Consolas" w:eastAsia="Consolas" w:hAnsi="Consolas" w:cs="Consolas"/>
          <w:sz w:val="18"/>
          <w:szCs w:val="18"/>
          <w:shd w:val="clear" w:color="auto" w:fill="CFE2F3"/>
        </w:rPr>
        <w:t xml:space="preserve">      "modified": "2016-02-19T09:11:01Z",</w:t>
      </w:r>
    </w:p>
    <w:p w14:paraId="38D08A90" w14:textId="77777777" w:rsidR="00872F4F" w:rsidRDefault="005A0616">
      <w:r>
        <w:rPr>
          <w:rFonts w:ascii="Consolas" w:eastAsia="Consolas" w:hAnsi="Consolas" w:cs="Consolas"/>
          <w:sz w:val="18"/>
          <w:szCs w:val="18"/>
          <w:shd w:val="clear" w:color="auto" w:fill="CFE2F3"/>
        </w:rPr>
        <w:t xml:space="preserve">      "version": 1",</w:t>
      </w:r>
    </w:p>
    <w:p w14:paraId="33608A3C" w14:textId="77777777" w:rsidR="00872F4F" w:rsidRDefault="005A0616">
      <w:r>
        <w:rPr>
          <w:rFonts w:ascii="Consolas" w:eastAsia="Consolas" w:hAnsi="Consolas" w:cs="Consolas"/>
          <w:sz w:val="18"/>
          <w:szCs w:val="18"/>
          <w:shd w:val="clear" w:color="auto" w:fill="CFE2F3"/>
        </w:rPr>
        <w:t xml:space="preserve">      "definition": {</w:t>
      </w:r>
    </w:p>
    <w:p w14:paraId="19A3E40F" w14:textId="77777777" w:rsidR="00872F4F" w:rsidRDefault="005A0616">
      <w:r>
        <w:rPr>
          <w:rFonts w:ascii="Consolas" w:eastAsia="Consolas" w:hAnsi="Consolas" w:cs="Consolas"/>
          <w:sz w:val="18"/>
          <w:szCs w:val="18"/>
          <w:shd w:val="clear" w:color="auto" w:fill="CFE2F3"/>
        </w:rPr>
        <w:t xml:space="preserve">        "type": "tlp",</w:t>
      </w:r>
    </w:p>
    <w:p w14:paraId="3F70D922" w14:textId="77777777" w:rsidR="00872F4F" w:rsidRDefault="005A0616">
      <w:r>
        <w:rPr>
          <w:rFonts w:ascii="Consolas" w:eastAsia="Consolas" w:hAnsi="Consolas" w:cs="Consolas"/>
          <w:sz w:val="18"/>
          <w:szCs w:val="18"/>
          <w:shd w:val="clear" w:color="auto" w:fill="CFE2F3"/>
        </w:rPr>
        <w:t xml:space="preserve">        "tlp": "green"</w:t>
      </w:r>
    </w:p>
    <w:p w14:paraId="6746C457" w14:textId="77777777" w:rsidR="00872F4F" w:rsidRDefault="005A0616">
      <w:r>
        <w:rPr>
          <w:rFonts w:ascii="Consolas" w:eastAsia="Consolas" w:hAnsi="Consolas" w:cs="Consolas"/>
          <w:sz w:val="18"/>
          <w:szCs w:val="18"/>
          <w:shd w:val="clear" w:color="auto" w:fill="CFE2F3"/>
        </w:rPr>
        <w:t xml:space="preserve">      }</w:t>
      </w:r>
    </w:p>
    <w:p w14:paraId="20E73964" w14:textId="77777777" w:rsidR="00872F4F" w:rsidRDefault="005A0616">
      <w:r>
        <w:rPr>
          <w:rFonts w:ascii="Consolas" w:eastAsia="Consolas" w:hAnsi="Consolas" w:cs="Consolas"/>
          <w:sz w:val="18"/>
          <w:szCs w:val="18"/>
          <w:shd w:val="clear" w:color="auto" w:fill="CFE2F3"/>
        </w:rPr>
        <w:t xml:space="preserve">    }</w:t>
      </w:r>
    </w:p>
    <w:p w14:paraId="61916780" w14:textId="77777777" w:rsidR="00872F4F" w:rsidRDefault="005A0616">
      <w:r>
        <w:rPr>
          <w:rFonts w:ascii="Consolas" w:eastAsia="Consolas" w:hAnsi="Consolas" w:cs="Consolas"/>
          <w:sz w:val="18"/>
          <w:szCs w:val="18"/>
          <w:shd w:val="clear" w:color="auto" w:fill="CFE2F3"/>
        </w:rPr>
        <w:t xml:space="preserve">  ]</w:t>
      </w:r>
    </w:p>
    <w:p w14:paraId="223C7FDB" w14:textId="77777777" w:rsidR="00872F4F" w:rsidRDefault="005A0616">
      <w:r>
        <w:rPr>
          <w:rFonts w:ascii="Consolas" w:eastAsia="Consolas" w:hAnsi="Consolas" w:cs="Consolas"/>
          <w:sz w:val="18"/>
          <w:szCs w:val="18"/>
          <w:shd w:val="clear" w:color="auto" w:fill="CFE2F3"/>
        </w:rPr>
        <w:t>}</w:t>
      </w:r>
    </w:p>
    <w:p w14:paraId="0601ACAF" w14:textId="77777777" w:rsidR="00872F4F" w:rsidRDefault="00872F4F"/>
    <w:p w14:paraId="094A6AED" w14:textId="77777777" w:rsidR="00872F4F" w:rsidRDefault="00872F4F"/>
    <w:p w14:paraId="06F4C62A" w14:textId="77777777" w:rsidR="00872F4F" w:rsidRDefault="00872F4F"/>
    <w:sectPr w:rsidR="00872F4F">
      <w:footerReference w:type="default" r:id="rId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John Wunder" w:date="2016-07-26T02:48:00Z" w:initials="">
    <w:p w14:paraId="2ADE45ED" w14:textId="77777777" w:rsidR="00872F4F" w:rsidRDefault="005A0616">
      <w:pPr>
        <w:widowControl w:val="0"/>
        <w:spacing w:line="240" w:lineRule="auto"/>
      </w:pPr>
      <w:r>
        <w:t>TODO: I need to add the related threat actor</w:t>
      </w:r>
    </w:p>
  </w:comment>
  <w:comment w:id="24" w:author="John Wunder" w:date="2016-07-26T03:33:00Z" w:initials="">
    <w:p w14:paraId="2C2D559D" w14:textId="77777777" w:rsidR="00872F4F" w:rsidRDefault="005A0616">
      <w:pPr>
        <w:widowControl w:val="0"/>
        <w:spacing w:line="240" w:lineRule="auto"/>
      </w:pPr>
      <w:r>
        <w:t>Iain: please fix!</w:t>
      </w:r>
    </w:p>
  </w:comment>
  <w:comment w:id="29" w:author="Richard Struse" w:date="2016-07-26T18:27:00Z" w:initials="">
    <w:p w14:paraId="623A2A92" w14:textId="77777777" w:rsidR="00872F4F" w:rsidRDefault="005A0616">
      <w:pPr>
        <w:widowControl w:val="0"/>
        <w:spacing w:line="240" w:lineRule="auto"/>
      </w:pPr>
      <w:r>
        <w:t>I think we really need some guidance to help people understand when they should use a campaign vs. an intrusion set - it isn't clear to me...</w:t>
      </w:r>
    </w:p>
  </w:comment>
  <w:comment w:id="30" w:author="Terry MacDonald" w:date="2016-07-26T18:27:00Z" w:initials="">
    <w:p w14:paraId="6C800844" w14:textId="77777777" w:rsidR="00872F4F" w:rsidRDefault="005A0616">
      <w:pPr>
        <w:widowControl w:val="0"/>
        <w:spacing w:line="240" w:lineRule="auto"/>
      </w:pPr>
      <w:r>
        <w:t>Agreed</w:t>
      </w:r>
    </w:p>
  </w:comment>
  <w:comment w:id="39" w:author="John Wunder" w:date="2016-07-27T02:30:00Z" w:initials="">
    <w:p w14:paraId="06CA01C2" w14:textId="77777777" w:rsidR="00872F4F" w:rsidRDefault="005A0616">
      <w:pPr>
        <w:widowControl w:val="0"/>
        <w:spacing w:line="240" w:lineRule="auto"/>
      </w:pPr>
      <w:r>
        <w:t>TODO</w:t>
      </w:r>
    </w:p>
  </w:comment>
  <w:comment w:id="40" w:author="Bret Jordan" w:date="2016-07-27T02:30:00Z" w:initials="">
    <w:p w14:paraId="0EB21611" w14:textId="77777777" w:rsidR="00872F4F" w:rsidRDefault="005A0616">
      <w:pPr>
        <w:widowControl w:val="0"/>
        <w:spacing w:line="240" w:lineRule="auto"/>
      </w:pPr>
      <w:r>
        <w:t>add and example when count is 0 or 1</w:t>
      </w:r>
    </w:p>
  </w:comment>
  <w:comment w:id="43" w:author="Terry MacDonald" w:date="2016-07-27T04:39:00Z" w:initials="">
    <w:p w14:paraId="6105528E" w14:textId="77777777" w:rsidR="00872F4F" w:rsidRDefault="005A0616">
      <w:pPr>
        <w:widowControl w:val="0"/>
        <w:spacing w:line="240" w:lineRule="auto"/>
      </w:pPr>
      <w:r>
        <w:t>We need a way of making the Sighting Relationship the recomme</w:t>
      </w:r>
      <w:r>
        <w:t>nded relationship, and making this fact clearer. At the moment it looks like one would use a normal relationship, and that a sighting relationship is optional. There needs to be more guidance as to which one should be used and when.</w:t>
      </w:r>
    </w:p>
  </w:comment>
  <w:comment w:id="44" w:author="Terry MacDonald" w:date="2016-07-26T19:28:00Z" w:initials="">
    <w:p w14:paraId="243CFD43" w14:textId="77777777" w:rsidR="00872F4F" w:rsidRDefault="005A0616">
      <w:pPr>
        <w:widowControl w:val="0"/>
        <w:spacing w:line="240" w:lineRule="auto"/>
      </w:pPr>
      <w:r>
        <w:t xml:space="preserve">Are we saying that Indicator to ObservedData should be sighting, and all other objects that need to related to ObservedData should be using the generic Relationship object? Or do all of them use the sighting object? We should explicitly say </w:t>
      </w:r>
      <w:r>
        <w:t>there is a difference... its very confusing right now.</w:t>
      </w:r>
    </w:p>
  </w:comment>
  <w:comment w:id="45" w:author="John Wunder" w:date="2016-07-27T02:40:00Z" w:initials="">
    <w:p w14:paraId="52CCA77D" w14:textId="77777777" w:rsidR="00872F4F" w:rsidRDefault="005A0616">
      <w:pPr>
        <w:widowControl w:val="0"/>
        <w:spacing w:line="240" w:lineRule="auto"/>
      </w:pPr>
      <w:r>
        <w:t>Any relationships that are "Sighting" relationships need to use the sighting object, but it's possible to have other relationships (not describing sightings) bet</w:t>
      </w:r>
      <w:r>
        <w:t>ween Observed Data (including all of these standard SDO relationships). Can you propose some text to clear this up?</w:t>
      </w:r>
    </w:p>
  </w:comment>
  <w:comment w:id="46" w:author="Terry MacDonald" w:date="2016-07-27T03:22:00Z" w:initials="">
    <w:p w14:paraId="10425070" w14:textId="77777777" w:rsidR="00872F4F" w:rsidRDefault="005A0616">
      <w:pPr>
        <w:widowControl w:val="0"/>
        <w:spacing w:line="240" w:lineRule="auto"/>
      </w:pPr>
      <w:r>
        <w:t xml:space="preserve">Not really as I do not fully understand how it's supposed to work. I would </w:t>
      </w:r>
    </w:p>
    <w:p w14:paraId="5B148CFC" w14:textId="77777777" w:rsidR="00872F4F" w:rsidRDefault="005A0616">
      <w:pPr>
        <w:widowControl w:val="0"/>
        <w:spacing w:line="240" w:lineRule="auto"/>
      </w:pPr>
      <w:r>
        <w:t>if I understood when to use either.</w:t>
      </w:r>
    </w:p>
  </w:comment>
  <w:comment w:id="47" w:author="John Wunder" w:date="2016-07-27T04:39:00Z" w:initials="">
    <w:p w14:paraId="3E719782" w14:textId="77777777" w:rsidR="00872F4F" w:rsidRDefault="005A0616">
      <w:pPr>
        <w:widowControl w:val="0"/>
        <w:spacing w:line="240" w:lineRule="auto"/>
      </w:pPr>
      <w:r>
        <w:t>we rewrote this, can you give it a review?</w:t>
      </w:r>
    </w:p>
  </w:comment>
  <w:comment w:id="48" w:author="Terry MacDonald" w:date="2016-07-27T04:39:00Z" w:initials="">
    <w:p w14:paraId="26CE28A6" w14:textId="77777777" w:rsidR="00872F4F" w:rsidRDefault="005A0616">
      <w:pPr>
        <w:widowControl w:val="0"/>
        <w:spacing w:line="240" w:lineRule="auto"/>
      </w:pPr>
      <w:r>
        <w:t>We need a way of making</w:t>
      </w:r>
      <w:r>
        <w:t xml:space="preserve"> the Sighting Relationship the recommended relationship, and making this fact clearer. At the moment it looks like one would use a normal relationship, and that a sighting relationship is optional. There needs to be more guidance as to which one should be </w:t>
      </w:r>
      <w:r>
        <w:t>used and when.</w:t>
      </w:r>
    </w:p>
  </w:comment>
  <w:comment w:id="49" w:author="Terry MacDonald" w:date="2016-07-26T19:28:00Z" w:initials="">
    <w:p w14:paraId="4DFA3AA6" w14:textId="77777777" w:rsidR="00872F4F" w:rsidRDefault="005A0616">
      <w:pPr>
        <w:widowControl w:val="0"/>
        <w:spacing w:line="240" w:lineRule="auto"/>
      </w:pPr>
      <w:r>
        <w:t>Are we saying that Indicator to ObservedData should be sighting, and all other objects that need to related to ObservedData should be using the generic Relationship object? Or do all of them use the si</w:t>
      </w:r>
      <w:r>
        <w:t>ghting object? We should explicitly say there is a difference... its very confusing right now.</w:t>
      </w:r>
    </w:p>
  </w:comment>
  <w:comment w:id="50" w:author="John Wunder" w:date="2016-07-27T02:40:00Z" w:initials="">
    <w:p w14:paraId="13A8E40D" w14:textId="77777777" w:rsidR="00872F4F" w:rsidRDefault="005A0616">
      <w:pPr>
        <w:widowControl w:val="0"/>
        <w:spacing w:line="240" w:lineRule="auto"/>
      </w:pPr>
      <w:r>
        <w:t>Any relationships that are "Sighting" relationships need to use the sighting object, but it's possible to have other relationships (not desc</w:t>
      </w:r>
      <w:r>
        <w:t>ribing sightings) between Observed Data (including all of these standard SDO relationships). Can you propose some text to clear this up?</w:t>
      </w:r>
    </w:p>
  </w:comment>
  <w:comment w:id="51" w:author="Terry MacDonald" w:date="2016-07-27T03:22:00Z" w:initials="">
    <w:p w14:paraId="51416FDC" w14:textId="77777777" w:rsidR="00872F4F" w:rsidRDefault="005A0616">
      <w:pPr>
        <w:widowControl w:val="0"/>
        <w:spacing w:line="240" w:lineRule="auto"/>
      </w:pPr>
      <w:r>
        <w:t xml:space="preserve">Not really as I do not fully understand how it's supposed to work. I would </w:t>
      </w:r>
    </w:p>
    <w:p w14:paraId="566D1A0C" w14:textId="77777777" w:rsidR="00872F4F" w:rsidRDefault="005A0616">
      <w:pPr>
        <w:widowControl w:val="0"/>
        <w:spacing w:line="240" w:lineRule="auto"/>
      </w:pPr>
      <w:r>
        <w:t>if I understood when to use either.</w:t>
      </w:r>
    </w:p>
  </w:comment>
  <w:comment w:id="52" w:author="John Wunder" w:date="2016-07-27T04:39:00Z" w:initials="">
    <w:p w14:paraId="328D1102" w14:textId="77777777" w:rsidR="00872F4F" w:rsidRDefault="005A0616">
      <w:pPr>
        <w:widowControl w:val="0"/>
        <w:spacing w:line="240" w:lineRule="auto"/>
      </w:pPr>
      <w:r>
        <w:t>we rewrote this, can you give it a review?</w:t>
      </w:r>
    </w:p>
  </w:comment>
  <w:comment w:id="56" w:author="Richard Struse" w:date="2016-07-27T04:39:00Z" w:initials="">
    <w:p w14:paraId="68D23A9D" w14:textId="77777777" w:rsidR="00872F4F" w:rsidRDefault="005A0616">
      <w:pPr>
        <w:widowControl w:val="0"/>
        <w:spacing w:line="240" w:lineRule="auto"/>
      </w:pPr>
      <w:r>
        <w:t>This just seems silly to me</w:t>
      </w:r>
    </w:p>
  </w:comment>
  <w:comment w:id="57" w:author="John Wunder" w:date="2016-07-27T02:48:00Z" w:initials="">
    <w:p w14:paraId="641F7E69" w14:textId="77777777" w:rsidR="00872F4F" w:rsidRDefault="005A0616">
      <w:pPr>
        <w:widowControl w:val="0"/>
        <w:spacing w:line="240" w:lineRule="auto"/>
      </w:pPr>
      <w:r>
        <w:t>do you want to bring up precision and timestamps again? (serious question)</w:t>
      </w:r>
    </w:p>
  </w:comment>
  <w:comment w:id="58" w:author="Bret Jordan" w:date="2016-07-27T02:52:00Z" w:initials="">
    <w:p w14:paraId="27417922" w14:textId="77777777" w:rsidR="00872F4F" w:rsidRDefault="005A0616">
      <w:pPr>
        <w:widowControl w:val="0"/>
        <w:spacing w:line="240" w:lineRule="auto"/>
      </w:pPr>
      <w:r>
        <w:t>I do not think this property should have a precision as the published date is</w:t>
      </w:r>
      <w:r>
        <w:t xml:space="preserve"> a fact and is known. If you publish a report to a blog, you are not given the option to hide the date and time that it was published.</w:t>
      </w:r>
    </w:p>
  </w:comment>
  <w:comment w:id="59" w:author="Bret Jordan" w:date="2016-07-27T02:52:00Z" w:initials="">
    <w:p w14:paraId="15D0D1EA" w14:textId="77777777" w:rsidR="00872F4F" w:rsidRDefault="005A0616">
      <w:pPr>
        <w:widowControl w:val="0"/>
        <w:spacing w:line="240" w:lineRule="auto"/>
      </w:pPr>
      <w:r>
        <w:t xml:space="preserve">In other places in STIX, when the timestamp is a fact like created and modified, we do not allow precision. So we should </w:t>
      </w:r>
      <w:r>
        <w:t>not do it here either</w:t>
      </w:r>
    </w:p>
  </w:comment>
  <w:comment w:id="60" w:author="John Wunder" w:date="2016-07-27T04:39:00Z" w:initials="">
    <w:p w14:paraId="0711B934" w14:textId="77777777" w:rsidR="00872F4F" w:rsidRDefault="005A0616">
      <w:pPr>
        <w:widowControl w:val="0"/>
        <w:spacing w:line="240" w:lineRule="auto"/>
      </w:pPr>
      <w:r>
        <w:t>agreed</w:t>
      </w:r>
    </w:p>
  </w:comment>
  <w:comment w:id="89" w:author="John Wunder" w:date="2016-07-27T03:54:00Z" w:initials="">
    <w:p w14:paraId="4DFAC666" w14:textId="77777777" w:rsidR="00872F4F" w:rsidRDefault="005A0616">
      <w:pPr>
        <w:widowControl w:val="0"/>
        <w:spacing w:line="240" w:lineRule="auto"/>
      </w:pPr>
      <w:r>
        <w:t>TODO: help us better describe what sightings are used 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DE45ED" w15:done="0"/>
  <w15:commentEx w15:paraId="2C2D559D" w15:done="0"/>
  <w15:commentEx w15:paraId="623A2A92" w15:done="0"/>
  <w15:commentEx w15:paraId="6C800844" w15:done="0"/>
  <w15:commentEx w15:paraId="06CA01C2" w15:done="0"/>
  <w15:commentEx w15:paraId="0EB21611" w15:done="0"/>
  <w15:commentEx w15:paraId="6105528E" w15:done="0"/>
  <w15:commentEx w15:paraId="243CFD43" w15:done="0"/>
  <w15:commentEx w15:paraId="52CCA77D" w15:done="0"/>
  <w15:commentEx w15:paraId="5B148CFC" w15:done="0"/>
  <w15:commentEx w15:paraId="3E719782" w15:done="0"/>
  <w15:commentEx w15:paraId="26CE28A6" w15:done="0"/>
  <w15:commentEx w15:paraId="4DFA3AA6" w15:done="0"/>
  <w15:commentEx w15:paraId="13A8E40D" w15:done="0"/>
  <w15:commentEx w15:paraId="566D1A0C" w15:done="0"/>
  <w15:commentEx w15:paraId="328D1102" w15:done="0"/>
  <w15:commentEx w15:paraId="68D23A9D" w15:done="0"/>
  <w15:commentEx w15:paraId="641F7E69" w15:done="0"/>
  <w15:commentEx w15:paraId="27417922" w15:done="0"/>
  <w15:commentEx w15:paraId="15D0D1EA" w15:done="0"/>
  <w15:commentEx w15:paraId="0711B934" w15:done="0"/>
  <w15:commentEx w15:paraId="4DFAC6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40D591" w14:textId="77777777" w:rsidR="005A0616" w:rsidRDefault="005A0616">
      <w:pPr>
        <w:spacing w:line="240" w:lineRule="auto"/>
      </w:pPr>
      <w:r>
        <w:separator/>
      </w:r>
    </w:p>
  </w:endnote>
  <w:endnote w:type="continuationSeparator" w:id="0">
    <w:p w14:paraId="2A777EA3" w14:textId="77777777" w:rsidR="005A0616" w:rsidRDefault="005A06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B65F3" w14:textId="5BA91AE8" w:rsidR="00872F4F" w:rsidRDefault="005A0616">
    <w:pPr>
      <w:jc w:val="right"/>
    </w:pPr>
    <w:r>
      <w:t xml:space="preserve">Page </w:t>
    </w:r>
    <w:r>
      <w:fldChar w:fldCharType="begin"/>
    </w:r>
    <w:r>
      <w:instrText>PAGE</w:instrText>
    </w:r>
    <w:r>
      <w:fldChar w:fldCharType="separate"/>
    </w:r>
    <w:r w:rsidR="0044498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DA0DEA" w14:textId="77777777" w:rsidR="005A0616" w:rsidRDefault="005A0616">
      <w:pPr>
        <w:spacing w:line="240" w:lineRule="auto"/>
      </w:pPr>
      <w:r>
        <w:separator/>
      </w:r>
    </w:p>
  </w:footnote>
  <w:footnote w:type="continuationSeparator" w:id="0">
    <w:p w14:paraId="10640CEF" w14:textId="77777777" w:rsidR="005A0616" w:rsidRDefault="005A0616">
      <w:pPr>
        <w:spacing w:line="240" w:lineRule="auto"/>
      </w:pPr>
      <w:r>
        <w:continuationSeparator/>
      </w:r>
    </w:p>
  </w:footnote>
  <w:footnote w:id="1">
    <w:p w14:paraId="33BD491D" w14:textId="77777777" w:rsidR="00872F4F" w:rsidRDefault="005A0616">
      <w:pPr>
        <w:spacing w:line="240" w:lineRule="auto"/>
      </w:pPr>
      <w:r>
        <w:rPr>
          <w:vertAlign w:val="superscript"/>
        </w:rPr>
        <w:footnoteRef/>
      </w:r>
      <w:r>
        <w:rPr>
          <w:sz w:val="20"/>
          <w:szCs w:val="20"/>
        </w:rPr>
        <w:t xml:space="preserve"> NIST SP 800-83. http://csrc.nist.g</w:t>
      </w:r>
      <w:r>
        <w:rPr>
          <w:sz w:val="20"/>
          <w:szCs w:val="20"/>
        </w:rPr>
        <w:t>ov/publications/nistpubs/800-83/SP800-83.pdf.</w:t>
      </w:r>
    </w:p>
  </w:footnote>
  <w:footnote w:id="2">
    <w:p w14:paraId="7FAA99B3" w14:textId="77777777" w:rsidR="00872F4F" w:rsidRDefault="005A0616">
      <w:pPr>
        <w:spacing w:line="240" w:lineRule="auto"/>
      </w:pPr>
      <w:r>
        <w:rPr>
          <w:vertAlign w:val="superscript"/>
        </w:rPr>
        <w:footnoteRef/>
      </w:r>
      <w:r>
        <w:rPr>
          <w:sz w:val="20"/>
          <w:szCs w:val="20"/>
        </w:rPr>
        <w:t xml:space="preserve"> Malware Attribute Enumeration and Characterization. http://maecproject.github.io.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A3603"/>
    <w:multiLevelType w:val="multilevel"/>
    <w:tmpl w:val="81B44374"/>
    <w:lvl w:ilvl="0">
      <w:start w:val="1"/>
      <w:numFmt w:val="bullet"/>
      <w:lvlText w:val="●"/>
      <w:lvlJc w:val="left"/>
      <w:pPr>
        <w:ind w:left="720" w:firstLine="360"/>
      </w:pPr>
      <w:rPr>
        <w:rFonts w:ascii="Arial" w:eastAsia="Arial" w:hAnsi="Arial" w:cs="Arial"/>
        <w:color w:val="33333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6A81119"/>
    <w:multiLevelType w:val="multilevel"/>
    <w:tmpl w:val="451227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72F4F"/>
    <w:rsid w:val="00444985"/>
    <w:rsid w:val="005A0616"/>
    <w:rsid w:val="0087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7FEC"/>
  <w15:docId w15:val="{38B296C6-19E8-441F-AB93-7E8F91EF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line="331" w:lineRule="auto"/>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449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9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62</Pages>
  <Words>14260</Words>
  <Characters>81284</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Tweed, Alex</dc:creator>
  <cp:lastModifiedBy>Tweed, Alex</cp:lastModifiedBy>
  <cp:revision>2</cp:revision>
  <dcterms:created xsi:type="dcterms:W3CDTF">2016-07-27T14:48:00Z</dcterms:created>
  <dcterms:modified xsi:type="dcterms:W3CDTF">2016-07-27T14:48:00Z</dcterms:modified>
</cp:coreProperties>
</file>