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0CFE2" w14:textId="77777777" w:rsidR="002949B4" w:rsidRDefault="00125358">
      <w:pPr>
        <w:pStyle w:val="Title"/>
        <w:contextualSpacing w:val="0"/>
        <w:jc w:val="center"/>
      </w:pPr>
      <w:bookmarkStart w:id="0" w:name="h.t32x0azc539r" w:colFirst="0" w:colLast="0"/>
      <w:bookmarkStart w:id="1" w:name="_GoBack"/>
      <w:bookmarkEnd w:id="0"/>
      <w:bookmarkEnd w:id="1"/>
      <w:r>
        <w:t>STIX 2.0 Specification</w:t>
      </w:r>
    </w:p>
    <w:p w14:paraId="4ED3E997" w14:textId="77777777" w:rsidR="002949B4" w:rsidRDefault="00125358">
      <w:pPr>
        <w:jc w:val="center"/>
      </w:pPr>
      <w:r>
        <w:rPr>
          <w:sz w:val="28"/>
          <w:szCs w:val="28"/>
        </w:rPr>
        <w:t>Version 2.0-draft-3</w:t>
      </w:r>
    </w:p>
    <w:p w14:paraId="32B5338D" w14:textId="77777777" w:rsidR="002949B4" w:rsidRDefault="002949B4"/>
    <w:p w14:paraId="6C877F10" w14:textId="77777777" w:rsidR="002949B4" w:rsidRDefault="002949B4"/>
    <w:p w14:paraId="252276A9" w14:textId="77777777" w:rsidR="002949B4" w:rsidRDefault="00125358">
      <w:r>
        <w:rPr>
          <w:sz w:val="36"/>
          <w:szCs w:val="36"/>
        </w:rPr>
        <w:t>Document Table of Contents</w:t>
      </w:r>
    </w:p>
    <w:p w14:paraId="362EEFF6" w14:textId="77777777" w:rsidR="002949B4" w:rsidRDefault="002949B4"/>
    <w:p w14:paraId="41B87D8B" w14:textId="77777777" w:rsidR="002949B4" w:rsidRDefault="00125358">
      <w:pPr>
        <w:ind w:left="360"/>
      </w:pPr>
      <w:hyperlink w:anchor="h.gxv050qkafk2">
        <w:r>
          <w:rPr>
            <w:color w:val="1155CC"/>
            <w:u w:val="single"/>
          </w:rPr>
          <w:t>​</w:t>
        </w:r>
        <w:r>
          <w:rPr>
            <w:color w:val="1155CC"/>
            <w:u w:val="single"/>
          </w:rPr>
          <w:t>1.​ Technical Committee</w:t>
        </w:r>
      </w:hyperlink>
    </w:p>
    <w:p w14:paraId="5DB51AC8" w14:textId="77777777" w:rsidR="002949B4" w:rsidRDefault="00125358">
      <w:pPr>
        <w:ind w:left="360"/>
      </w:pPr>
      <w:hyperlink w:anchor="h.3jgkzl5fxn64">
        <w:r>
          <w:rPr>
            <w:color w:val="1155CC"/>
            <w:u w:val="single"/>
          </w:rPr>
          <w:t>​</w:t>
        </w:r>
        <w:r>
          <w:rPr>
            <w:color w:val="1155CC"/>
            <w:u w:val="single"/>
          </w:rPr>
          <w:t>2.​ Chair</w:t>
        </w:r>
      </w:hyperlink>
    </w:p>
    <w:p w14:paraId="07D149F8" w14:textId="77777777" w:rsidR="002949B4" w:rsidRDefault="00125358">
      <w:pPr>
        <w:ind w:left="360"/>
      </w:pPr>
      <w:hyperlink w:anchor="h.ju54f7z963iq">
        <w:r>
          <w:rPr>
            <w:color w:val="1155CC"/>
            <w:u w:val="single"/>
          </w:rPr>
          <w:t>​</w:t>
        </w:r>
        <w:r>
          <w:rPr>
            <w:color w:val="1155CC"/>
            <w:u w:val="single"/>
          </w:rPr>
          <w:t>3.​ Editors</w:t>
        </w:r>
      </w:hyperlink>
    </w:p>
    <w:p w14:paraId="030F645F" w14:textId="77777777" w:rsidR="002949B4" w:rsidRDefault="00125358">
      <w:pPr>
        <w:ind w:left="360"/>
      </w:pPr>
      <w:hyperlink w:anchor="h.fyqa1bmkq837">
        <w:r>
          <w:rPr>
            <w:color w:val="1155CC"/>
            <w:u w:val="single"/>
          </w:rPr>
          <w:t>​</w:t>
        </w:r>
        <w:r>
          <w:rPr>
            <w:color w:val="1155CC"/>
            <w:u w:val="single"/>
          </w:rPr>
          <w:t>4.​ Acknowledgments</w:t>
        </w:r>
      </w:hyperlink>
    </w:p>
    <w:p w14:paraId="008A499C" w14:textId="77777777" w:rsidR="002949B4" w:rsidRDefault="00125358">
      <w:pPr>
        <w:ind w:left="360"/>
      </w:pPr>
      <w:hyperlink w:anchor="h.3gzz4i55o6zt">
        <w:r>
          <w:rPr>
            <w:color w:val="1155CC"/>
            <w:u w:val="single"/>
          </w:rPr>
          <w:t>​</w:t>
        </w:r>
        <w:r>
          <w:rPr>
            <w:color w:val="1155CC"/>
            <w:u w:val="single"/>
          </w:rPr>
          <w:t>5.​ Abstract</w:t>
        </w:r>
      </w:hyperlink>
    </w:p>
    <w:p w14:paraId="5436A8E2" w14:textId="77777777" w:rsidR="002949B4" w:rsidRDefault="00125358">
      <w:pPr>
        <w:ind w:left="360"/>
      </w:pPr>
      <w:hyperlink w:anchor="h.sco4ewvqn4ax">
        <w:r>
          <w:rPr>
            <w:color w:val="1155CC"/>
            <w:u w:val="single"/>
          </w:rPr>
          <w:t>​</w:t>
        </w:r>
        <w:r>
          <w:rPr>
            <w:color w:val="1155CC"/>
            <w:u w:val="single"/>
          </w:rPr>
          <w:t>6.​ Introduction</w:t>
        </w:r>
      </w:hyperlink>
    </w:p>
    <w:p w14:paraId="4FF9D451" w14:textId="77777777" w:rsidR="002949B4" w:rsidRDefault="00125358">
      <w:pPr>
        <w:ind w:left="720"/>
      </w:pPr>
      <w:hyperlink w:anchor="h.gd1y9dfvz9nh">
        <w:r>
          <w:rPr>
            <w:color w:val="1155CC"/>
            <w:u w:val="single"/>
          </w:rPr>
          <w:t>​</w:t>
        </w:r>
        <w:r>
          <w:rPr>
            <w:color w:val="1155CC"/>
            <w:u w:val="single"/>
          </w:rPr>
          <w:t>6.1.​ Overview</w:t>
        </w:r>
      </w:hyperlink>
    </w:p>
    <w:p w14:paraId="3E52F594" w14:textId="77777777" w:rsidR="002949B4" w:rsidRDefault="00125358">
      <w:pPr>
        <w:ind w:left="1080"/>
      </w:pPr>
      <w:hyperlink w:anchor="h.pnsw76i2hf9j">
        <w:r>
          <w:rPr>
            <w:color w:val="1155CC"/>
            <w:u w:val="single"/>
          </w:rPr>
          <w:t>​</w:t>
        </w:r>
        <w:r>
          <w:rPr>
            <w:color w:val="1155CC"/>
            <w:u w:val="single"/>
          </w:rPr>
          <w:t>6.1</w:t>
        </w:r>
        <w:r>
          <w:rPr>
            <w:color w:val="1155CC"/>
            <w:u w:val="single"/>
          </w:rPr>
          <w:t>.1.​ Graph-Based Model</w:t>
        </w:r>
      </w:hyperlink>
    </w:p>
    <w:p w14:paraId="0FA3F38E" w14:textId="77777777" w:rsidR="002949B4" w:rsidRDefault="00125358">
      <w:pPr>
        <w:ind w:left="1080"/>
      </w:pPr>
      <w:hyperlink w:anchor="h.1j0vun2r7rgb">
        <w:r>
          <w:rPr>
            <w:color w:val="1155CC"/>
            <w:u w:val="single"/>
          </w:rPr>
          <w:t>​</w:t>
        </w:r>
        <w:r>
          <w:rPr>
            <w:color w:val="1155CC"/>
            <w:u w:val="single"/>
          </w:rPr>
          <w:t>6.1.2.​ STIX Domain Objects</w:t>
        </w:r>
      </w:hyperlink>
    </w:p>
    <w:p w14:paraId="1FC33853" w14:textId="77777777" w:rsidR="002949B4" w:rsidRDefault="00125358">
      <w:pPr>
        <w:ind w:left="1080"/>
      </w:pPr>
      <w:hyperlink w:anchor="h.l326yout8qc1">
        <w:r>
          <w:rPr>
            <w:color w:val="1155CC"/>
            <w:u w:val="single"/>
          </w:rPr>
          <w:t>​</w:t>
        </w:r>
        <w:r>
          <w:rPr>
            <w:color w:val="1155CC"/>
            <w:u w:val="single"/>
          </w:rPr>
          <w:t>6.1.3.​ STIX Relationships</w:t>
        </w:r>
      </w:hyperlink>
    </w:p>
    <w:p w14:paraId="1F54824D" w14:textId="77777777" w:rsidR="002949B4" w:rsidRDefault="00125358">
      <w:pPr>
        <w:ind w:left="1080"/>
      </w:pPr>
      <w:hyperlink w:anchor="h.vbsdt43uxrv0">
        <w:r>
          <w:rPr>
            <w:color w:val="1155CC"/>
            <w:u w:val="single"/>
          </w:rPr>
          <w:t>​</w:t>
        </w:r>
        <w:r>
          <w:rPr>
            <w:color w:val="1155CC"/>
            <w:u w:val="single"/>
          </w:rPr>
          <w:t>6.1.4.​ Vocabularies</w:t>
        </w:r>
      </w:hyperlink>
    </w:p>
    <w:p w14:paraId="081775A7" w14:textId="77777777" w:rsidR="002949B4" w:rsidRDefault="00125358">
      <w:pPr>
        <w:ind w:left="1080"/>
      </w:pPr>
      <w:hyperlink w:anchor="h.vj2dopx186bb">
        <w:r>
          <w:rPr>
            <w:color w:val="1155CC"/>
            <w:u w:val="single"/>
          </w:rPr>
          <w:t>​</w:t>
        </w:r>
        <w:r>
          <w:rPr>
            <w:color w:val="1155CC"/>
            <w:u w:val="single"/>
          </w:rPr>
          <w:t>6.1.5</w:t>
        </w:r>
        <w:r>
          <w:rPr>
            <w:color w:val="1155CC"/>
            <w:u w:val="single"/>
          </w:rPr>
          <w:t>.​ Serialization</w:t>
        </w:r>
      </w:hyperlink>
    </w:p>
    <w:p w14:paraId="07094B8F" w14:textId="77777777" w:rsidR="002949B4" w:rsidRDefault="00125358">
      <w:pPr>
        <w:ind w:left="1080"/>
      </w:pPr>
      <w:hyperlink w:anchor="h.65z4ktwggddy">
        <w:r>
          <w:rPr>
            <w:color w:val="1155CC"/>
            <w:u w:val="single"/>
          </w:rPr>
          <w:t>​</w:t>
        </w:r>
        <w:r>
          <w:rPr>
            <w:color w:val="1155CC"/>
            <w:u w:val="single"/>
          </w:rPr>
          <w:t>6.1.6.​ Transporting STIX</w:t>
        </w:r>
      </w:hyperlink>
    </w:p>
    <w:p w14:paraId="0AA44FCB" w14:textId="77777777" w:rsidR="002949B4" w:rsidRDefault="00125358">
      <w:pPr>
        <w:ind w:left="1080"/>
      </w:pPr>
      <w:hyperlink w:anchor="h.qfdc1sqvqil6">
        <w:r>
          <w:rPr>
            <w:color w:val="1155CC"/>
            <w:u w:val="single"/>
          </w:rPr>
          <w:t>​</w:t>
        </w:r>
        <w:r>
          <w:rPr>
            <w:color w:val="1155CC"/>
            <w:u w:val="single"/>
          </w:rPr>
          <w:t>6.1.7.​ Common Terms</w:t>
        </w:r>
      </w:hyperlink>
    </w:p>
    <w:p w14:paraId="5C95E3FA" w14:textId="77777777" w:rsidR="002949B4" w:rsidRDefault="00125358">
      <w:pPr>
        <w:ind w:left="720"/>
      </w:pPr>
      <w:hyperlink w:anchor="h.jdoduhys9iz">
        <w:r>
          <w:rPr>
            <w:color w:val="1155CC"/>
            <w:u w:val="single"/>
          </w:rPr>
          <w:t>​</w:t>
        </w:r>
        <w:r>
          <w:rPr>
            <w:color w:val="1155CC"/>
            <w:u w:val="single"/>
          </w:rPr>
          <w:t>6.2.​ Requirements</w:t>
        </w:r>
      </w:hyperlink>
    </w:p>
    <w:p w14:paraId="7D57E7BA" w14:textId="77777777" w:rsidR="002949B4" w:rsidRDefault="00125358">
      <w:pPr>
        <w:ind w:left="720"/>
      </w:pPr>
      <w:hyperlink w:anchor="h.dixoncb7i3ou">
        <w:r>
          <w:rPr>
            <w:color w:val="1155CC"/>
            <w:u w:val="single"/>
          </w:rPr>
          <w:t>​</w:t>
        </w:r>
        <w:r>
          <w:rPr>
            <w:color w:val="1155CC"/>
            <w:u w:val="single"/>
          </w:rPr>
          <w:t>6.3.​ Document Structu</w:t>
        </w:r>
        <w:r>
          <w:rPr>
            <w:color w:val="1155CC"/>
            <w:u w:val="single"/>
          </w:rPr>
          <w:t>re</w:t>
        </w:r>
      </w:hyperlink>
    </w:p>
    <w:p w14:paraId="3061B8B7" w14:textId="77777777" w:rsidR="002949B4" w:rsidRDefault="00125358">
      <w:pPr>
        <w:ind w:left="720"/>
      </w:pPr>
      <w:hyperlink w:anchor="h.38mgz8dpg8z3">
        <w:r>
          <w:rPr>
            <w:color w:val="1155CC"/>
            <w:u w:val="single"/>
          </w:rPr>
          <w:t>​</w:t>
        </w:r>
        <w:r>
          <w:rPr>
            <w:color w:val="1155CC"/>
            <w:u w:val="single"/>
          </w:rPr>
          <w:t>6.4.​ Conventions</w:t>
        </w:r>
      </w:hyperlink>
    </w:p>
    <w:p w14:paraId="2FF81EEC" w14:textId="77777777" w:rsidR="002949B4" w:rsidRDefault="00125358">
      <w:pPr>
        <w:ind w:left="1080"/>
      </w:pPr>
      <w:hyperlink w:anchor="h.pc5gnp8dofa">
        <w:r>
          <w:rPr>
            <w:color w:val="1155CC"/>
            <w:u w:val="single"/>
          </w:rPr>
          <w:t>​</w:t>
        </w:r>
        <w:r>
          <w:rPr>
            <w:color w:val="1155CC"/>
            <w:u w:val="single"/>
          </w:rPr>
          <w:t>6.4.1.​ Naming Conventions</w:t>
        </w:r>
      </w:hyperlink>
    </w:p>
    <w:p w14:paraId="5CC7006D" w14:textId="77777777" w:rsidR="002949B4" w:rsidRDefault="00125358">
      <w:pPr>
        <w:ind w:left="1080"/>
      </w:pPr>
      <w:hyperlink w:anchor="h.il7pzshahd9b">
        <w:r>
          <w:rPr>
            <w:color w:val="1155CC"/>
            <w:u w:val="single"/>
          </w:rPr>
          <w:t>​</w:t>
        </w:r>
        <w:r>
          <w:rPr>
            <w:color w:val="1155CC"/>
            <w:u w:val="single"/>
          </w:rPr>
          <w:t>6.4.2.​ Reserved Property Names</w:t>
        </w:r>
      </w:hyperlink>
    </w:p>
    <w:p w14:paraId="59683461" w14:textId="77777777" w:rsidR="002949B4" w:rsidRDefault="00125358">
      <w:pPr>
        <w:ind w:left="1080"/>
      </w:pPr>
      <w:hyperlink w:anchor="h.601hcnud1rpt">
        <w:r>
          <w:rPr>
            <w:color w:val="1155CC"/>
            <w:u w:val="single"/>
          </w:rPr>
          <w:t>​</w:t>
        </w:r>
        <w:r>
          <w:rPr>
            <w:color w:val="1155CC"/>
            <w:u w:val="single"/>
          </w:rPr>
          <w:t>6.4.3.​ Font Colors and Style</w:t>
        </w:r>
      </w:hyperlink>
    </w:p>
    <w:p w14:paraId="0DAE64D4" w14:textId="77777777" w:rsidR="002949B4" w:rsidRDefault="00125358">
      <w:pPr>
        <w:ind w:left="360"/>
      </w:pPr>
      <w:hyperlink w:anchor="h.yeo5yj6uksa9">
        <w:r>
          <w:rPr>
            <w:color w:val="1155CC"/>
            <w:u w:val="single"/>
          </w:rPr>
          <w:t>​</w:t>
        </w:r>
        <w:r>
          <w:rPr>
            <w:color w:val="1155CC"/>
            <w:u w:val="single"/>
          </w:rPr>
          <w:t>7.​ Common Data Types</w:t>
        </w:r>
      </w:hyperlink>
    </w:p>
    <w:p w14:paraId="765EC898" w14:textId="77777777" w:rsidR="002949B4" w:rsidRDefault="00125358">
      <w:pPr>
        <w:ind w:left="720"/>
      </w:pPr>
      <w:hyperlink w:anchor="h.m3ape5gjvhgw">
        <w:r>
          <w:rPr>
            <w:color w:val="1155CC"/>
            <w:u w:val="single"/>
          </w:rPr>
          <w:t>​</w:t>
        </w:r>
        <w:r>
          <w:rPr>
            <w:color w:val="1155CC"/>
            <w:u w:val="single"/>
          </w:rPr>
          <w:t>7.1.​ Boolean</w:t>
        </w:r>
      </w:hyperlink>
    </w:p>
    <w:p w14:paraId="2D42562C" w14:textId="77777777" w:rsidR="002949B4" w:rsidRDefault="00125358">
      <w:pPr>
        <w:ind w:left="1080"/>
      </w:pPr>
      <w:hyperlink w:anchor="h.rtdnfjbv9hx5">
        <w:r>
          <w:rPr>
            <w:color w:val="1155CC"/>
            <w:u w:val="single"/>
          </w:rPr>
          <w:t>​</w:t>
        </w:r>
        <w:r>
          <w:rPr>
            <w:color w:val="1155CC"/>
            <w:u w:val="single"/>
          </w:rPr>
          <w:t>7.1.1.​ Examples</w:t>
        </w:r>
      </w:hyperlink>
    </w:p>
    <w:p w14:paraId="64F09FA3" w14:textId="77777777" w:rsidR="002949B4" w:rsidRDefault="00125358">
      <w:pPr>
        <w:ind w:left="720"/>
      </w:pPr>
      <w:hyperlink w:anchor="h.72bcfr3t79jx">
        <w:r>
          <w:rPr>
            <w:color w:val="1155CC"/>
            <w:u w:val="single"/>
          </w:rPr>
          <w:t>​</w:t>
        </w:r>
        <w:r>
          <w:rPr>
            <w:color w:val="1155CC"/>
            <w:u w:val="single"/>
          </w:rPr>
          <w:t>7.2.​ CybOX Container</w:t>
        </w:r>
      </w:hyperlink>
    </w:p>
    <w:p w14:paraId="7E291F41" w14:textId="77777777" w:rsidR="002949B4" w:rsidRDefault="00125358">
      <w:pPr>
        <w:ind w:left="720"/>
      </w:pPr>
      <w:hyperlink w:anchor="h.cez46v5quobo">
        <w:r>
          <w:rPr>
            <w:color w:val="1155CC"/>
            <w:u w:val="single"/>
          </w:rPr>
          <w:t>​</w:t>
        </w:r>
        <w:r>
          <w:rPr>
            <w:color w:val="1155CC"/>
            <w:u w:val="single"/>
          </w:rPr>
          <w:t>7.3.​ External Reference</w:t>
        </w:r>
      </w:hyperlink>
    </w:p>
    <w:p w14:paraId="0AA1082A" w14:textId="77777777" w:rsidR="002949B4" w:rsidRDefault="00125358">
      <w:pPr>
        <w:ind w:left="1080"/>
      </w:pPr>
      <w:hyperlink w:anchor="h.bajcvqteiard">
        <w:r>
          <w:rPr>
            <w:color w:val="1155CC"/>
            <w:u w:val="single"/>
          </w:rPr>
          <w:t>​</w:t>
        </w:r>
        <w:r>
          <w:rPr>
            <w:color w:val="1155CC"/>
            <w:u w:val="single"/>
          </w:rPr>
          <w:t>7.3.1.​ Properties</w:t>
        </w:r>
      </w:hyperlink>
    </w:p>
    <w:p w14:paraId="5EC2D6FF" w14:textId="77777777" w:rsidR="002949B4" w:rsidRDefault="00125358">
      <w:pPr>
        <w:ind w:left="1080"/>
      </w:pPr>
      <w:hyperlink w:anchor="h.qe0c6m84wete">
        <w:r>
          <w:rPr>
            <w:color w:val="1155CC"/>
            <w:u w:val="single"/>
          </w:rPr>
          <w:t>​</w:t>
        </w:r>
        <w:r>
          <w:rPr>
            <w:color w:val="1155CC"/>
            <w:u w:val="single"/>
          </w:rPr>
          <w:t>7.3.2.​ Requirements</w:t>
        </w:r>
      </w:hyperlink>
    </w:p>
    <w:p w14:paraId="73BEE720" w14:textId="77777777" w:rsidR="002949B4" w:rsidRDefault="00125358">
      <w:pPr>
        <w:ind w:left="1080"/>
      </w:pPr>
      <w:hyperlink w:anchor="h.53egbtkx02z3">
        <w:r>
          <w:rPr>
            <w:color w:val="1155CC"/>
            <w:u w:val="single"/>
          </w:rPr>
          <w:t>​</w:t>
        </w:r>
        <w:r>
          <w:rPr>
            <w:color w:val="1155CC"/>
            <w:u w:val="single"/>
          </w:rPr>
          <w:t>7.3.3.​ Examples</w:t>
        </w:r>
      </w:hyperlink>
    </w:p>
    <w:p w14:paraId="7DB5A571" w14:textId="77777777" w:rsidR="002949B4" w:rsidRDefault="00125358">
      <w:pPr>
        <w:ind w:left="720"/>
      </w:pPr>
      <w:hyperlink w:anchor="h.ko24ggw4eq0q">
        <w:r>
          <w:rPr>
            <w:color w:val="1155CC"/>
            <w:u w:val="single"/>
          </w:rPr>
          <w:t>​</w:t>
        </w:r>
        <w:r>
          <w:rPr>
            <w:color w:val="1155CC"/>
            <w:u w:val="single"/>
          </w:rPr>
          <w:t>7.4.​ Identifier</w:t>
        </w:r>
      </w:hyperlink>
    </w:p>
    <w:p w14:paraId="3C98D2C4" w14:textId="77777777" w:rsidR="002949B4" w:rsidRDefault="00125358">
      <w:pPr>
        <w:ind w:left="1080"/>
      </w:pPr>
      <w:hyperlink w:anchor="h.x0g8rwb1crez">
        <w:r>
          <w:rPr>
            <w:color w:val="1155CC"/>
            <w:u w:val="single"/>
          </w:rPr>
          <w:t>​</w:t>
        </w:r>
        <w:r>
          <w:rPr>
            <w:color w:val="1155CC"/>
            <w:u w:val="single"/>
          </w:rPr>
          <w:t>7.4.1.​ Examples</w:t>
        </w:r>
      </w:hyperlink>
    </w:p>
    <w:p w14:paraId="4DDA86A3" w14:textId="77777777" w:rsidR="002949B4" w:rsidRDefault="00125358">
      <w:pPr>
        <w:ind w:left="720"/>
      </w:pPr>
      <w:hyperlink w:anchor="h.i4tjv75ce50h">
        <w:r>
          <w:rPr>
            <w:color w:val="1155CC"/>
            <w:u w:val="single"/>
          </w:rPr>
          <w:t>​</w:t>
        </w:r>
        <w:r>
          <w:rPr>
            <w:color w:val="1155CC"/>
            <w:u w:val="single"/>
          </w:rPr>
          <w:t>7.5.​ Kill Chain Phase</w:t>
        </w:r>
      </w:hyperlink>
    </w:p>
    <w:p w14:paraId="536C0876" w14:textId="77777777" w:rsidR="002949B4" w:rsidRDefault="00125358">
      <w:pPr>
        <w:ind w:left="1080"/>
      </w:pPr>
      <w:hyperlink w:anchor="h.toy67t7ucwu0">
        <w:r>
          <w:rPr>
            <w:color w:val="1155CC"/>
            <w:u w:val="single"/>
          </w:rPr>
          <w:t>​</w:t>
        </w:r>
        <w:r>
          <w:rPr>
            <w:color w:val="1155CC"/>
            <w:u w:val="single"/>
          </w:rPr>
          <w:t>7.5.1.​ Examples</w:t>
        </w:r>
      </w:hyperlink>
    </w:p>
    <w:p w14:paraId="728D6A42" w14:textId="77777777" w:rsidR="002949B4" w:rsidRDefault="00125358">
      <w:pPr>
        <w:ind w:left="720"/>
      </w:pPr>
      <w:hyperlink w:anchor="h.9w329aiwpu1y">
        <w:r>
          <w:rPr>
            <w:color w:val="1155CC"/>
            <w:u w:val="single"/>
          </w:rPr>
          <w:t>​</w:t>
        </w:r>
        <w:r>
          <w:rPr>
            <w:color w:val="1155CC"/>
            <w:u w:val="single"/>
          </w:rPr>
          <w:t>7.6.​ List</w:t>
        </w:r>
      </w:hyperlink>
    </w:p>
    <w:p w14:paraId="36326C8C" w14:textId="77777777" w:rsidR="002949B4" w:rsidRDefault="00125358">
      <w:pPr>
        <w:ind w:left="720"/>
      </w:pPr>
      <w:hyperlink w:anchor="h.uxyhzmv0vpyc">
        <w:r>
          <w:rPr>
            <w:color w:val="1155CC"/>
            <w:u w:val="single"/>
          </w:rPr>
          <w:t>​</w:t>
        </w:r>
        <w:r>
          <w:rPr>
            <w:color w:val="1155CC"/>
            <w:u w:val="single"/>
          </w:rPr>
          <w:t>7.7.​ Number</w:t>
        </w:r>
      </w:hyperlink>
    </w:p>
    <w:p w14:paraId="477B1964" w14:textId="77777777" w:rsidR="002949B4" w:rsidRDefault="00125358">
      <w:pPr>
        <w:ind w:left="1080"/>
      </w:pPr>
      <w:hyperlink w:anchor="h.ovzsxfpu1kvg">
        <w:r>
          <w:rPr>
            <w:color w:val="1155CC"/>
            <w:u w:val="single"/>
          </w:rPr>
          <w:t>​</w:t>
        </w:r>
        <w:r>
          <w:rPr>
            <w:color w:val="1155CC"/>
            <w:u w:val="single"/>
          </w:rPr>
          <w:t>7.7.1.​ Examples</w:t>
        </w:r>
      </w:hyperlink>
    </w:p>
    <w:p w14:paraId="5889E5B2" w14:textId="77777777" w:rsidR="002949B4" w:rsidRDefault="00125358">
      <w:pPr>
        <w:ind w:left="720"/>
      </w:pPr>
      <w:hyperlink w:anchor="h.i51xum143796">
        <w:r>
          <w:rPr>
            <w:color w:val="1155CC"/>
            <w:u w:val="single"/>
          </w:rPr>
          <w:t>​</w:t>
        </w:r>
        <w:r>
          <w:rPr>
            <w:color w:val="1155CC"/>
            <w:u w:val="single"/>
          </w:rPr>
          <w:t>7.8.​ String</w:t>
        </w:r>
      </w:hyperlink>
    </w:p>
    <w:p w14:paraId="3D3DCBBC" w14:textId="77777777" w:rsidR="002949B4" w:rsidRDefault="00125358">
      <w:pPr>
        <w:ind w:left="1080"/>
      </w:pPr>
      <w:hyperlink w:anchor="h.nl2yaiphhghz">
        <w:r>
          <w:rPr>
            <w:color w:val="1155CC"/>
            <w:u w:val="single"/>
          </w:rPr>
          <w:t>​</w:t>
        </w:r>
        <w:r>
          <w:rPr>
            <w:color w:val="1155CC"/>
            <w:u w:val="single"/>
          </w:rPr>
          <w:t>7.8.1.​ Examples</w:t>
        </w:r>
      </w:hyperlink>
    </w:p>
    <w:p w14:paraId="06BDBE9F" w14:textId="77777777" w:rsidR="002949B4" w:rsidRDefault="00125358">
      <w:pPr>
        <w:ind w:left="720"/>
      </w:pPr>
      <w:hyperlink w:anchor="h.de8ah59mobqf">
        <w:r>
          <w:rPr>
            <w:color w:val="1155CC"/>
            <w:u w:val="single"/>
          </w:rPr>
          <w:t>​</w:t>
        </w:r>
        <w:r>
          <w:rPr>
            <w:color w:val="1155CC"/>
            <w:u w:val="single"/>
          </w:rPr>
          <w:t>7.9.​ Timestamp</w:t>
        </w:r>
      </w:hyperlink>
    </w:p>
    <w:p w14:paraId="38468CA4" w14:textId="77777777" w:rsidR="002949B4" w:rsidRDefault="00125358">
      <w:pPr>
        <w:ind w:left="1080"/>
      </w:pPr>
      <w:hyperlink w:anchor="h.i7rrdtzgta8d">
        <w:r>
          <w:rPr>
            <w:color w:val="1155CC"/>
            <w:u w:val="single"/>
          </w:rPr>
          <w:t>​</w:t>
        </w:r>
        <w:r>
          <w:rPr>
            <w:color w:val="1155CC"/>
            <w:u w:val="single"/>
          </w:rPr>
          <w:t>7.9.1.​ Requirements</w:t>
        </w:r>
      </w:hyperlink>
    </w:p>
    <w:p w14:paraId="058E2FDF" w14:textId="77777777" w:rsidR="002949B4" w:rsidRDefault="00125358">
      <w:pPr>
        <w:ind w:left="1080"/>
      </w:pPr>
      <w:hyperlink w:anchor="h.nwcyih3nuzgg">
        <w:r>
          <w:rPr>
            <w:color w:val="1155CC"/>
            <w:u w:val="single"/>
          </w:rPr>
          <w:t>​</w:t>
        </w:r>
        <w:r>
          <w:rPr>
            <w:color w:val="1155CC"/>
            <w:u w:val="single"/>
          </w:rPr>
          <w:t>7.9.2.​ Examples</w:t>
        </w:r>
      </w:hyperlink>
    </w:p>
    <w:p w14:paraId="3ACF2BA5" w14:textId="77777777" w:rsidR="002949B4" w:rsidRDefault="00125358">
      <w:pPr>
        <w:ind w:left="720"/>
      </w:pPr>
      <w:hyperlink w:anchor="h.sp8ake5xbk8j">
        <w:r>
          <w:rPr>
            <w:color w:val="1155CC"/>
            <w:u w:val="single"/>
          </w:rPr>
          <w:t>​</w:t>
        </w:r>
        <w:r>
          <w:rPr>
            <w:color w:val="1155CC"/>
            <w:u w:val="single"/>
          </w:rPr>
          <w:t>7.10.​ Timestamp Precision</w:t>
        </w:r>
      </w:hyperlink>
    </w:p>
    <w:p w14:paraId="38CA242C" w14:textId="77777777" w:rsidR="002949B4" w:rsidRDefault="00125358">
      <w:pPr>
        <w:ind w:left="1080"/>
      </w:pPr>
      <w:hyperlink w:anchor="h.p51olxypg7ym">
        <w:r>
          <w:rPr>
            <w:color w:val="1155CC"/>
            <w:u w:val="single"/>
          </w:rPr>
          <w:t>​</w:t>
        </w:r>
        <w:r>
          <w:rPr>
            <w:color w:val="1155CC"/>
            <w:u w:val="single"/>
          </w:rPr>
          <w:t>7.10.1.​ Requirements</w:t>
        </w:r>
      </w:hyperlink>
    </w:p>
    <w:p w14:paraId="3DDA6D8C" w14:textId="77777777" w:rsidR="002949B4" w:rsidRDefault="00125358">
      <w:pPr>
        <w:ind w:left="1080"/>
      </w:pPr>
      <w:hyperlink w:anchor="h.h7ok55po12eb">
        <w:r>
          <w:rPr>
            <w:color w:val="1155CC"/>
            <w:u w:val="single"/>
          </w:rPr>
          <w:t>​</w:t>
        </w:r>
        <w:r>
          <w:rPr>
            <w:color w:val="1155CC"/>
            <w:u w:val="single"/>
          </w:rPr>
          <w:t>7.10.2.​ Examples</w:t>
        </w:r>
      </w:hyperlink>
    </w:p>
    <w:p w14:paraId="7FA96B39" w14:textId="77777777" w:rsidR="002949B4" w:rsidRDefault="00125358">
      <w:pPr>
        <w:ind w:left="720"/>
      </w:pPr>
      <w:hyperlink w:anchor="h.karbmftow040">
        <w:r>
          <w:rPr>
            <w:color w:val="1155CC"/>
            <w:u w:val="single"/>
          </w:rPr>
          <w:t>​</w:t>
        </w:r>
        <w:r>
          <w:rPr>
            <w:color w:val="1155CC"/>
            <w:u w:val="single"/>
          </w:rPr>
          <w:t>7.11.​ Open Vocabulary</w:t>
        </w:r>
      </w:hyperlink>
    </w:p>
    <w:p w14:paraId="218361F8" w14:textId="77777777" w:rsidR="002949B4" w:rsidRDefault="00125358">
      <w:pPr>
        <w:ind w:left="1080"/>
      </w:pPr>
      <w:hyperlink w:anchor="h.178gr6yu91g7">
        <w:r>
          <w:rPr>
            <w:color w:val="1155CC"/>
            <w:u w:val="single"/>
          </w:rPr>
          <w:t>​</w:t>
        </w:r>
        <w:r>
          <w:rPr>
            <w:color w:val="1155CC"/>
            <w:u w:val="single"/>
          </w:rPr>
          <w:t>7.11.1.​ Examples</w:t>
        </w:r>
      </w:hyperlink>
    </w:p>
    <w:p w14:paraId="48522F1A" w14:textId="77777777" w:rsidR="002949B4" w:rsidRDefault="00125358">
      <w:pPr>
        <w:ind w:left="360"/>
      </w:pPr>
      <w:hyperlink w:anchor="h.sfz7m3er434p">
        <w:r>
          <w:rPr>
            <w:color w:val="1155CC"/>
            <w:u w:val="single"/>
          </w:rPr>
          <w:t>​</w:t>
        </w:r>
        <w:r>
          <w:rPr>
            <w:color w:val="1155CC"/>
            <w:u w:val="single"/>
          </w:rPr>
          <w:t>8.​ STIX O</w:t>
        </w:r>
        <w:r>
          <w:rPr>
            <w:color w:val="1155CC"/>
            <w:u w:val="single"/>
          </w:rPr>
          <w:t>bjects</w:t>
        </w:r>
      </w:hyperlink>
    </w:p>
    <w:p w14:paraId="13E5C147" w14:textId="77777777" w:rsidR="002949B4" w:rsidRDefault="00125358">
      <w:pPr>
        <w:ind w:left="720"/>
      </w:pPr>
      <w:hyperlink w:anchor="h.xzbicbtscatx">
        <w:r>
          <w:rPr>
            <w:color w:val="1155CC"/>
            <w:u w:val="single"/>
          </w:rPr>
          <w:t>​</w:t>
        </w:r>
        <w:r>
          <w:rPr>
            <w:color w:val="1155CC"/>
            <w:u w:val="single"/>
          </w:rPr>
          <w:t>8.1.​ Common Properties</w:t>
        </w:r>
      </w:hyperlink>
    </w:p>
    <w:p w14:paraId="7034898C" w14:textId="77777777" w:rsidR="002949B4" w:rsidRDefault="00125358">
      <w:pPr>
        <w:ind w:left="720"/>
      </w:pPr>
      <w:hyperlink w:anchor="h.h02ac9vlmabi">
        <w:r>
          <w:rPr>
            <w:color w:val="1155CC"/>
            <w:u w:val="single"/>
          </w:rPr>
          <w:t>​</w:t>
        </w:r>
        <w:r>
          <w:rPr>
            <w:color w:val="1155CC"/>
            <w:u w:val="single"/>
          </w:rPr>
          <w:t>8.2.​ IDs and References</w:t>
        </w:r>
      </w:hyperlink>
    </w:p>
    <w:p w14:paraId="2A8DA803" w14:textId="77777777" w:rsidR="002949B4" w:rsidRDefault="00125358">
      <w:pPr>
        <w:ind w:left="720"/>
      </w:pPr>
      <w:hyperlink w:anchor="h.a35wk7dyf9q5">
        <w:r>
          <w:rPr>
            <w:color w:val="1155CC"/>
            <w:u w:val="single"/>
          </w:rPr>
          <w:t>​</w:t>
        </w:r>
        <w:r>
          <w:rPr>
            <w:color w:val="1155CC"/>
            <w:u w:val="single"/>
          </w:rPr>
          <w:t>8.3.​ Object Creator</w:t>
        </w:r>
      </w:hyperlink>
    </w:p>
    <w:p w14:paraId="17734127" w14:textId="77777777" w:rsidR="002949B4" w:rsidRDefault="00125358">
      <w:pPr>
        <w:ind w:left="720"/>
      </w:pPr>
      <w:hyperlink w:anchor="h.rye5q2hkacu">
        <w:r>
          <w:rPr>
            <w:color w:val="1155CC"/>
            <w:u w:val="single"/>
          </w:rPr>
          <w:t>​</w:t>
        </w:r>
        <w:r>
          <w:rPr>
            <w:color w:val="1155CC"/>
            <w:u w:val="single"/>
          </w:rPr>
          <w:t>8.4.​ Versioning</w:t>
        </w:r>
      </w:hyperlink>
    </w:p>
    <w:p w14:paraId="3B972247" w14:textId="77777777" w:rsidR="002949B4" w:rsidRDefault="00125358">
      <w:pPr>
        <w:ind w:left="1080"/>
      </w:pPr>
      <w:hyperlink w:anchor="h.wc24wqtv2k5l">
        <w:r>
          <w:rPr>
            <w:color w:val="1155CC"/>
            <w:u w:val="single"/>
          </w:rPr>
          <w:t>​</w:t>
        </w:r>
        <w:r>
          <w:rPr>
            <w:color w:val="1155CC"/>
            <w:u w:val="single"/>
          </w:rPr>
          <w:t>8.4.1.​ Versioning Timestamps</w:t>
        </w:r>
      </w:hyperlink>
    </w:p>
    <w:p w14:paraId="300ABE9B" w14:textId="77777777" w:rsidR="002949B4" w:rsidRDefault="00125358">
      <w:pPr>
        <w:ind w:left="1080"/>
      </w:pPr>
      <w:hyperlink w:anchor="h.vy23e1urdh0">
        <w:r>
          <w:rPr>
            <w:color w:val="1155CC"/>
            <w:u w:val="single"/>
          </w:rPr>
          <w:t>​</w:t>
        </w:r>
        <w:r>
          <w:rPr>
            <w:color w:val="1155CC"/>
            <w:u w:val="single"/>
          </w:rPr>
          <w:t>8.4.2.​ New Version or New Object?</w:t>
        </w:r>
      </w:hyperlink>
    </w:p>
    <w:p w14:paraId="273F1EB8" w14:textId="77777777" w:rsidR="002949B4" w:rsidRDefault="00125358">
      <w:pPr>
        <w:ind w:left="1080"/>
      </w:pPr>
      <w:hyperlink w:anchor="h.pt0fxyc2czwe">
        <w:r>
          <w:rPr>
            <w:color w:val="1155CC"/>
            <w:u w:val="single"/>
          </w:rPr>
          <w:t>​</w:t>
        </w:r>
        <w:r>
          <w:rPr>
            <w:color w:val="1155CC"/>
            <w:u w:val="single"/>
          </w:rPr>
          <w:t>8.4.3.​ Examples</w:t>
        </w:r>
      </w:hyperlink>
    </w:p>
    <w:p w14:paraId="3B8A4D97" w14:textId="77777777" w:rsidR="002949B4" w:rsidRDefault="00125358">
      <w:pPr>
        <w:ind w:left="720"/>
      </w:pPr>
      <w:hyperlink w:anchor="h.f3dx2rhc3vl">
        <w:r>
          <w:rPr>
            <w:color w:val="1155CC"/>
            <w:u w:val="single"/>
          </w:rPr>
          <w:t>​</w:t>
        </w:r>
        <w:r>
          <w:rPr>
            <w:color w:val="1155CC"/>
            <w:u w:val="single"/>
          </w:rPr>
          <w:t>8.5.​ Common Named Relatio</w:t>
        </w:r>
        <w:r>
          <w:rPr>
            <w:color w:val="1155CC"/>
            <w:u w:val="single"/>
          </w:rPr>
          <w:t>nships</w:t>
        </w:r>
      </w:hyperlink>
    </w:p>
    <w:p w14:paraId="43CF5E0A" w14:textId="77777777" w:rsidR="002949B4" w:rsidRDefault="00125358">
      <w:pPr>
        <w:ind w:left="720"/>
      </w:pPr>
      <w:hyperlink w:anchor="h.p54wxsxz1lsm">
        <w:r>
          <w:rPr>
            <w:color w:val="1155CC"/>
            <w:u w:val="single"/>
          </w:rPr>
          <w:t>​</w:t>
        </w:r>
        <w:r>
          <w:rPr>
            <w:color w:val="1155CC"/>
            <w:u w:val="single"/>
          </w:rPr>
          <w:t>8.6.​ Reserved Properties</w:t>
        </w:r>
      </w:hyperlink>
    </w:p>
    <w:p w14:paraId="05578AB7" w14:textId="77777777" w:rsidR="002949B4" w:rsidRDefault="00125358">
      <w:pPr>
        <w:ind w:left="360"/>
      </w:pPr>
      <w:hyperlink w:anchor="h.6zghk3evovcs">
        <w:r>
          <w:rPr>
            <w:color w:val="1155CC"/>
            <w:u w:val="single"/>
          </w:rPr>
          <w:t>​</w:t>
        </w:r>
        <w:r>
          <w:rPr>
            <w:color w:val="1155CC"/>
            <w:u w:val="single"/>
          </w:rPr>
          <w:t>9.​ 9.Data Markings</w:t>
        </w:r>
      </w:hyperlink>
    </w:p>
    <w:p w14:paraId="0A71433C" w14:textId="77777777" w:rsidR="002949B4" w:rsidRDefault="00125358">
      <w:pPr>
        <w:ind w:left="720"/>
      </w:pPr>
      <w:hyperlink w:anchor="h.k5fndj2c7c1k">
        <w:r>
          <w:rPr>
            <w:color w:val="1155CC"/>
            <w:u w:val="single"/>
          </w:rPr>
          <w:t>​</w:t>
        </w:r>
        <w:r>
          <w:rPr>
            <w:color w:val="1155CC"/>
            <w:u w:val="single"/>
          </w:rPr>
          <w:t>9.1.​ Marking Definition</w:t>
        </w:r>
      </w:hyperlink>
    </w:p>
    <w:p w14:paraId="362D037A" w14:textId="77777777" w:rsidR="002949B4" w:rsidRDefault="00125358">
      <w:pPr>
        <w:ind w:left="1080"/>
      </w:pPr>
      <w:hyperlink w:anchor="h.8grkny2a82l3">
        <w:r>
          <w:rPr>
            <w:color w:val="1155CC"/>
            <w:u w:val="single"/>
          </w:rPr>
          <w:t>​</w:t>
        </w:r>
        <w:r>
          <w:rPr>
            <w:color w:val="1155CC"/>
            <w:u w:val="single"/>
          </w:rPr>
          <w:t>9.1.1.​ Properties</w:t>
        </w:r>
      </w:hyperlink>
    </w:p>
    <w:p w14:paraId="77EB3F60" w14:textId="77777777" w:rsidR="002949B4" w:rsidRDefault="00125358">
      <w:pPr>
        <w:ind w:left="1080"/>
      </w:pPr>
      <w:hyperlink w:anchor="h.h8809y5grg3">
        <w:r>
          <w:rPr>
            <w:color w:val="1155CC"/>
            <w:u w:val="single"/>
          </w:rPr>
          <w:t>​</w:t>
        </w:r>
        <w:r>
          <w:rPr>
            <w:color w:val="1155CC"/>
            <w:u w:val="single"/>
          </w:rPr>
          <w:t>9.1.2.​ Relationships</w:t>
        </w:r>
      </w:hyperlink>
    </w:p>
    <w:p w14:paraId="16EB40D6" w14:textId="77777777" w:rsidR="002949B4" w:rsidRDefault="00125358">
      <w:pPr>
        <w:ind w:left="1080"/>
      </w:pPr>
      <w:hyperlink w:anchor="h.3ru8r05saera">
        <w:r>
          <w:rPr>
            <w:color w:val="1155CC"/>
            <w:u w:val="single"/>
          </w:rPr>
          <w:t>​</w:t>
        </w:r>
        <w:r>
          <w:rPr>
            <w:color w:val="1155CC"/>
            <w:u w:val="single"/>
          </w:rPr>
          <w:t>9.1.3.​ FIRST Information Exchange Policy Object Type</w:t>
        </w:r>
      </w:hyperlink>
    </w:p>
    <w:p w14:paraId="5A230810" w14:textId="77777777" w:rsidR="002949B4" w:rsidRDefault="00125358">
      <w:pPr>
        <w:ind w:left="1080"/>
      </w:pPr>
      <w:hyperlink w:anchor="h.iwkptagz813n">
        <w:r>
          <w:rPr>
            <w:color w:val="1155CC"/>
            <w:u w:val="single"/>
          </w:rPr>
          <w:t>​</w:t>
        </w:r>
        <w:r>
          <w:rPr>
            <w:color w:val="1155CC"/>
            <w:u w:val="single"/>
          </w:rPr>
          <w:t>9.1.4.​ Statement Marking Object Type</w:t>
        </w:r>
      </w:hyperlink>
    </w:p>
    <w:p w14:paraId="0CF9421B" w14:textId="77777777" w:rsidR="002949B4" w:rsidRDefault="00125358">
      <w:pPr>
        <w:ind w:left="1080"/>
      </w:pPr>
      <w:hyperlink w:anchor="h.yd3ar14ekwrs">
        <w:r>
          <w:rPr>
            <w:color w:val="1155CC"/>
            <w:u w:val="single"/>
          </w:rPr>
          <w:t>​</w:t>
        </w:r>
        <w:r>
          <w:rPr>
            <w:color w:val="1155CC"/>
            <w:u w:val="single"/>
          </w:rPr>
          <w:t>9.1.5.​ TLP Marking Object Type</w:t>
        </w:r>
      </w:hyperlink>
    </w:p>
    <w:p w14:paraId="5169B5B0" w14:textId="77777777" w:rsidR="002949B4" w:rsidRDefault="00125358">
      <w:pPr>
        <w:ind w:left="1080"/>
      </w:pPr>
      <w:hyperlink w:anchor="h.fxaluk5wypck">
        <w:r>
          <w:rPr>
            <w:color w:val="1155CC"/>
            <w:u w:val="single"/>
          </w:rPr>
          <w:t>​</w:t>
        </w:r>
        <w:r>
          <w:rPr>
            <w:color w:val="1155CC"/>
            <w:u w:val="single"/>
          </w:rPr>
          <w:t>9.1.6.​ Examples</w:t>
        </w:r>
      </w:hyperlink>
    </w:p>
    <w:p w14:paraId="5F6BFD66" w14:textId="77777777" w:rsidR="002949B4" w:rsidRDefault="00125358">
      <w:pPr>
        <w:ind w:left="720"/>
      </w:pPr>
      <w:hyperlink w:anchor="h.bnienmcktc0n">
        <w:r>
          <w:rPr>
            <w:color w:val="1155CC"/>
            <w:u w:val="single"/>
          </w:rPr>
          <w:t>​</w:t>
        </w:r>
        <w:r>
          <w:rPr>
            <w:color w:val="1155CC"/>
            <w:u w:val="single"/>
          </w:rPr>
          <w:t>9.2.​ Object Markings</w:t>
        </w:r>
      </w:hyperlink>
    </w:p>
    <w:p w14:paraId="4CE51170" w14:textId="77777777" w:rsidR="002949B4" w:rsidRDefault="00125358">
      <w:pPr>
        <w:ind w:left="1080"/>
      </w:pPr>
      <w:hyperlink w:anchor="h.urx7nishhrsz">
        <w:r>
          <w:rPr>
            <w:color w:val="1155CC"/>
            <w:u w:val="single"/>
          </w:rPr>
          <w:t>​</w:t>
        </w:r>
        <w:r>
          <w:rPr>
            <w:color w:val="1155CC"/>
            <w:u w:val="single"/>
          </w:rPr>
          <w:t>9.2.1.​ Examples</w:t>
        </w:r>
      </w:hyperlink>
    </w:p>
    <w:p w14:paraId="0ADAD84C" w14:textId="77777777" w:rsidR="002949B4" w:rsidRDefault="00125358">
      <w:pPr>
        <w:ind w:left="720"/>
      </w:pPr>
      <w:hyperlink w:anchor="h.robezi5egfdr">
        <w:r>
          <w:rPr>
            <w:color w:val="1155CC"/>
            <w:u w:val="single"/>
          </w:rPr>
          <w:t>​</w:t>
        </w:r>
        <w:r>
          <w:rPr>
            <w:color w:val="1155CC"/>
            <w:u w:val="single"/>
          </w:rPr>
          <w:t>9.3.​ Gra</w:t>
        </w:r>
        <w:r>
          <w:rPr>
            <w:color w:val="1155CC"/>
            <w:u w:val="single"/>
          </w:rPr>
          <w:t>nular Markings</w:t>
        </w:r>
      </w:hyperlink>
    </w:p>
    <w:p w14:paraId="08A89096" w14:textId="77777777" w:rsidR="002949B4" w:rsidRDefault="00125358">
      <w:pPr>
        <w:ind w:left="1080"/>
      </w:pPr>
      <w:hyperlink w:anchor="h.l6edgya0tyjq">
        <w:r>
          <w:rPr>
            <w:color w:val="1155CC"/>
            <w:u w:val="single"/>
          </w:rPr>
          <w:t>​</w:t>
        </w:r>
        <w:r>
          <w:rPr>
            <w:color w:val="1155CC"/>
            <w:u w:val="single"/>
          </w:rPr>
          <w:t>9.3.1.​ Granular Marking Type</w:t>
        </w:r>
      </w:hyperlink>
    </w:p>
    <w:p w14:paraId="45BF8E14" w14:textId="77777777" w:rsidR="002949B4" w:rsidRDefault="00125358">
      <w:pPr>
        <w:ind w:left="1440"/>
      </w:pPr>
      <w:hyperlink w:anchor="h.5jigd52xda5r">
        <w:r>
          <w:rPr>
            <w:color w:val="1155CC"/>
            <w:u w:val="single"/>
          </w:rPr>
          <w:t>​</w:t>
        </w:r>
        <w:r>
          <w:rPr>
            <w:color w:val="1155CC"/>
            <w:u w:val="single"/>
          </w:rPr>
          <w:t>9.3.1.1.​ Selector Syntax</w:t>
        </w:r>
      </w:hyperlink>
    </w:p>
    <w:p w14:paraId="60BA68F5" w14:textId="77777777" w:rsidR="002949B4" w:rsidRDefault="00125358">
      <w:pPr>
        <w:ind w:left="1080"/>
      </w:pPr>
      <w:hyperlink w:anchor="h.oxqlhgi8obyh">
        <w:r>
          <w:rPr>
            <w:color w:val="1155CC"/>
            <w:u w:val="single"/>
          </w:rPr>
          <w:t>​</w:t>
        </w:r>
        <w:r>
          <w:rPr>
            <w:color w:val="1155CC"/>
            <w:u w:val="single"/>
          </w:rPr>
          <w:t>9.3.2.​ Example</w:t>
        </w:r>
      </w:hyperlink>
    </w:p>
    <w:p w14:paraId="6A597B15" w14:textId="77777777" w:rsidR="002949B4" w:rsidRDefault="00125358">
      <w:pPr>
        <w:ind w:left="360"/>
      </w:pPr>
      <w:hyperlink w:anchor="h.rvtdrdkf1jdv">
        <w:r>
          <w:rPr>
            <w:color w:val="1155CC"/>
            <w:u w:val="single"/>
          </w:rPr>
          <w:t>​</w:t>
        </w:r>
        <w:r>
          <w:rPr>
            <w:color w:val="1155CC"/>
            <w:u w:val="single"/>
          </w:rPr>
          <w:t xml:space="preserve">10.​ STIX Domain </w:t>
        </w:r>
        <w:r>
          <w:rPr>
            <w:color w:val="1155CC"/>
            <w:u w:val="single"/>
          </w:rPr>
          <w:t>Objects</w:t>
        </w:r>
      </w:hyperlink>
    </w:p>
    <w:p w14:paraId="05D3CD0B" w14:textId="77777777" w:rsidR="002949B4" w:rsidRDefault="00125358">
      <w:pPr>
        <w:ind w:left="360"/>
      </w:pPr>
      <w:hyperlink w:anchor="h.ceolg84lu8th">
        <w:r>
          <w:rPr>
            <w:color w:val="1155CC"/>
            <w:u w:val="single"/>
          </w:rPr>
          <w:t>​</w:t>
        </w:r>
        <w:r>
          <w:rPr>
            <w:color w:val="1155CC"/>
            <w:u w:val="single"/>
          </w:rPr>
          <w:t>11.​ Relationship Objects</w:t>
        </w:r>
      </w:hyperlink>
    </w:p>
    <w:p w14:paraId="296DCE81" w14:textId="77777777" w:rsidR="002949B4" w:rsidRDefault="00125358">
      <w:pPr>
        <w:ind w:left="360"/>
      </w:pPr>
      <w:hyperlink w:anchor="h.dnm4ez5y24uh">
        <w:r>
          <w:rPr>
            <w:color w:val="1155CC"/>
            <w:u w:val="single"/>
          </w:rPr>
          <w:t>​</w:t>
        </w:r>
        <w:r>
          <w:rPr>
            <w:color w:val="1155CC"/>
            <w:u w:val="single"/>
          </w:rPr>
          <w:t>12.​ Bundle</w:t>
        </w:r>
      </w:hyperlink>
    </w:p>
    <w:p w14:paraId="7497E47B" w14:textId="77777777" w:rsidR="002949B4" w:rsidRDefault="00125358">
      <w:pPr>
        <w:ind w:left="360"/>
      </w:pPr>
      <w:hyperlink w:anchor="h.iit7tolczlxv">
        <w:r>
          <w:rPr>
            <w:color w:val="1155CC"/>
            <w:u w:val="single"/>
          </w:rPr>
          <w:t>​</w:t>
        </w:r>
        <w:r>
          <w:rPr>
            <w:color w:val="1155CC"/>
            <w:u w:val="single"/>
          </w:rPr>
          <w:t>13.​ Vocabularies</w:t>
        </w:r>
      </w:hyperlink>
    </w:p>
    <w:p w14:paraId="022536AD" w14:textId="77777777" w:rsidR="002949B4" w:rsidRDefault="00125358">
      <w:pPr>
        <w:ind w:left="720"/>
      </w:pPr>
      <w:hyperlink w:anchor="h.dvmbnm1zpjbt">
        <w:r>
          <w:rPr>
            <w:color w:val="1155CC"/>
            <w:u w:val="single"/>
          </w:rPr>
          <w:t>​</w:t>
        </w:r>
        <w:r>
          <w:rPr>
            <w:color w:val="1155CC"/>
            <w:u w:val="single"/>
          </w:rPr>
          <w:t>13.1.​ Attack Motivation</w:t>
        </w:r>
      </w:hyperlink>
    </w:p>
    <w:p w14:paraId="68AF4537" w14:textId="77777777" w:rsidR="002949B4" w:rsidRDefault="00125358">
      <w:pPr>
        <w:ind w:left="720"/>
      </w:pPr>
      <w:hyperlink w:anchor="h.nlxwwbc73m4e">
        <w:r>
          <w:rPr>
            <w:color w:val="1155CC"/>
            <w:u w:val="single"/>
          </w:rPr>
          <w:t>​</w:t>
        </w:r>
        <w:r>
          <w:rPr>
            <w:color w:val="1155CC"/>
            <w:u w:val="single"/>
          </w:rPr>
          <w:t>13.2.​ Attack Resource Level</w:t>
        </w:r>
      </w:hyperlink>
    </w:p>
    <w:p w14:paraId="26FF3BEE" w14:textId="77777777" w:rsidR="002949B4" w:rsidRDefault="00125358">
      <w:pPr>
        <w:ind w:left="720"/>
      </w:pPr>
      <w:hyperlink w:anchor="h.be1dktvcmyu">
        <w:r>
          <w:rPr>
            <w:color w:val="1155CC"/>
            <w:u w:val="single"/>
          </w:rPr>
          <w:t>​</w:t>
        </w:r>
        <w:r>
          <w:rPr>
            <w:color w:val="1155CC"/>
            <w:u w:val="single"/>
          </w:rPr>
          <w:t>13.3.​ Attack Sophistication Level</w:t>
        </w:r>
      </w:hyperlink>
    </w:p>
    <w:p w14:paraId="28AAE7FD" w14:textId="77777777" w:rsidR="002949B4" w:rsidRDefault="00125358">
      <w:pPr>
        <w:ind w:left="720"/>
      </w:pPr>
      <w:hyperlink w:anchor="h.xblzfl7rn1b7">
        <w:r>
          <w:rPr>
            <w:color w:val="1155CC"/>
            <w:u w:val="single"/>
          </w:rPr>
          <w:t>​</w:t>
        </w:r>
        <w:r>
          <w:rPr>
            <w:color w:val="1155CC"/>
            <w:u w:val="single"/>
          </w:rPr>
          <w:t>13.4.​ Course of Action Label</w:t>
        </w:r>
      </w:hyperlink>
    </w:p>
    <w:p w14:paraId="3F92962C" w14:textId="77777777" w:rsidR="002949B4" w:rsidRDefault="00125358">
      <w:pPr>
        <w:ind w:left="720"/>
      </w:pPr>
      <w:hyperlink w:anchor="h.e944wydbd83w">
        <w:r>
          <w:rPr>
            <w:color w:val="1155CC"/>
            <w:u w:val="single"/>
          </w:rPr>
          <w:t>​</w:t>
        </w:r>
        <w:r>
          <w:rPr>
            <w:color w:val="1155CC"/>
            <w:u w:val="single"/>
          </w:rPr>
          <w:t>13.5.​ Entity</w:t>
        </w:r>
        <w:r>
          <w:rPr>
            <w:color w:val="1155CC"/>
            <w:u w:val="single"/>
          </w:rPr>
          <w:t xml:space="preserve"> Class</w:t>
        </w:r>
      </w:hyperlink>
    </w:p>
    <w:p w14:paraId="7597F7D6" w14:textId="77777777" w:rsidR="002949B4" w:rsidRDefault="00125358">
      <w:pPr>
        <w:ind w:left="720"/>
      </w:pPr>
      <w:hyperlink w:anchor="h.cvhfwe3t9vuo">
        <w:r>
          <w:rPr>
            <w:color w:val="1155CC"/>
            <w:u w:val="single"/>
          </w:rPr>
          <w:t>​</w:t>
        </w:r>
        <w:r>
          <w:rPr>
            <w:color w:val="1155CC"/>
            <w:u w:val="single"/>
          </w:rPr>
          <w:t>13.6.​ Incident Label</w:t>
        </w:r>
      </w:hyperlink>
    </w:p>
    <w:p w14:paraId="620BD57C" w14:textId="77777777" w:rsidR="002949B4" w:rsidRDefault="00125358">
      <w:pPr>
        <w:ind w:left="720"/>
      </w:pPr>
      <w:hyperlink w:anchor="h.a50wvo4z81ef">
        <w:r>
          <w:rPr>
            <w:color w:val="1155CC"/>
            <w:u w:val="single"/>
          </w:rPr>
          <w:t>​</w:t>
        </w:r>
        <w:r>
          <w:rPr>
            <w:color w:val="1155CC"/>
            <w:u w:val="single"/>
          </w:rPr>
          <w:t>13.7.​ Indicator Label</w:t>
        </w:r>
      </w:hyperlink>
    </w:p>
    <w:p w14:paraId="7B09E2EA" w14:textId="77777777" w:rsidR="002949B4" w:rsidRDefault="00125358">
      <w:pPr>
        <w:ind w:left="720"/>
      </w:pPr>
      <w:hyperlink w:anchor="h.oogrswk3onck">
        <w:r>
          <w:rPr>
            <w:color w:val="1155CC"/>
            <w:u w:val="single"/>
          </w:rPr>
          <w:t>​</w:t>
        </w:r>
        <w:r>
          <w:rPr>
            <w:color w:val="1155CC"/>
            <w:u w:val="single"/>
          </w:rPr>
          <w:t>13.8.​ Industry Sector</w:t>
        </w:r>
      </w:hyperlink>
    </w:p>
    <w:p w14:paraId="4553284A" w14:textId="77777777" w:rsidR="002949B4" w:rsidRDefault="00125358">
      <w:pPr>
        <w:ind w:left="720"/>
      </w:pPr>
      <w:hyperlink w:anchor="h.8cyb6e9yqzwr">
        <w:r>
          <w:rPr>
            <w:color w:val="1155CC"/>
            <w:u w:val="single"/>
          </w:rPr>
          <w:t>​</w:t>
        </w:r>
        <w:r>
          <w:rPr>
            <w:color w:val="1155CC"/>
            <w:u w:val="single"/>
          </w:rPr>
          <w:t>13.9.​ Malware Label</w:t>
        </w:r>
      </w:hyperlink>
    </w:p>
    <w:p w14:paraId="223D6D56" w14:textId="77777777" w:rsidR="002949B4" w:rsidRDefault="00125358">
      <w:pPr>
        <w:ind w:left="720"/>
      </w:pPr>
      <w:hyperlink w:anchor="h.ny5k78eru8kd">
        <w:r>
          <w:rPr>
            <w:color w:val="1155CC"/>
            <w:u w:val="single"/>
          </w:rPr>
          <w:t>​</w:t>
        </w:r>
        <w:r>
          <w:rPr>
            <w:color w:val="1155CC"/>
            <w:u w:val="single"/>
          </w:rPr>
          <w:t>13.10.​ Pattern Language</w:t>
        </w:r>
      </w:hyperlink>
    </w:p>
    <w:p w14:paraId="2998368A" w14:textId="77777777" w:rsidR="002949B4" w:rsidRDefault="00125358">
      <w:pPr>
        <w:ind w:left="720"/>
      </w:pPr>
      <w:hyperlink w:anchor="h.bijmxibgkk5m">
        <w:r>
          <w:rPr>
            <w:color w:val="1155CC"/>
            <w:u w:val="single"/>
          </w:rPr>
          <w:t>​</w:t>
        </w:r>
        <w:r>
          <w:rPr>
            <w:color w:val="1155CC"/>
            <w:u w:val="single"/>
          </w:rPr>
          <w:t>13.11.​ Report Label</w:t>
        </w:r>
      </w:hyperlink>
    </w:p>
    <w:p w14:paraId="4F710BBF" w14:textId="77777777" w:rsidR="002949B4" w:rsidRDefault="00125358">
      <w:pPr>
        <w:ind w:left="720"/>
      </w:pPr>
      <w:hyperlink w:anchor="h.tqbl8z36yoir">
        <w:r>
          <w:rPr>
            <w:color w:val="1155CC"/>
            <w:u w:val="single"/>
          </w:rPr>
          <w:t>​</w:t>
        </w:r>
        <w:r>
          <w:rPr>
            <w:color w:val="1155CC"/>
            <w:u w:val="single"/>
          </w:rPr>
          <w:t>13.12.​ Threat Actor Label</w:t>
        </w:r>
      </w:hyperlink>
    </w:p>
    <w:p w14:paraId="3EDC8065" w14:textId="77777777" w:rsidR="002949B4" w:rsidRDefault="00125358">
      <w:pPr>
        <w:ind w:left="720"/>
      </w:pPr>
      <w:hyperlink w:anchor="h.u6befh8d18r">
        <w:r>
          <w:rPr>
            <w:color w:val="1155CC"/>
            <w:u w:val="single"/>
          </w:rPr>
          <w:t>​</w:t>
        </w:r>
        <w:r>
          <w:rPr>
            <w:color w:val="1155CC"/>
            <w:u w:val="single"/>
          </w:rPr>
          <w:t>13.13.​ Threat Actor Role</w:t>
        </w:r>
      </w:hyperlink>
    </w:p>
    <w:p w14:paraId="2C366CA6" w14:textId="77777777" w:rsidR="002949B4" w:rsidRDefault="00125358">
      <w:pPr>
        <w:ind w:left="720"/>
      </w:pPr>
      <w:hyperlink w:anchor="h.cozm95emj8qk">
        <w:r>
          <w:rPr>
            <w:color w:val="1155CC"/>
            <w:u w:val="single"/>
          </w:rPr>
          <w:t>​</w:t>
        </w:r>
        <w:r>
          <w:rPr>
            <w:color w:val="1155CC"/>
            <w:u w:val="single"/>
          </w:rPr>
          <w:t>13.14.​ Tool Label</w:t>
        </w:r>
      </w:hyperlink>
    </w:p>
    <w:p w14:paraId="3EF2DA7F" w14:textId="77777777" w:rsidR="002949B4" w:rsidRDefault="00125358">
      <w:pPr>
        <w:ind w:left="360"/>
      </w:pPr>
      <w:hyperlink w:anchor="h.4ne27rjj6udo">
        <w:r>
          <w:rPr>
            <w:color w:val="1155CC"/>
            <w:u w:val="single"/>
          </w:rPr>
          <w:t>​</w:t>
        </w:r>
        <w:r>
          <w:rPr>
            <w:color w:val="1155CC"/>
            <w:u w:val="single"/>
          </w:rPr>
          <w:t>14.​ Customizing STIX</w:t>
        </w:r>
      </w:hyperlink>
    </w:p>
    <w:p w14:paraId="05B50AD7" w14:textId="77777777" w:rsidR="002949B4" w:rsidRDefault="00125358">
      <w:pPr>
        <w:ind w:left="720"/>
      </w:pPr>
      <w:hyperlink w:anchor="h.8072zpptza86">
        <w:r>
          <w:rPr>
            <w:color w:val="1155CC"/>
            <w:u w:val="single"/>
          </w:rPr>
          <w:t>​</w:t>
        </w:r>
        <w:r>
          <w:rPr>
            <w:color w:val="1155CC"/>
            <w:u w:val="single"/>
          </w:rPr>
          <w:t>14.1.​ Custom Properties</w:t>
        </w:r>
      </w:hyperlink>
    </w:p>
    <w:p w14:paraId="0D6D7F46" w14:textId="77777777" w:rsidR="002949B4" w:rsidRDefault="00125358">
      <w:pPr>
        <w:ind w:left="1080"/>
      </w:pPr>
      <w:hyperlink w:anchor="h.3a2x3jdr23tq">
        <w:r>
          <w:rPr>
            <w:color w:val="1155CC"/>
            <w:u w:val="single"/>
          </w:rPr>
          <w:t>​</w:t>
        </w:r>
        <w:r>
          <w:rPr>
            <w:color w:val="1155CC"/>
            <w:u w:val="single"/>
          </w:rPr>
          <w:t>14.1.1.​ Requirements</w:t>
        </w:r>
      </w:hyperlink>
    </w:p>
    <w:p w14:paraId="3CB85781" w14:textId="77777777" w:rsidR="002949B4" w:rsidRDefault="00125358">
      <w:pPr>
        <w:ind w:left="1080"/>
      </w:pPr>
      <w:hyperlink w:anchor="h.jcxkyx38l8bz">
        <w:r>
          <w:rPr>
            <w:color w:val="1155CC"/>
            <w:u w:val="single"/>
          </w:rPr>
          <w:t>​</w:t>
        </w:r>
        <w:r>
          <w:rPr>
            <w:color w:val="1155CC"/>
            <w:u w:val="single"/>
          </w:rPr>
          <w:t>14.1.2.​ Examples</w:t>
        </w:r>
      </w:hyperlink>
    </w:p>
    <w:p w14:paraId="0701B6C0" w14:textId="77777777" w:rsidR="002949B4" w:rsidRDefault="00125358">
      <w:pPr>
        <w:ind w:left="720"/>
      </w:pPr>
      <w:hyperlink w:anchor="h.7f3c4jgkyhl3">
        <w:r>
          <w:rPr>
            <w:color w:val="1155CC"/>
            <w:u w:val="single"/>
          </w:rPr>
          <w:t>​</w:t>
        </w:r>
        <w:r>
          <w:rPr>
            <w:color w:val="1155CC"/>
            <w:u w:val="single"/>
          </w:rPr>
          <w:t>14.2.​ Custom Objects</w:t>
        </w:r>
      </w:hyperlink>
    </w:p>
    <w:p w14:paraId="67CC90C8" w14:textId="77777777" w:rsidR="002949B4" w:rsidRDefault="00125358">
      <w:pPr>
        <w:ind w:left="1080"/>
      </w:pPr>
      <w:hyperlink w:anchor="h.u7ks5xud8vj0">
        <w:r>
          <w:rPr>
            <w:color w:val="1155CC"/>
            <w:u w:val="single"/>
          </w:rPr>
          <w:t>​</w:t>
        </w:r>
        <w:r>
          <w:rPr>
            <w:color w:val="1155CC"/>
            <w:u w:val="single"/>
          </w:rPr>
          <w:t>14.2.1.​ Requirements</w:t>
        </w:r>
      </w:hyperlink>
    </w:p>
    <w:p w14:paraId="2DDB28DE" w14:textId="77777777" w:rsidR="002949B4" w:rsidRDefault="00125358">
      <w:pPr>
        <w:ind w:left="1080"/>
      </w:pPr>
      <w:hyperlink w:anchor="h.8gs7jkwodtw6">
        <w:r>
          <w:rPr>
            <w:color w:val="1155CC"/>
            <w:u w:val="single"/>
          </w:rPr>
          <w:t>​</w:t>
        </w:r>
        <w:r>
          <w:rPr>
            <w:color w:val="1155CC"/>
            <w:u w:val="single"/>
          </w:rPr>
          <w:t>14.2.2.​ Examples</w:t>
        </w:r>
      </w:hyperlink>
    </w:p>
    <w:p w14:paraId="4BBB88D1" w14:textId="77777777" w:rsidR="002949B4" w:rsidRDefault="00125358">
      <w:pPr>
        <w:ind w:left="360"/>
      </w:pPr>
      <w:hyperlink w:anchor="h.723bbfdus238">
        <w:r>
          <w:rPr>
            <w:color w:val="1155CC"/>
            <w:u w:val="single"/>
          </w:rPr>
          <w:t>​</w:t>
        </w:r>
        <w:r>
          <w:rPr>
            <w:color w:val="1155CC"/>
            <w:u w:val="single"/>
          </w:rPr>
          <w:t>15.​ Glossary</w:t>
        </w:r>
      </w:hyperlink>
    </w:p>
    <w:p w14:paraId="747C8E4B" w14:textId="77777777" w:rsidR="002949B4" w:rsidRDefault="002949B4"/>
    <w:p w14:paraId="696BC150" w14:textId="77777777" w:rsidR="002949B4" w:rsidRDefault="002949B4"/>
    <w:p w14:paraId="65E413D2" w14:textId="77777777" w:rsidR="002949B4" w:rsidRDefault="00125358">
      <w:pPr>
        <w:pStyle w:val="Heading1"/>
        <w:contextualSpacing w:val="0"/>
      </w:pPr>
      <w:bookmarkStart w:id="2" w:name="h.gxv050qkafk2" w:colFirst="0" w:colLast="0"/>
      <w:bookmarkEnd w:id="2"/>
      <w:r>
        <w:t>​</w:t>
      </w:r>
      <w:r>
        <w:t>1.​ Technical Committee</w:t>
      </w:r>
    </w:p>
    <w:p w14:paraId="79D93F7E" w14:textId="77777777" w:rsidR="002949B4" w:rsidRDefault="00125358">
      <w:r>
        <w:t>OASIS Cyber Threat Intelligence (CTI) TC</w:t>
      </w:r>
    </w:p>
    <w:p w14:paraId="1E65CDAB" w14:textId="77777777" w:rsidR="002949B4" w:rsidRDefault="002949B4"/>
    <w:p w14:paraId="428FED91" w14:textId="77777777" w:rsidR="002949B4" w:rsidRDefault="00125358">
      <w:pPr>
        <w:pStyle w:val="Heading1"/>
        <w:contextualSpacing w:val="0"/>
      </w:pPr>
      <w:bookmarkStart w:id="3" w:name="h.3jgkzl5fxn64" w:colFirst="0" w:colLast="0"/>
      <w:bookmarkEnd w:id="3"/>
      <w:r>
        <w:t>​</w:t>
      </w:r>
      <w:r>
        <w:t>2.​ Chair</w:t>
      </w:r>
    </w:p>
    <w:p w14:paraId="2699A25A" w14:textId="77777777" w:rsidR="002949B4" w:rsidRDefault="00125358">
      <w:r>
        <w:t>Richard Struse (Richard.Struse@hq.dhs.gov), DHS Office of Cybersecurity and Communications (CS&amp;C)</w:t>
      </w:r>
    </w:p>
    <w:p w14:paraId="6EF625E4" w14:textId="77777777" w:rsidR="002949B4" w:rsidRDefault="002949B4"/>
    <w:p w14:paraId="74189BCE" w14:textId="77777777" w:rsidR="002949B4" w:rsidRDefault="00125358">
      <w:pPr>
        <w:pStyle w:val="Heading1"/>
        <w:contextualSpacing w:val="0"/>
      </w:pPr>
      <w:bookmarkStart w:id="4" w:name="h.ju54f7z963iq" w:colFirst="0" w:colLast="0"/>
      <w:bookmarkEnd w:id="4"/>
      <w:r>
        <w:t>​</w:t>
      </w:r>
      <w:r>
        <w:t>3.​ Editors</w:t>
      </w:r>
    </w:p>
    <w:p w14:paraId="6F1E10F7" w14:textId="77777777" w:rsidR="002949B4" w:rsidRDefault="00125358">
      <w:r>
        <w:t>Bret Jordan (</w:t>
      </w:r>
      <w:hyperlink r:id="rId7">
        <w:r>
          <w:rPr>
            <w:color w:val="1155CC"/>
            <w:u w:val="single"/>
          </w:rPr>
          <w:t>bret.jordan@bluecoat.com</w:t>
        </w:r>
      </w:hyperlink>
      <w:r>
        <w:t>), Blue Coat Systems, Inc.</w:t>
      </w:r>
    </w:p>
    <w:p w14:paraId="6F7DB98E" w14:textId="77777777" w:rsidR="002949B4" w:rsidRDefault="00125358">
      <w:r>
        <w:t>John Wunder (</w:t>
      </w:r>
      <w:hyperlink r:id="rId8">
        <w:r>
          <w:rPr>
            <w:color w:val="1155CC"/>
            <w:u w:val="single"/>
          </w:rPr>
          <w:t>jwunder@mitre.org</w:t>
        </w:r>
      </w:hyperlink>
      <w:r>
        <w:t xml:space="preserve">), MITRE Corporation </w:t>
      </w:r>
    </w:p>
    <w:p w14:paraId="45447718" w14:textId="77777777" w:rsidR="002949B4" w:rsidRDefault="002949B4"/>
    <w:p w14:paraId="6E99ACF5" w14:textId="77777777" w:rsidR="002949B4" w:rsidRDefault="00125358">
      <w:pPr>
        <w:pStyle w:val="Heading1"/>
        <w:contextualSpacing w:val="0"/>
      </w:pPr>
      <w:bookmarkStart w:id="5" w:name="h.fyqa1bmkq837" w:colFirst="0" w:colLast="0"/>
      <w:bookmarkEnd w:id="5"/>
      <w:r>
        <w:t>​</w:t>
      </w:r>
      <w:r>
        <w:t>4.​ Acknowledgments</w:t>
      </w:r>
    </w:p>
    <w:p w14:paraId="188D19A9" w14:textId="77777777" w:rsidR="002949B4" w:rsidRDefault="00125358">
      <w:r>
        <w:rPr>
          <w:b/>
        </w:rPr>
        <w:t>STIX Subcommittee Chairs:</w:t>
      </w:r>
    </w:p>
    <w:p w14:paraId="781E162C" w14:textId="77777777" w:rsidR="002949B4" w:rsidRDefault="00125358">
      <w:r>
        <w:t>John Wunder (</w:t>
      </w:r>
      <w:hyperlink r:id="rId9">
        <w:r>
          <w:rPr>
            <w:color w:val="1155CC"/>
            <w:u w:val="single"/>
          </w:rPr>
          <w:t>jwun</w:t>
        </w:r>
        <w:r>
          <w:rPr>
            <w:color w:val="1155CC"/>
            <w:u w:val="single"/>
          </w:rPr>
          <w:t>der@mitre.org</w:t>
        </w:r>
      </w:hyperlink>
      <w:r>
        <w:t xml:space="preserve">), MITRE Corporation </w:t>
      </w:r>
    </w:p>
    <w:p w14:paraId="35459583" w14:textId="77777777" w:rsidR="002949B4" w:rsidRDefault="00125358">
      <w:r>
        <w:t>Aharon Chernin (</w:t>
      </w:r>
      <w:hyperlink r:id="rId10">
        <w:r>
          <w:rPr>
            <w:color w:val="1155CC"/>
            <w:u w:val="single"/>
          </w:rPr>
          <w:t>achernin@soltra.com</w:t>
        </w:r>
      </w:hyperlink>
      <w:r>
        <w:t>), Soltra</w:t>
      </w:r>
    </w:p>
    <w:p w14:paraId="4985A26C" w14:textId="77777777" w:rsidR="002949B4" w:rsidRDefault="002949B4"/>
    <w:p w14:paraId="26B4EF4A" w14:textId="77777777" w:rsidR="002949B4" w:rsidRDefault="00125358">
      <w:r>
        <w:rPr>
          <w:b/>
        </w:rPr>
        <w:t>Special Thanks:</w:t>
      </w:r>
    </w:p>
    <w:p w14:paraId="064CAC7F" w14:textId="77777777" w:rsidR="002949B4" w:rsidRDefault="00125358">
      <w:r>
        <w:lastRenderedPageBreak/>
        <w:t xml:space="preserve">The following individuals made substantial contributions to this specification in the form of normative text and </w:t>
      </w:r>
      <w:r>
        <w:t xml:space="preserve">proofing and their contributions are gratefully acknowledged: </w:t>
      </w:r>
    </w:p>
    <w:p w14:paraId="468249F8" w14:textId="77777777" w:rsidR="002949B4" w:rsidRDefault="002949B4"/>
    <w:p w14:paraId="0F5C9407" w14:textId="77777777" w:rsidR="002949B4" w:rsidRDefault="00125358">
      <w:pPr>
        <w:numPr>
          <w:ilvl w:val="0"/>
          <w:numId w:val="6"/>
        </w:numPr>
        <w:ind w:hanging="360"/>
        <w:contextualSpacing/>
      </w:pPr>
      <w:r>
        <w:t>Bret Jordan, Blue Coat Systems, Inc.</w:t>
      </w:r>
    </w:p>
    <w:p w14:paraId="6DA7775A" w14:textId="77777777" w:rsidR="002949B4" w:rsidRDefault="00125358">
      <w:pPr>
        <w:numPr>
          <w:ilvl w:val="0"/>
          <w:numId w:val="6"/>
        </w:numPr>
        <w:ind w:hanging="360"/>
        <w:contextualSpacing/>
      </w:pPr>
      <w:r>
        <w:t>Terry MacDonald, Cosive</w:t>
      </w:r>
    </w:p>
    <w:p w14:paraId="4C9ABB58" w14:textId="77777777" w:rsidR="002949B4" w:rsidRDefault="00125358">
      <w:pPr>
        <w:numPr>
          <w:ilvl w:val="0"/>
          <w:numId w:val="6"/>
        </w:numPr>
        <w:ind w:hanging="360"/>
        <w:contextualSpacing/>
      </w:pPr>
      <w:r>
        <w:t>Jane Ginn, Cyber Threat Intelligence Network, Inc. (CTIN)</w:t>
      </w:r>
    </w:p>
    <w:p w14:paraId="6711FE5A" w14:textId="77777777" w:rsidR="002949B4" w:rsidRDefault="00125358">
      <w:pPr>
        <w:numPr>
          <w:ilvl w:val="0"/>
          <w:numId w:val="6"/>
        </w:numPr>
        <w:ind w:hanging="360"/>
        <w:contextualSpacing/>
      </w:pPr>
      <w:r>
        <w:t>Richard Struse, DHS Office of Cybersecurity and Communications</w:t>
      </w:r>
    </w:p>
    <w:p w14:paraId="3857A54D" w14:textId="77777777" w:rsidR="002949B4" w:rsidRDefault="00125358">
      <w:pPr>
        <w:numPr>
          <w:ilvl w:val="0"/>
          <w:numId w:val="6"/>
        </w:numPr>
        <w:ind w:hanging="360"/>
        <w:contextualSpacing/>
      </w:pPr>
      <w:r>
        <w:t>Jason Keir</w:t>
      </w:r>
      <w:r>
        <w:t>stead, IBM</w:t>
      </w:r>
    </w:p>
    <w:p w14:paraId="156D5650" w14:textId="77777777" w:rsidR="002949B4" w:rsidRDefault="00125358">
      <w:pPr>
        <w:numPr>
          <w:ilvl w:val="0"/>
          <w:numId w:val="6"/>
        </w:numPr>
        <w:ind w:hanging="360"/>
        <w:contextualSpacing/>
      </w:pPr>
      <w:r>
        <w:t>Tim Casey, Intel</w:t>
      </w:r>
    </w:p>
    <w:p w14:paraId="1E94FEA6" w14:textId="77777777" w:rsidR="002949B4" w:rsidRDefault="00125358">
      <w:pPr>
        <w:numPr>
          <w:ilvl w:val="0"/>
          <w:numId w:val="6"/>
        </w:numPr>
        <w:ind w:hanging="360"/>
        <w:contextualSpacing/>
      </w:pPr>
      <w:r>
        <w:t>Allan Thomson, LookingGlass Cyber</w:t>
      </w:r>
    </w:p>
    <w:p w14:paraId="54F9FA00" w14:textId="77777777" w:rsidR="002949B4" w:rsidRDefault="00125358">
      <w:pPr>
        <w:numPr>
          <w:ilvl w:val="0"/>
          <w:numId w:val="6"/>
        </w:numPr>
        <w:ind w:hanging="360"/>
        <w:contextualSpacing/>
      </w:pPr>
      <w:r>
        <w:t>Jon Baker, MITRE Corporation</w:t>
      </w:r>
    </w:p>
    <w:p w14:paraId="14F8A7B9" w14:textId="77777777" w:rsidR="002949B4" w:rsidRDefault="00125358">
      <w:pPr>
        <w:numPr>
          <w:ilvl w:val="0"/>
          <w:numId w:val="6"/>
        </w:numPr>
        <w:ind w:hanging="360"/>
        <w:contextualSpacing/>
      </w:pPr>
      <w:r>
        <w:t>John Wunder, MITRE Corporation</w:t>
      </w:r>
    </w:p>
    <w:p w14:paraId="22470FE4" w14:textId="77777777" w:rsidR="002949B4" w:rsidRDefault="00125358">
      <w:pPr>
        <w:numPr>
          <w:ilvl w:val="0"/>
          <w:numId w:val="6"/>
        </w:numPr>
        <w:ind w:hanging="360"/>
        <w:contextualSpacing/>
      </w:pPr>
      <w:r>
        <w:t>Richard Piazza, MITRE Corporation</w:t>
      </w:r>
    </w:p>
    <w:p w14:paraId="1B3973B3" w14:textId="77777777" w:rsidR="002949B4" w:rsidRDefault="00125358">
      <w:pPr>
        <w:numPr>
          <w:ilvl w:val="0"/>
          <w:numId w:val="6"/>
        </w:numPr>
        <w:ind w:hanging="360"/>
        <w:contextualSpacing/>
      </w:pPr>
      <w:r>
        <w:t>John-Mark Gurney, New Context Services, Inc.</w:t>
      </w:r>
    </w:p>
    <w:p w14:paraId="061853A7" w14:textId="77777777" w:rsidR="002949B4" w:rsidRDefault="00125358">
      <w:pPr>
        <w:numPr>
          <w:ilvl w:val="0"/>
          <w:numId w:val="6"/>
        </w:numPr>
        <w:ind w:hanging="360"/>
        <w:contextualSpacing/>
      </w:pPr>
      <w:r>
        <w:t>Mark Davidson, Soltra</w:t>
      </w:r>
    </w:p>
    <w:p w14:paraId="6E4DD4EE" w14:textId="77777777" w:rsidR="002949B4" w:rsidRDefault="00125358">
      <w:pPr>
        <w:numPr>
          <w:ilvl w:val="0"/>
          <w:numId w:val="6"/>
        </w:numPr>
        <w:ind w:hanging="360"/>
        <w:contextualSpacing/>
      </w:pPr>
      <w:r>
        <w:t>Iain Brown, United Kingdom Cabinet Office</w:t>
      </w:r>
    </w:p>
    <w:p w14:paraId="3AEE8F32" w14:textId="77777777" w:rsidR="002949B4" w:rsidRDefault="002949B4"/>
    <w:p w14:paraId="6CF837D2" w14:textId="77777777" w:rsidR="002949B4" w:rsidRDefault="00125358">
      <w:r>
        <w:rPr>
          <w:b/>
        </w:rPr>
        <w:t>Contributors:</w:t>
      </w:r>
    </w:p>
    <w:p w14:paraId="09825825" w14:textId="77777777" w:rsidR="002949B4" w:rsidRDefault="00125358">
      <w:r>
        <w:t>The following individuals were members of the OASIS CTI Technical Committee during the creation of this specification and their contributions are gratefully acknowledged:</w:t>
      </w:r>
    </w:p>
    <w:p w14:paraId="687C49CC" w14:textId="77777777" w:rsidR="002949B4" w:rsidRDefault="00125358">
      <w:r>
        <w:rPr>
          <w:color w:val="FF0000"/>
        </w:rPr>
        <w:t>&lt;todo, make sure this is up to date&gt;</w:t>
      </w:r>
    </w:p>
    <w:p w14:paraId="03280675" w14:textId="77777777" w:rsidR="002949B4" w:rsidRDefault="002949B4"/>
    <w:p w14:paraId="318C66D5" w14:textId="77777777" w:rsidR="002949B4" w:rsidRDefault="00125358">
      <w:pPr>
        <w:numPr>
          <w:ilvl w:val="0"/>
          <w:numId w:val="14"/>
        </w:numPr>
        <w:ind w:hanging="360"/>
        <w:contextualSpacing/>
      </w:pPr>
      <w:r>
        <w:t>Dean Thompson, Australia and New Zealand Bank</w:t>
      </w:r>
    </w:p>
    <w:p w14:paraId="7251D949" w14:textId="77777777" w:rsidR="002949B4" w:rsidRDefault="00125358">
      <w:pPr>
        <w:numPr>
          <w:ilvl w:val="0"/>
          <w:numId w:val="14"/>
        </w:numPr>
        <w:ind w:hanging="360"/>
        <w:contextualSpacing/>
      </w:pPr>
      <w:r>
        <w:t>Alexander Foley, Bank of America</w:t>
      </w:r>
    </w:p>
    <w:p w14:paraId="4909C98B" w14:textId="77777777" w:rsidR="002949B4" w:rsidRDefault="00125358">
      <w:pPr>
        <w:numPr>
          <w:ilvl w:val="0"/>
          <w:numId w:val="14"/>
        </w:numPr>
        <w:ind w:hanging="360"/>
        <w:contextualSpacing/>
      </w:pPr>
      <w:r>
        <w:t>Bret Jordan, Blue Coat Systems, Inc.</w:t>
      </w:r>
    </w:p>
    <w:p w14:paraId="1785B570" w14:textId="77777777" w:rsidR="002949B4" w:rsidRDefault="00125358">
      <w:pPr>
        <w:numPr>
          <w:ilvl w:val="0"/>
          <w:numId w:val="14"/>
        </w:numPr>
        <w:ind w:hanging="360"/>
        <w:contextualSpacing/>
      </w:pPr>
      <w:r>
        <w:t>Sarah Kelley, Center for Internet Security (CIS)</w:t>
      </w:r>
    </w:p>
    <w:p w14:paraId="7F8E384A" w14:textId="77777777" w:rsidR="002949B4" w:rsidRDefault="00125358">
      <w:pPr>
        <w:numPr>
          <w:ilvl w:val="0"/>
          <w:numId w:val="14"/>
        </w:numPr>
        <w:ind w:hanging="360"/>
        <w:contextualSpacing/>
      </w:pPr>
      <w:r>
        <w:t>Alexandre Dulaunoy, CIRCL</w:t>
      </w:r>
    </w:p>
    <w:p w14:paraId="0E126E57" w14:textId="77777777" w:rsidR="002949B4" w:rsidRDefault="00125358">
      <w:pPr>
        <w:numPr>
          <w:ilvl w:val="0"/>
          <w:numId w:val="14"/>
        </w:numPr>
        <w:ind w:hanging="360"/>
        <w:contextualSpacing/>
      </w:pPr>
      <w:r>
        <w:t>Ted Bedwell, Cisco Systems</w:t>
      </w:r>
    </w:p>
    <w:p w14:paraId="741FB208" w14:textId="77777777" w:rsidR="002949B4" w:rsidRDefault="00125358">
      <w:pPr>
        <w:numPr>
          <w:ilvl w:val="0"/>
          <w:numId w:val="14"/>
        </w:numPr>
        <w:ind w:hanging="360"/>
        <w:contextualSpacing/>
      </w:pPr>
      <w:r>
        <w:t>Craig Brozefsky, Cisco Systems</w:t>
      </w:r>
    </w:p>
    <w:p w14:paraId="7EFDC01C" w14:textId="77777777" w:rsidR="002949B4" w:rsidRDefault="00125358">
      <w:pPr>
        <w:numPr>
          <w:ilvl w:val="0"/>
          <w:numId w:val="14"/>
        </w:numPr>
        <w:ind w:hanging="360"/>
        <w:contextualSpacing/>
      </w:pPr>
      <w:r>
        <w:t>Jyoti Verma, Cisco Systems</w:t>
      </w:r>
    </w:p>
    <w:p w14:paraId="67BFDEE4" w14:textId="77777777" w:rsidR="002949B4" w:rsidRDefault="00125358">
      <w:pPr>
        <w:numPr>
          <w:ilvl w:val="0"/>
          <w:numId w:val="14"/>
        </w:numPr>
        <w:ind w:hanging="360"/>
        <w:contextualSpacing/>
      </w:pPr>
      <w:r>
        <w:t>Jane Ginn, Cyber Threat Intelligence Network, Inc. (CTIN)</w:t>
      </w:r>
    </w:p>
    <w:p w14:paraId="46D6C03F" w14:textId="77777777" w:rsidR="002949B4" w:rsidRDefault="00125358">
      <w:pPr>
        <w:numPr>
          <w:ilvl w:val="0"/>
          <w:numId w:val="14"/>
        </w:numPr>
        <w:ind w:hanging="360"/>
        <w:contextualSpacing/>
      </w:pPr>
      <w:r>
        <w:t>Richard Struse, DHS Office of Cybersecurity and Communications</w:t>
      </w:r>
    </w:p>
    <w:p w14:paraId="379A0E8C" w14:textId="77777777" w:rsidR="002949B4" w:rsidRDefault="00125358">
      <w:pPr>
        <w:numPr>
          <w:ilvl w:val="0"/>
          <w:numId w:val="14"/>
        </w:numPr>
        <w:ind w:hanging="360"/>
        <w:contextualSpacing/>
      </w:pPr>
      <w:r>
        <w:t>Marlon Taylor, DHS Office of Cybersecurity and Communications (CS&amp;C)</w:t>
      </w:r>
    </w:p>
    <w:p w14:paraId="2C2CECA6" w14:textId="77777777" w:rsidR="002949B4" w:rsidRDefault="00125358">
      <w:pPr>
        <w:numPr>
          <w:ilvl w:val="0"/>
          <w:numId w:val="14"/>
        </w:numPr>
        <w:ind w:hanging="360"/>
        <w:contextualSpacing/>
      </w:pPr>
      <w:r>
        <w:t>Gordan H</w:t>
      </w:r>
      <w:r>
        <w:t>undley, DTCC</w:t>
      </w:r>
    </w:p>
    <w:p w14:paraId="527F6356" w14:textId="77777777" w:rsidR="002949B4" w:rsidRDefault="00125358">
      <w:pPr>
        <w:numPr>
          <w:ilvl w:val="0"/>
          <w:numId w:val="14"/>
        </w:numPr>
        <w:ind w:hanging="360"/>
        <w:contextualSpacing/>
      </w:pPr>
      <w:r>
        <w:t>Wouter Bolsterlee, EclecticIQ</w:t>
      </w:r>
    </w:p>
    <w:p w14:paraId="7C12BB92" w14:textId="77777777" w:rsidR="002949B4" w:rsidRDefault="00125358">
      <w:pPr>
        <w:numPr>
          <w:ilvl w:val="0"/>
          <w:numId w:val="14"/>
        </w:numPr>
        <w:ind w:hanging="360"/>
        <w:contextualSpacing/>
      </w:pPr>
      <w:r>
        <w:t>Joep Gommers, EclecticIQ</w:t>
      </w:r>
    </w:p>
    <w:p w14:paraId="75B2CE5D" w14:textId="77777777" w:rsidR="002949B4" w:rsidRDefault="00125358">
      <w:pPr>
        <w:numPr>
          <w:ilvl w:val="0"/>
          <w:numId w:val="14"/>
        </w:numPr>
        <w:ind w:hanging="360"/>
        <w:contextualSpacing/>
      </w:pPr>
      <w:r>
        <w:t>Sergey Rolzunov, EclecticIQ</w:t>
      </w:r>
    </w:p>
    <w:p w14:paraId="67A3CF94" w14:textId="77777777" w:rsidR="002949B4" w:rsidRDefault="00125358">
      <w:pPr>
        <w:numPr>
          <w:ilvl w:val="0"/>
          <w:numId w:val="14"/>
        </w:numPr>
        <w:ind w:hanging="360"/>
        <w:contextualSpacing/>
      </w:pPr>
      <w:r>
        <w:t>Rutger Prins, EclecticIQ</w:t>
      </w:r>
    </w:p>
    <w:p w14:paraId="125F3C1B" w14:textId="77777777" w:rsidR="002949B4" w:rsidRDefault="00125358">
      <w:pPr>
        <w:numPr>
          <w:ilvl w:val="0"/>
          <w:numId w:val="14"/>
        </w:numPr>
        <w:ind w:hanging="360"/>
        <w:contextualSpacing/>
      </w:pPr>
      <w:r>
        <w:t>Andrei Sirghi, EclecticIQ</w:t>
      </w:r>
    </w:p>
    <w:p w14:paraId="6A919B64" w14:textId="77777777" w:rsidR="002949B4" w:rsidRDefault="00125358">
      <w:pPr>
        <w:numPr>
          <w:ilvl w:val="0"/>
          <w:numId w:val="14"/>
        </w:numPr>
        <w:ind w:hanging="360"/>
        <w:contextualSpacing/>
      </w:pPr>
      <w:r>
        <w:t>Raymon van der Velde, EclecticIQ</w:t>
      </w:r>
    </w:p>
    <w:p w14:paraId="6F034562" w14:textId="77777777" w:rsidR="002949B4" w:rsidRDefault="00125358">
      <w:pPr>
        <w:numPr>
          <w:ilvl w:val="0"/>
          <w:numId w:val="14"/>
        </w:numPr>
        <w:ind w:hanging="360"/>
        <w:contextualSpacing/>
      </w:pPr>
      <w:r>
        <w:t>Ravi Sharda, EMC</w:t>
      </w:r>
    </w:p>
    <w:p w14:paraId="6B89BCAE" w14:textId="77777777" w:rsidR="002949B4" w:rsidRDefault="00125358">
      <w:pPr>
        <w:numPr>
          <w:ilvl w:val="0"/>
          <w:numId w:val="14"/>
        </w:numPr>
        <w:ind w:hanging="360"/>
        <w:contextualSpacing/>
      </w:pPr>
      <w:r>
        <w:t>David Eilken, FS-ISAC</w:t>
      </w:r>
    </w:p>
    <w:p w14:paraId="1E1857A0" w14:textId="77777777" w:rsidR="002949B4" w:rsidRDefault="00125358">
      <w:pPr>
        <w:numPr>
          <w:ilvl w:val="0"/>
          <w:numId w:val="14"/>
        </w:numPr>
        <w:ind w:hanging="360"/>
        <w:contextualSpacing/>
      </w:pPr>
      <w:r>
        <w:t>Paul Patrick, FireEye, Inc.</w:t>
      </w:r>
    </w:p>
    <w:p w14:paraId="26E644B5" w14:textId="77777777" w:rsidR="002949B4" w:rsidRDefault="00125358">
      <w:pPr>
        <w:numPr>
          <w:ilvl w:val="0"/>
          <w:numId w:val="14"/>
        </w:numPr>
        <w:ind w:hanging="360"/>
        <w:contextualSpacing/>
      </w:pPr>
      <w:r>
        <w:t>Sarah Brown, Fox-IT</w:t>
      </w:r>
    </w:p>
    <w:p w14:paraId="6AE69457" w14:textId="77777777" w:rsidR="002949B4" w:rsidRDefault="00125358">
      <w:pPr>
        <w:numPr>
          <w:ilvl w:val="0"/>
          <w:numId w:val="14"/>
        </w:numPr>
        <w:ind w:hanging="360"/>
        <w:contextualSpacing/>
      </w:pPr>
      <w:r>
        <w:lastRenderedPageBreak/>
        <w:t>Ryusuke Masuoka, Fujitsu Limited</w:t>
      </w:r>
    </w:p>
    <w:p w14:paraId="2AD5BD7A" w14:textId="77777777" w:rsidR="002949B4" w:rsidRDefault="00125358">
      <w:pPr>
        <w:numPr>
          <w:ilvl w:val="0"/>
          <w:numId w:val="14"/>
        </w:numPr>
        <w:ind w:hanging="360"/>
        <w:contextualSpacing/>
      </w:pPr>
      <w:r>
        <w:t>Daisuke Murabayashi, Fujitsu Limited</w:t>
      </w:r>
    </w:p>
    <w:p w14:paraId="64D2AC23" w14:textId="77777777" w:rsidR="002949B4" w:rsidRDefault="00125358">
      <w:pPr>
        <w:numPr>
          <w:ilvl w:val="0"/>
          <w:numId w:val="14"/>
        </w:numPr>
        <w:ind w:hanging="360"/>
        <w:contextualSpacing/>
      </w:pPr>
      <w:r>
        <w:t>Eric Burger, Georgetown University</w:t>
      </w:r>
    </w:p>
    <w:p w14:paraId="0122AB1D" w14:textId="77777777" w:rsidR="002949B4" w:rsidRDefault="00125358">
      <w:pPr>
        <w:numPr>
          <w:ilvl w:val="0"/>
          <w:numId w:val="14"/>
        </w:numPr>
        <w:ind w:hanging="360"/>
        <w:contextualSpacing/>
      </w:pPr>
      <w:r>
        <w:t>Masato Terada, Hitachi, Ltd.</w:t>
      </w:r>
    </w:p>
    <w:p w14:paraId="2A0B1655" w14:textId="77777777" w:rsidR="002949B4" w:rsidRDefault="00125358">
      <w:pPr>
        <w:numPr>
          <w:ilvl w:val="0"/>
          <w:numId w:val="14"/>
        </w:numPr>
        <w:ind w:hanging="360"/>
        <w:contextualSpacing/>
      </w:pPr>
      <w:r>
        <w:t>Jason Keirstead, IBM</w:t>
      </w:r>
    </w:p>
    <w:p w14:paraId="06648776" w14:textId="77777777" w:rsidR="002949B4" w:rsidRDefault="00125358">
      <w:pPr>
        <w:numPr>
          <w:ilvl w:val="0"/>
          <w:numId w:val="14"/>
        </w:numPr>
        <w:ind w:hanging="360"/>
        <w:contextualSpacing/>
      </w:pPr>
      <w:r>
        <w:t>Paul Martini, iboss, Inc.</w:t>
      </w:r>
    </w:p>
    <w:p w14:paraId="59AD6AE8" w14:textId="77777777" w:rsidR="002949B4" w:rsidRDefault="00125358">
      <w:pPr>
        <w:numPr>
          <w:ilvl w:val="0"/>
          <w:numId w:val="14"/>
        </w:numPr>
        <w:ind w:hanging="360"/>
        <w:contextualSpacing/>
      </w:pPr>
      <w:r>
        <w:t>Jerome Athias, Individual</w:t>
      </w:r>
    </w:p>
    <w:p w14:paraId="6CEB2ED7" w14:textId="77777777" w:rsidR="002949B4" w:rsidRDefault="00125358">
      <w:pPr>
        <w:numPr>
          <w:ilvl w:val="0"/>
          <w:numId w:val="14"/>
        </w:numPr>
        <w:ind w:hanging="360"/>
        <w:contextualSpacing/>
      </w:pPr>
      <w:r>
        <w:t>Sanjiv Kalkar, Individual</w:t>
      </w:r>
    </w:p>
    <w:p w14:paraId="1570ED7D" w14:textId="77777777" w:rsidR="002949B4" w:rsidRDefault="00125358">
      <w:pPr>
        <w:numPr>
          <w:ilvl w:val="0"/>
          <w:numId w:val="14"/>
        </w:numPr>
        <w:ind w:hanging="360"/>
        <w:contextualSpacing/>
      </w:pPr>
      <w:r>
        <w:t>Ter</w:t>
      </w:r>
      <w:r>
        <w:t>ry MacDonald, Cosive</w:t>
      </w:r>
    </w:p>
    <w:p w14:paraId="28537FCC" w14:textId="77777777" w:rsidR="002949B4" w:rsidRDefault="00125358">
      <w:pPr>
        <w:numPr>
          <w:ilvl w:val="0"/>
          <w:numId w:val="14"/>
        </w:numPr>
        <w:ind w:hanging="360"/>
        <w:contextualSpacing/>
      </w:pPr>
      <w:r>
        <w:t>Alex Pinto, Individual</w:t>
      </w:r>
    </w:p>
    <w:p w14:paraId="265A6F1B" w14:textId="77777777" w:rsidR="002949B4" w:rsidRDefault="00125358">
      <w:pPr>
        <w:numPr>
          <w:ilvl w:val="0"/>
          <w:numId w:val="14"/>
        </w:numPr>
        <w:ind w:hanging="360"/>
        <w:contextualSpacing/>
      </w:pPr>
      <w:r>
        <w:t>Tim Casey, Intel Corporation</w:t>
      </w:r>
    </w:p>
    <w:p w14:paraId="766528E9" w14:textId="77777777" w:rsidR="002949B4" w:rsidRDefault="00125358">
      <w:pPr>
        <w:numPr>
          <w:ilvl w:val="0"/>
          <w:numId w:val="14"/>
        </w:numPr>
        <w:ind w:hanging="360"/>
        <w:contextualSpacing/>
      </w:pPr>
      <w:r>
        <w:t>Julie Modlin, Johns Hopkins University, Applied Physics Laboratory</w:t>
      </w:r>
    </w:p>
    <w:p w14:paraId="21DF6523" w14:textId="77777777" w:rsidR="002949B4" w:rsidRDefault="00125358">
      <w:pPr>
        <w:numPr>
          <w:ilvl w:val="0"/>
          <w:numId w:val="14"/>
        </w:numPr>
        <w:ind w:hanging="360"/>
        <w:contextualSpacing/>
      </w:pPr>
      <w:r>
        <w:t>Mark Moss, Johns Hopkins University, Applied Physics Laboratory</w:t>
      </w:r>
    </w:p>
    <w:p w14:paraId="1237B82C" w14:textId="77777777" w:rsidR="002949B4" w:rsidRDefault="00125358">
      <w:pPr>
        <w:numPr>
          <w:ilvl w:val="0"/>
          <w:numId w:val="14"/>
        </w:numPr>
        <w:ind w:hanging="360"/>
        <w:contextualSpacing/>
      </w:pPr>
      <w:r>
        <w:t>Pamela Smith, Johns Hopkins University, Applied Phys</w:t>
      </w:r>
      <w:r>
        <w:t>ics Laboratory</w:t>
      </w:r>
    </w:p>
    <w:p w14:paraId="7EA13C42" w14:textId="77777777" w:rsidR="002949B4" w:rsidRDefault="00125358">
      <w:pPr>
        <w:numPr>
          <w:ilvl w:val="0"/>
          <w:numId w:val="14"/>
        </w:numPr>
        <w:ind w:hanging="360"/>
        <w:contextualSpacing/>
      </w:pPr>
      <w:r>
        <w:t>Allan Thomson, LookingGlass Cyber</w:t>
      </w:r>
    </w:p>
    <w:p w14:paraId="0A91ACBC" w14:textId="77777777" w:rsidR="002949B4" w:rsidRDefault="00125358">
      <w:pPr>
        <w:numPr>
          <w:ilvl w:val="0"/>
          <w:numId w:val="14"/>
        </w:numPr>
        <w:ind w:hanging="360"/>
        <w:contextualSpacing/>
      </w:pPr>
      <w:r>
        <w:t>Greg Back, MITRE Corporation</w:t>
      </w:r>
    </w:p>
    <w:p w14:paraId="119C6C69" w14:textId="77777777" w:rsidR="002949B4" w:rsidRDefault="00125358">
      <w:pPr>
        <w:numPr>
          <w:ilvl w:val="0"/>
          <w:numId w:val="14"/>
        </w:numPr>
        <w:ind w:hanging="360"/>
        <w:contextualSpacing/>
      </w:pPr>
      <w:r>
        <w:t>Jonathan Baker, MITRE Corporation</w:t>
      </w:r>
    </w:p>
    <w:p w14:paraId="38F7AFE4" w14:textId="77777777" w:rsidR="002949B4" w:rsidRDefault="00125358">
      <w:pPr>
        <w:numPr>
          <w:ilvl w:val="0"/>
          <w:numId w:val="14"/>
        </w:numPr>
        <w:ind w:hanging="360"/>
        <w:contextualSpacing/>
      </w:pPr>
      <w:r>
        <w:t>Sean Barnum, MITRE Corporation</w:t>
      </w:r>
    </w:p>
    <w:p w14:paraId="11239D11" w14:textId="77777777" w:rsidR="002949B4" w:rsidRDefault="00125358">
      <w:pPr>
        <w:numPr>
          <w:ilvl w:val="0"/>
          <w:numId w:val="14"/>
        </w:numPr>
        <w:ind w:hanging="360"/>
        <w:contextualSpacing/>
      </w:pPr>
      <w:r>
        <w:t>Nicole Gong, MITRE Corporation</w:t>
      </w:r>
    </w:p>
    <w:p w14:paraId="1E4D437C" w14:textId="77777777" w:rsidR="002949B4" w:rsidRDefault="00125358">
      <w:pPr>
        <w:numPr>
          <w:ilvl w:val="0"/>
          <w:numId w:val="14"/>
        </w:numPr>
        <w:ind w:hanging="360"/>
        <w:contextualSpacing/>
      </w:pPr>
      <w:r>
        <w:t>Ivan Kirillov, MITRE Corporation</w:t>
      </w:r>
    </w:p>
    <w:p w14:paraId="1522A944" w14:textId="77777777" w:rsidR="002949B4" w:rsidRDefault="00125358">
      <w:pPr>
        <w:numPr>
          <w:ilvl w:val="0"/>
          <w:numId w:val="14"/>
        </w:numPr>
        <w:ind w:hanging="360"/>
        <w:contextualSpacing/>
      </w:pPr>
      <w:r>
        <w:t>Richard Piazza, MITRE Corporation</w:t>
      </w:r>
    </w:p>
    <w:p w14:paraId="6DC45889" w14:textId="77777777" w:rsidR="002949B4" w:rsidRDefault="00125358">
      <w:pPr>
        <w:numPr>
          <w:ilvl w:val="0"/>
          <w:numId w:val="14"/>
        </w:numPr>
        <w:ind w:hanging="360"/>
        <w:contextualSpacing/>
      </w:pPr>
      <w:r>
        <w:t>Jon Salwen, MIT</w:t>
      </w:r>
      <w:r>
        <w:t>RE Corporation</w:t>
      </w:r>
    </w:p>
    <w:p w14:paraId="208580E0" w14:textId="77777777" w:rsidR="002949B4" w:rsidRDefault="00125358">
      <w:pPr>
        <w:numPr>
          <w:ilvl w:val="0"/>
          <w:numId w:val="14"/>
        </w:numPr>
        <w:ind w:hanging="360"/>
        <w:contextualSpacing/>
      </w:pPr>
      <w:r>
        <w:t>Emmanuelle Vargas-Gonzalez, MITRE Corporation</w:t>
      </w:r>
    </w:p>
    <w:p w14:paraId="3CADC3A7" w14:textId="77777777" w:rsidR="002949B4" w:rsidRDefault="00125358">
      <w:pPr>
        <w:numPr>
          <w:ilvl w:val="0"/>
          <w:numId w:val="14"/>
        </w:numPr>
        <w:ind w:hanging="360"/>
        <w:contextualSpacing/>
      </w:pPr>
      <w:r>
        <w:t>Bryan Worrell, MITRE Corporation</w:t>
      </w:r>
    </w:p>
    <w:p w14:paraId="7137B2EF" w14:textId="77777777" w:rsidR="002949B4" w:rsidRDefault="00125358">
      <w:pPr>
        <w:numPr>
          <w:ilvl w:val="0"/>
          <w:numId w:val="14"/>
        </w:numPr>
        <w:ind w:hanging="360"/>
        <w:contextualSpacing/>
      </w:pPr>
      <w:r>
        <w:t>John Wunder, MITRE Corporation</w:t>
      </w:r>
    </w:p>
    <w:p w14:paraId="00D86FCB" w14:textId="77777777" w:rsidR="002949B4" w:rsidRDefault="00125358">
      <w:pPr>
        <w:numPr>
          <w:ilvl w:val="0"/>
          <w:numId w:val="14"/>
        </w:numPr>
        <w:ind w:hanging="360"/>
        <w:contextualSpacing/>
      </w:pPr>
      <w:r>
        <w:t>Mike Boyle, National Security Agency</w:t>
      </w:r>
    </w:p>
    <w:p w14:paraId="0A4560B1" w14:textId="77777777" w:rsidR="002949B4" w:rsidRDefault="00125358">
      <w:pPr>
        <w:numPr>
          <w:ilvl w:val="0"/>
          <w:numId w:val="14"/>
        </w:numPr>
        <w:ind w:hanging="360"/>
        <w:contextualSpacing/>
      </w:pPr>
      <w:r>
        <w:t>Jessica Fitzgerald-McKay, National Security Agency</w:t>
      </w:r>
    </w:p>
    <w:p w14:paraId="229B24A5" w14:textId="77777777" w:rsidR="002949B4" w:rsidRDefault="00125358">
      <w:pPr>
        <w:numPr>
          <w:ilvl w:val="0"/>
          <w:numId w:val="14"/>
        </w:numPr>
        <w:ind w:hanging="360"/>
        <w:contextualSpacing/>
      </w:pPr>
      <w:r>
        <w:t>Takahiro Kakumaru, NEC Corporation</w:t>
      </w:r>
    </w:p>
    <w:p w14:paraId="34D991B7" w14:textId="77777777" w:rsidR="002949B4" w:rsidRDefault="00125358">
      <w:pPr>
        <w:numPr>
          <w:ilvl w:val="0"/>
          <w:numId w:val="14"/>
        </w:numPr>
        <w:ind w:hanging="360"/>
        <w:contextualSpacing/>
      </w:pPr>
      <w:r>
        <w:t>John-Mark Gurney, New Context Services, Inc.</w:t>
      </w:r>
    </w:p>
    <w:p w14:paraId="19B7EB6B" w14:textId="77777777" w:rsidR="002949B4" w:rsidRDefault="00125358">
      <w:pPr>
        <w:numPr>
          <w:ilvl w:val="0"/>
          <w:numId w:val="14"/>
        </w:numPr>
        <w:ind w:hanging="360"/>
        <w:contextualSpacing/>
      </w:pPr>
      <w:r>
        <w:t>Christian Hunt, New Context Services, Inc.</w:t>
      </w:r>
    </w:p>
    <w:p w14:paraId="3FCF201B" w14:textId="77777777" w:rsidR="002949B4" w:rsidRDefault="00125358">
      <w:pPr>
        <w:numPr>
          <w:ilvl w:val="0"/>
          <w:numId w:val="14"/>
        </w:numPr>
        <w:ind w:hanging="360"/>
        <w:contextualSpacing/>
      </w:pPr>
      <w:r>
        <w:t>Daniel Riedel, New Context Services, Inc.</w:t>
      </w:r>
    </w:p>
    <w:p w14:paraId="080F7ECC" w14:textId="77777777" w:rsidR="002949B4" w:rsidRDefault="00125358">
      <w:pPr>
        <w:numPr>
          <w:ilvl w:val="0"/>
          <w:numId w:val="14"/>
        </w:numPr>
        <w:ind w:hanging="360"/>
        <w:contextualSpacing/>
      </w:pPr>
      <w:r>
        <w:t>Andrew Storms, New Context Services, Inc.</w:t>
      </w:r>
    </w:p>
    <w:p w14:paraId="557FFEC5" w14:textId="77777777" w:rsidR="002949B4" w:rsidRDefault="00125358">
      <w:pPr>
        <w:numPr>
          <w:ilvl w:val="0"/>
          <w:numId w:val="14"/>
        </w:numPr>
        <w:ind w:hanging="360"/>
        <w:contextualSpacing/>
      </w:pPr>
      <w:r>
        <w:t>Robin Cover, OASIS</w:t>
      </w:r>
    </w:p>
    <w:p w14:paraId="2A5DC148" w14:textId="77777777" w:rsidR="002949B4" w:rsidRDefault="00125358">
      <w:pPr>
        <w:numPr>
          <w:ilvl w:val="0"/>
          <w:numId w:val="14"/>
        </w:numPr>
        <w:ind w:hanging="360"/>
        <w:contextualSpacing/>
      </w:pPr>
      <w:r>
        <w:t>Chet Ensign, OASIS</w:t>
      </w:r>
    </w:p>
    <w:p w14:paraId="69CCA857" w14:textId="77777777" w:rsidR="002949B4" w:rsidRDefault="00125358">
      <w:pPr>
        <w:numPr>
          <w:ilvl w:val="0"/>
          <w:numId w:val="14"/>
        </w:numPr>
        <w:ind w:hanging="360"/>
        <w:contextualSpacing/>
      </w:pPr>
      <w:r>
        <w:t>Cory Casanave, Object Management Group</w:t>
      </w:r>
    </w:p>
    <w:p w14:paraId="6B6312DB" w14:textId="77777777" w:rsidR="002949B4" w:rsidRDefault="00125358">
      <w:pPr>
        <w:numPr>
          <w:ilvl w:val="0"/>
          <w:numId w:val="14"/>
        </w:numPr>
        <w:ind w:hanging="360"/>
        <w:contextualSpacing/>
      </w:pPr>
      <w:r>
        <w:t>John To</w:t>
      </w:r>
      <w:r>
        <w:t>lbert, Queralt, Inc.</w:t>
      </w:r>
    </w:p>
    <w:p w14:paraId="52D7420F" w14:textId="77777777" w:rsidR="002949B4" w:rsidRDefault="00125358">
      <w:pPr>
        <w:numPr>
          <w:ilvl w:val="0"/>
          <w:numId w:val="14"/>
        </w:numPr>
        <w:ind w:hanging="360"/>
        <w:contextualSpacing/>
      </w:pPr>
      <w:r>
        <w:t>Igor Baikalov, Securonix</w:t>
      </w:r>
    </w:p>
    <w:p w14:paraId="270E25DF" w14:textId="77777777" w:rsidR="002949B4" w:rsidRDefault="00125358">
      <w:pPr>
        <w:numPr>
          <w:ilvl w:val="0"/>
          <w:numId w:val="14"/>
        </w:numPr>
        <w:ind w:hanging="360"/>
        <w:contextualSpacing/>
      </w:pPr>
      <w:r>
        <w:t>Bernd Grobauer, Siemens AG</w:t>
      </w:r>
    </w:p>
    <w:p w14:paraId="64CFAF7B" w14:textId="77777777" w:rsidR="002949B4" w:rsidRDefault="00125358">
      <w:pPr>
        <w:numPr>
          <w:ilvl w:val="0"/>
          <w:numId w:val="14"/>
        </w:numPr>
        <w:ind w:hanging="360"/>
        <w:contextualSpacing/>
      </w:pPr>
      <w:r>
        <w:t>John Anderson, Soltra</w:t>
      </w:r>
    </w:p>
    <w:p w14:paraId="0E8BE8DD" w14:textId="77777777" w:rsidR="002949B4" w:rsidRDefault="00125358">
      <w:pPr>
        <w:numPr>
          <w:ilvl w:val="0"/>
          <w:numId w:val="14"/>
        </w:numPr>
        <w:ind w:hanging="360"/>
        <w:contextualSpacing/>
      </w:pPr>
      <w:r>
        <w:t>Aharon Chernin, Soltra</w:t>
      </w:r>
    </w:p>
    <w:p w14:paraId="28711E55" w14:textId="77777777" w:rsidR="002949B4" w:rsidRDefault="00125358">
      <w:pPr>
        <w:numPr>
          <w:ilvl w:val="0"/>
          <w:numId w:val="14"/>
        </w:numPr>
        <w:ind w:hanging="360"/>
        <w:contextualSpacing/>
      </w:pPr>
      <w:r>
        <w:t>Trey Darley, Kingfisher Operations, sprl</w:t>
      </w:r>
    </w:p>
    <w:p w14:paraId="16A577A0" w14:textId="77777777" w:rsidR="002949B4" w:rsidRDefault="00125358">
      <w:pPr>
        <w:numPr>
          <w:ilvl w:val="0"/>
          <w:numId w:val="14"/>
        </w:numPr>
        <w:ind w:hanging="360"/>
        <w:contextualSpacing/>
      </w:pPr>
      <w:r>
        <w:t>Mark Davidson, Soltra</w:t>
      </w:r>
    </w:p>
    <w:p w14:paraId="64EAF94F" w14:textId="77777777" w:rsidR="002949B4" w:rsidRDefault="00125358">
      <w:pPr>
        <w:numPr>
          <w:ilvl w:val="0"/>
          <w:numId w:val="14"/>
        </w:numPr>
        <w:ind w:hanging="360"/>
        <w:contextualSpacing/>
      </w:pPr>
      <w:r>
        <w:t>Paul Dion, Soltra</w:t>
      </w:r>
    </w:p>
    <w:p w14:paraId="256B30C8" w14:textId="77777777" w:rsidR="002949B4" w:rsidRDefault="00125358">
      <w:pPr>
        <w:numPr>
          <w:ilvl w:val="0"/>
          <w:numId w:val="14"/>
        </w:numPr>
        <w:ind w:hanging="360"/>
        <w:contextualSpacing/>
      </w:pPr>
      <w:r>
        <w:t>Daniel Dye, Soltra</w:t>
      </w:r>
    </w:p>
    <w:p w14:paraId="1C3B1D69" w14:textId="77777777" w:rsidR="002949B4" w:rsidRDefault="00125358">
      <w:pPr>
        <w:numPr>
          <w:ilvl w:val="0"/>
          <w:numId w:val="14"/>
        </w:numPr>
        <w:ind w:hanging="360"/>
        <w:contextualSpacing/>
      </w:pPr>
      <w:r>
        <w:lastRenderedPageBreak/>
        <w:t>Ali Khan, Soltra</w:t>
      </w:r>
    </w:p>
    <w:p w14:paraId="22E3F3D4" w14:textId="77777777" w:rsidR="002949B4" w:rsidRDefault="00125358">
      <w:pPr>
        <w:numPr>
          <w:ilvl w:val="0"/>
          <w:numId w:val="14"/>
        </w:numPr>
        <w:ind w:hanging="360"/>
        <w:contextualSpacing/>
      </w:pPr>
      <w:r>
        <w:t>Natalie Suarez, Soltr</w:t>
      </w:r>
      <w:r>
        <w:t>a</w:t>
      </w:r>
    </w:p>
    <w:p w14:paraId="1E0DC5B6" w14:textId="77777777" w:rsidR="002949B4" w:rsidRDefault="00125358">
      <w:pPr>
        <w:numPr>
          <w:ilvl w:val="0"/>
          <w:numId w:val="14"/>
        </w:numPr>
        <w:ind w:hanging="360"/>
        <w:contextualSpacing/>
      </w:pPr>
      <w:r>
        <w:t>Cedric LeRoux, Splunk, Inc.</w:t>
      </w:r>
    </w:p>
    <w:p w14:paraId="1166ABB7" w14:textId="77777777" w:rsidR="002949B4" w:rsidRDefault="00125358">
      <w:pPr>
        <w:numPr>
          <w:ilvl w:val="0"/>
          <w:numId w:val="14"/>
        </w:numPr>
        <w:ind w:hanging="360"/>
        <w:contextualSpacing/>
      </w:pPr>
      <w:r>
        <w:t>Brian Luger, Splunk, Inc.</w:t>
      </w:r>
    </w:p>
    <w:p w14:paraId="2AD641BB" w14:textId="77777777" w:rsidR="002949B4" w:rsidRDefault="00125358">
      <w:pPr>
        <w:numPr>
          <w:ilvl w:val="0"/>
          <w:numId w:val="14"/>
        </w:numPr>
        <w:ind w:hanging="360"/>
        <w:contextualSpacing/>
      </w:pPr>
      <w:r>
        <w:t>Tom Blauvelt, Symantec Corp.</w:t>
      </w:r>
    </w:p>
    <w:p w14:paraId="78A469E3" w14:textId="77777777" w:rsidR="002949B4" w:rsidRDefault="00125358">
      <w:pPr>
        <w:numPr>
          <w:ilvl w:val="0"/>
          <w:numId w:val="14"/>
        </w:numPr>
        <w:ind w:hanging="360"/>
        <w:contextualSpacing/>
      </w:pPr>
      <w:r>
        <w:t>Crystal Hayes, The Boeing Company</w:t>
      </w:r>
    </w:p>
    <w:p w14:paraId="567F2A31" w14:textId="77777777" w:rsidR="002949B4" w:rsidRDefault="00125358">
      <w:pPr>
        <w:numPr>
          <w:ilvl w:val="0"/>
          <w:numId w:val="14"/>
        </w:numPr>
        <w:ind w:hanging="360"/>
        <w:contextualSpacing/>
      </w:pPr>
      <w:r>
        <w:t>Andrew Pendergast, ThreatConnect, Inc.</w:t>
      </w:r>
    </w:p>
    <w:p w14:paraId="67827609" w14:textId="77777777" w:rsidR="002949B4" w:rsidRDefault="00125358">
      <w:pPr>
        <w:numPr>
          <w:ilvl w:val="0"/>
          <w:numId w:val="14"/>
        </w:numPr>
        <w:ind w:hanging="360"/>
        <w:contextualSpacing/>
      </w:pPr>
      <w:r>
        <w:t>Brad Butts, U.S. Bank</w:t>
      </w:r>
    </w:p>
    <w:p w14:paraId="12F7281D" w14:textId="77777777" w:rsidR="002949B4" w:rsidRDefault="00125358">
      <w:pPr>
        <w:numPr>
          <w:ilvl w:val="0"/>
          <w:numId w:val="14"/>
        </w:numPr>
        <w:ind w:hanging="360"/>
        <w:contextualSpacing/>
      </w:pPr>
      <w:r>
        <w:t>Brian Fay, U.S. Bank</w:t>
      </w:r>
    </w:p>
    <w:p w14:paraId="2ECAA924" w14:textId="77777777" w:rsidR="002949B4" w:rsidRDefault="00125358">
      <w:pPr>
        <w:numPr>
          <w:ilvl w:val="0"/>
          <w:numId w:val="14"/>
        </w:numPr>
        <w:ind w:hanging="360"/>
        <w:contextualSpacing/>
      </w:pPr>
      <w:r>
        <w:t>Mona Magathan, U.S. Bank</w:t>
      </w:r>
    </w:p>
    <w:p w14:paraId="2FC7A44B" w14:textId="77777777" w:rsidR="002949B4" w:rsidRDefault="00125358">
      <w:pPr>
        <w:numPr>
          <w:ilvl w:val="0"/>
          <w:numId w:val="14"/>
        </w:numPr>
        <w:ind w:hanging="360"/>
        <w:contextualSpacing/>
      </w:pPr>
      <w:r>
        <w:t xml:space="preserve">Yevgen Sautin, U.S. Bank </w:t>
      </w:r>
    </w:p>
    <w:p w14:paraId="18F69F66" w14:textId="77777777" w:rsidR="002949B4" w:rsidRDefault="00125358">
      <w:pPr>
        <w:numPr>
          <w:ilvl w:val="0"/>
          <w:numId w:val="14"/>
        </w:numPr>
        <w:ind w:hanging="360"/>
        <w:contextualSpacing/>
      </w:pPr>
      <w:r>
        <w:t>Iain Brown, United Kingdom Cabinet Office</w:t>
      </w:r>
    </w:p>
    <w:p w14:paraId="484DD0D7" w14:textId="77777777" w:rsidR="002949B4" w:rsidRDefault="00125358">
      <w:pPr>
        <w:numPr>
          <w:ilvl w:val="0"/>
          <w:numId w:val="14"/>
        </w:numPr>
        <w:ind w:hanging="360"/>
        <w:contextualSpacing/>
      </w:pPr>
      <w:r>
        <w:t>Adam Cooper, United Kingdom Cabinet Office</w:t>
      </w:r>
    </w:p>
    <w:p w14:paraId="6C519834" w14:textId="77777777" w:rsidR="002949B4" w:rsidRDefault="00125358">
      <w:pPr>
        <w:numPr>
          <w:ilvl w:val="0"/>
          <w:numId w:val="14"/>
        </w:numPr>
        <w:ind w:hanging="360"/>
        <w:contextualSpacing/>
      </w:pPr>
      <w:r>
        <w:t>Mike McLellan, United Kingdom Cabinet Office</w:t>
      </w:r>
    </w:p>
    <w:p w14:paraId="1148E367" w14:textId="77777777" w:rsidR="002949B4" w:rsidRDefault="00125358">
      <w:pPr>
        <w:numPr>
          <w:ilvl w:val="0"/>
          <w:numId w:val="14"/>
        </w:numPr>
        <w:ind w:hanging="360"/>
        <w:contextualSpacing/>
      </w:pPr>
      <w:r>
        <w:t>Chris O’Brien, United Kingdom Cabinet Office</w:t>
      </w:r>
    </w:p>
    <w:p w14:paraId="34489819" w14:textId="77777777" w:rsidR="002949B4" w:rsidRDefault="00125358">
      <w:pPr>
        <w:numPr>
          <w:ilvl w:val="0"/>
          <w:numId w:val="14"/>
        </w:numPr>
        <w:ind w:hanging="360"/>
        <w:contextualSpacing/>
      </w:pPr>
      <w:r>
        <w:t>Howard Staple, United Kingdom Cabinet Office</w:t>
      </w:r>
    </w:p>
    <w:p w14:paraId="5FFFBAF7" w14:textId="77777777" w:rsidR="002949B4" w:rsidRDefault="00125358">
      <w:pPr>
        <w:numPr>
          <w:ilvl w:val="0"/>
          <w:numId w:val="14"/>
        </w:numPr>
        <w:ind w:hanging="360"/>
        <w:contextualSpacing/>
      </w:pPr>
      <w:r>
        <w:t>Chris Taylor, United Kingdom Cabinet</w:t>
      </w:r>
      <w:r>
        <w:t xml:space="preserve"> Office</w:t>
      </w:r>
    </w:p>
    <w:p w14:paraId="70B4854C" w14:textId="77777777" w:rsidR="002949B4" w:rsidRDefault="00125358">
      <w:pPr>
        <w:numPr>
          <w:ilvl w:val="0"/>
          <w:numId w:val="14"/>
        </w:numPr>
        <w:ind w:hanging="360"/>
        <w:contextualSpacing/>
      </w:pPr>
      <w:r>
        <w:t>Laurie Thomson, United Kingdom Cabinet Office</w:t>
      </w:r>
    </w:p>
    <w:p w14:paraId="586AA035" w14:textId="77777777" w:rsidR="002949B4" w:rsidRDefault="00125358">
      <w:pPr>
        <w:numPr>
          <w:ilvl w:val="0"/>
          <w:numId w:val="14"/>
        </w:numPr>
        <w:ind w:hanging="360"/>
        <w:contextualSpacing/>
      </w:pPr>
      <w:r>
        <w:t>Julian White, United Kingdom Cabinet Office</w:t>
      </w:r>
    </w:p>
    <w:p w14:paraId="0D90E4CD" w14:textId="77777777" w:rsidR="002949B4" w:rsidRDefault="00125358">
      <w:pPr>
        <w:numPr>
          <w:ilvl w:val="0"/>
          <w:numId w:val="14"/>
        </w:numPr>
        <w:ind w:hanging="360"/>
        <w:contextualSpacing/>
      </w:pPr>
      <w:r>
        <w:t>Bethany Yates, United Kingdom Cabinet Office</w:t>
      </w:r>
    </w:p>
    <w:p w14:paraId="0AA65442" w14:textId="77777777" w:rsidR="002949B4" w:rsidRDefault="00125358">
      <w:pPr>
        <w:numPr>
          <w:ilvl w:val="0"/>
          <w:numId w:val="14"/>
        </w:numPr>
        <w:ind w:hanging="360"/>
        <w:contextualSpacing/>
      </w:pPr>
      <w:r>
        <w:t>Eoghan Casey, US Department of Defense (DoD)</w:t>
      </w:r>
    </w:p>
    <w:p w14:paraId="29FB1BE7" w14:textId="77777777" w:rsidR="002949B4" w:rsidRDefault="00125358">
      <w:pPr>
        <w:numPr>
          <w:ilvl w:val="0"/>
          <w:numId w:val="14"/>
        </w:numPr>
        <w:ind w:hanging="360"/>
        <w:contextualSpacing/>
      </w:pPr>
      <w:r>
        <w:t>Gary Katz, US Department of Defense (DoD)</w:t>
      </w:r>
    </w:p>
    <w:p w14:paraId="216A420A" w14:textId="77777777" w:rsidR="002949B4" w:rsidRDefault="00125358">
      <w:pPr>
        <w:numPr>
          <w:ilvl w:val="0"/>
          <w:numId w:val="14"/>
        </w:numPr>
        <w:ind w:hanging="360"/>
        <w:contextualSpacing/>
      </w:pPr>
      <w:r>
        <w:t xml:space="preserve">Jeff Mates, US Department </w:t>
      </w:r>
      <w:r>
        <w:t>of Defense (DoD)</w:t>
      </w:r>
    </w:p>
    <w:p w14:paraId="04743A4D" w14:textId="77777777" w:rsidR="002949B4" w:rsidRDefault="00125358">
      <w:pPr>
        <w:numPr>
          <w:ilvl w:val="0"/>
          <w:numId w:val="14"/>
        </w:numPr>
        <w:ind w:hanging="360"/>
        <w:contextualSpacing/>
      </w:pPr>
      <w:r>
        <w:t>Robert Coderre, VeriSign</w:t>
      </w:r>
    </w:p>
    <w:p w14:paraId="79ED4614" w14:textId="77777777" w:rsidR="002949B4" w:rsidRDefault="00125358">
      <w:pPr>
        <w:numPr>
          <w:ilvl w:val="0"/>
          <w:numId w:val="14"/>
        </w:numPr>
        <w:ind w:hanging="360"/>
        <w:contextualSpacing/>
      </w:pPr>
      <w:r>
        <w:t>Haripriya Gajendran, VeriSign</w:t>
      </w:r>
    </w:p>
    <w:p w14:paraId="1EA6709E" w14:textId="77777777" w:rsidR="002949B4" w:rsidRDefault="00125358">
      <w:pPr>
        <w:numPr>
          <w:ilvl w:val="0"/>
          <w:numId w:val="14"/>
        </w:numPr>
        <w:ind w:hanging="360"/>
        <w:contextualSpacing/>
      </w:pPr>
      <w:r>
        <w:t>Kyle Maxwell, VeriSign</w:t>
      </w:r>
    </w:p>
    <w:p w14:paraId="723B20E8" w14:textId="77777777" w:rsidR="002949B4" w:rsidRDefault="00125358">
      <w:pPr>
        <w:numPr>
          <w:ilvl w:val="0"/>
          <w:numId w:val="14"/>
        </w:numPr>
        <w:ind w:hanging="360"/>
        <w:contextualSpacing/>
      </w:pPr>
      <w:r>
        <w:t>Eric Osterweil, VeriSign</w:t>
      </w:r>
    </w:p>
    <w:p w14:paraId="616A575F" w14:textId="77777777" w:rsidR="002949B4" w:rsidRDefault="00125358">
      <w:pPr>
        <w:numPr>
          <w:ilvl w:val="0"/>
          <w:numId w:val="14"/>
        </w:numPr>
        <w:ind w:hanging="360"/>
        <w:contextualSpacing/>
      </w:pPr>
      <w:r>
        <w:t>Anthony Rutkowski, Yaana Technologies, LLC</w:t>
      </w:r>
    </w:p>
    <w:p w14:paraId="47A6B15A" w14:textId="77777777" w:rsidR="002949B4" w:rsidRDefault="002949B4"/>
    <w:p w14:paraId="60EE9B5E" w14:textId="77777777" w:rsidR="002949B4" w:rsidRDefault="00125358">
      <w:pPr>
        <w:pStyle w:val="Heading1"/>
        <w:contextualSpacing w:val="0"/>
      </w:pPr>
      <w:bookmarkStart w:id="6" w:name="h.3gzz4i55o6zt" w:colFirst="0" w:colLast="0"/>
      <w:bookmarkEnd w:id="6"/>
      <w:r>
        <w:t>​</w:t>
      </w:r>
      <w:r>
        <w:t>5.​ Abstract</w:t>
      </w:r>
    </w:p>
    <w:p w14:paraId="3CCB3E8A" w14:textId="77777777" w:rsidR="002949B4" w:rsidRDefault="00125358">
      <w:r>
        <w:t>TODO: We will add this once the rest of the document is completed.</w:t>
      </w:r>
    </w:p>
    <w:p w14:paraId="5C2B025B" w14:textId="77777777" w:rsidR="002949B4" w:rsidRDefault="002949B4"/>
    <w:p w14:paraId="79064F2C" w14:textId="77777777" w:rsidR="002949B4" w:rsidRDefault="00125358">
      <w:pPr>
        <w:pStyle w:val="Heading1"/>
        <w:contextualSpacing w:val="0"/>
      </w:pPr>
      <w:bookmarkStart w:id="7" w:name="h.sco4ewvqn4ax" w:colFirst="0" w:colLast="0"/>
      <w:bookmarkEnd w:id="7"/>
      <w:r>
        <w:t>​</w:t>
      </w:r>
      <w:r>
        <w:t>6.​ Intro</w:t>
      </w:r>
      <w:r>
        <w:t>duction</w:t>
      </w:r>
    </w:p>
    <w:p w14:paraId="02183D54" w14:textId="77777777" w:rsidR="002949B4" w:rsidRDefault="00125358">
      <w:r>
        <w:t>Structured Threat Information Expression (STIX</w:t>
      </w:r>
      <w:r>
        <w:rPr>
          <w:color w:val="413F41"/>
        </w:rPr>
        <w:t xml:space="preserve">™) is </w:t>
      </w:r>
      <w:r>
        <w:t>an information exchange language and serialization used to exchange cyber threat intelligence (CTI). STIX enables organizations to share CTI</w:t>
      </w:r>
      <w:r>
        <w:t xml:space="preserve"> with one another in a consistent manner, allowing security communities to better understand what computer-based attacks they are most likely to see and to anticipate and/or respond to those attacks faster and more effectively. STIX is designed to improve </w:t>
      </w:r>
      <w:r>
        <w:t xml:space="preserve">many </w:t>
      </w:r>
      <w:r>
        <w:lastRenderedPageBreak/>
        <w:t>different capabilities, such as collaborative threat analysis, automated threat exchange at scale, automated detection and response, and many more.</w:t>
      </w:r>
    </w:p>
    <w:p w14:paraId="76F57A2E" w14:textId="77777777" w:rsidR="002949B4" w:rsidRDefault="002949B4"/>
    <w:p w14:paraId="425D3F88" w14:textId="77777777" w:rsidR="002949B4" w:rsidRDefault="00125358">
      <w:r>
        <w:t>In response to lessons learned in implementing previous versions, STIX has been significantly redesign</w:t>
      </w:r>
      <w:r>
        <w:t>ed (TODO: add reference to STIX 1.2.1) and, as a result, omits some of the objects and fields defined in STIX 1.2.1. The objects chosen for inclusion in STIX 2.0 represent a minimally viable product (MVP) that fulfills basic consumer and producer requireme</w:t>
      </w:r>
      <w:r>
        <w:t>nts for CTI sharing. Objects and fields not included in STIX 2.0, but deemed necessary by the community, will be included in future releases.</w:t>
      </w:r>
    </w:p>
    <w:p w14:paraId="0E5B28E3" w14:textId="77777777" w:rsidR="002949B4" w:rsidRDefault="002949B4"/>
    <w:p w14:paraId="5A3C5631" w14:textId="77777777" w:rsidR="002949B4" w:rsidRDefault="00125358">
      <w:pPr>
        <w:pStyle w:val="Heading2"/>
        <w:contextualSpacing w:val="0"/>
      </w:pPr>
      <w:bookmarkStart w:id="8" w:name="h.gd1y9dfvz9nh" w:colFirst="0" w:colLast="0"/>
      <w:bookmarkEnd w:id="8"/>
      <w:r>
        <w:t>​</w:t>
      </w:r>
      <w:r>
        <w:t>6.1.​ Overview</w:t>
      </w:r>
    </w:p>
    <w:p w14:paraId="57C38BD0" w14:textId="77777777" w:rsidR="002949B4" w:rsidRDefault="00125358">
      <w:pPr>
        <w:pStyle w:val="Heading3"/>
        <w:contextualSpacing w:val="0"/>
      </w:pPr>
      <w:bookmarkStart w:id="9" w:name="h.pnsw76i2hf9j" w:colFirst="0" w:colLast="0"/>
      <w:bookmarkEnd w:id="9"/>
      <w:r>
        <w:t>​</w:t>
      </w:r>
      <w:r>
        <w:t>6.1.1.​ Graph-Based Model</w:t>
      </w:r>
    </w:p>
    <w:p w14:paraId="03D787A1" w14:textId="77777777" w:rsidR="002949B4" w:rsidRDefault="00125358">
      <w:r>
        <w:t>STIX 2.0 is graph-based, in the sense of a connected graph of nodes and edges. STIX Domain Objects define the graph nodes and STIX relationships (including STIX Relationship Objects and embedded references) define the edges. The full set of STIX Domain Obj</w:t>
      </w:r>
      <w:r>
        <w:t>ects and STIX Relationship Objects are known as STIX Objects. This graph-based language conforms to common analysis approaches and allows for flexible, modular, structured, and consistent representations of cyber threat intelligence.</w:t>
      </w:r>
    </w:p>
    <w:p w14:paraId="7E7ACF86" w14:textId="77777777" w:rsidR="002949B4" w:rsidRDefault="00125358">
      <w:pPr>
        <w:pStyle w:val="Heading3"/>
        <w:contextualSpacing w:val="0"/>
      </w:pPr>
      <w:bookmarkStart w:id="10" w:name="h.1j0vun2r7rgb" w:colFirst="0" w:colLast="0"/>
      <w:bookmarkEnd w:id="10"/>
      <w:r>
        <w:t>​</w:t>
      </w:r>
      <w:r>
        <w:t>6.1.2.​ STIX Domain O</w:t>
      </w:r>
      <w:r>
        <w:t>bjects</w:t>
      </w:r>
    </w:p>
    <w:p w14:paraId="4878560B" w14:textId="77777777" w:rsidR="002949B4" w:rsidRDefault="00125358">
      <w:r>
        <w:t>STIX 2.0 defines a set of STIX Domain Objects (SDOs): Attack Pattern, Campaign, Course of Action, Incident, Indicator, Infrastructure, Intrusion Set, Malware, Observed Data, Report, Source, Threat Actor, Tool, Victim Target, and Vulnerability. These</w:t>
      </w:r>
      <w:r>
        <w:t xml:space="preserve"> objects each correspond to a concept commonly represented in cyber threat intelligence. Using the building blocks of SDOs alongside STIX relationships, individuals can create and share broad and comprehensive cyber threat intelligence.</w:t>
      </w:r>
    </w:p>
    <w:p w14:paraId="4B89C255" w14:textId="77777777" w:rsidR="002949B4" w:rsidRDefault="002949B4"/>
    <w:p w14:paraId="7EF104A7" w14:textId="77777777" w:rsidR="002949B4" w:rsidRDefault="00125358">
      <w:r>
        <w:t>SDOs are STIX Obje</w:t>
      </w:r>
      <w:r>
        <w:t>cts and all share a common set of properties. These common properties provide standard capabilities such as versioning, data marking (representing how data can be shared and used), and extensibility.</w:t>
      </w:r>
    </w:p>
    <w:p w14:paraId="7F4C6955" w14:textId="77777777" w:rsidR="002949B4" w:rsidRDefault="00125358">
      <w:pPr>
        <w:pStyle w:val="Heading3"/>
        <w:contextualSpacing w:val="0"/>
      </w:pPr>
      <w:bookmarkStart w:id="11" w:name="h.l326yout8qc1" w:colFirst="0" w:colLast="0"/>
      <w:bookmarkEnd w:id="11"/>
      <w:r>
        <w:t>​</w:t>
      </w:r>
      <w:r>
        <w:t>6.1.3.​ STIX Relationships</w:t>
      </w:r>
    </w:p>
    <w:p w14:paraId="3171ED06" w14:textId="77777777" w:rsidR="002949B4" w:rsidRDefault="00125358">
      <w:r>
        <w:t>A relationship is a connecti</w:t>
      </w:r>
      <w:r>
        <w:t xml:space="preserve">on between two STIX Objects. There are several different types of relationships in STIX: </w:t>
      </w:r>
    </w:p>
    <w:p w14:paraId="7A9EBE7E" w14:textId="77777777" w:rsidR="002949B4" w:rsidRDefault="00125358">
      <w:pPr>
        <w:numPr>
          <w:ilvl w:val="0"/>
          <w:numId w:val="5"/>
        </w:numPr>
        <w:ind w:hanging="360"/>
        <w:contextualSpacing/>
      </w:pPr>
      <w:r>
        <w:rPr>
          <w:i/>
        </w:rPr>
        <w:t>Direct relationships</w:t>
      </w:r>
      <w:r>
        <w:t xml:space="preserve"> are relationships that can only be asserted by the object creator, such as the </w:t>
      </w:r>
      <w:r>
        <w:rPr>
          <w:rFonts w:ascii="Consolas" w:eastAsia="Consolas" w:hAnsi="Consolas" w:cs="Consolas"/>
          <w:b/>
        </w:rPr>
        <w:t>created_by_ref</w:t>
      </w:r>
      <w:r>
        <w:t xml:space="preserve"> property. Direct relationships are embedded referen</w:t>
      </w:r>
      <w:r>
        <w:t>ces represented as a property of a STIX Object.</w:t>
      </w:r>
    </w:p>
    <w:p w14:paraId="36FED445" w14:textId="77777777" w:rsidR="002949B4" w:rsidRDefault="00125358">
      <w:pPr>
        <w:numPr>
          <w:ilvl w:val="0"/>
          <w:numId w:val="5"/>
        </w:numPr>
        <w:ind w:hanging="360"/>
        <w:contextualSpacing/>
      </w:pPr>
      <w:r>
        <w:rPr>
          <w:i/>
        </w:rPr>
        <w:t xml:space="preserve">External relationships </w:t>
      </w:r>
      <w:r>
        <w:t>are intelligence relationships that can be asserted both by the object creator or by third parties. For example, the assertion that an Incident is attributed to a Campaign could be made</w:t>
      </w:r>
      <w:r>
        <w:t xml:space="preserve"> both by the creator of that Incident as well as by a third </w:t>
      </w:r>
      <w:r>
        <w:lastRenderedPageBreak/>
        <w:t>party. External relationships are represented as a STIX Relationship Object (SRO) relating other objects together. There are currently two SROs: the generic Relationship SRO and the Sighting SRO.</w:t>
      </w:r>
    </w:p>
    <w:p w14:paraId="69223581" w14:textId="77777777" w:rsidR="002949B4" w:rsidRDefault="002949B4"/>
    <w:p w14:paraId="606B78EB" w14:textId="77777777" w:rsidR="002949B4" w:rsidRDefault="00125358">
      <w:r>
        <w:t>External relationships are "named", meaning that they have a verb to describe the nature of relationship. Some of these are defined by the STIX 2.0 specification and are represented using the generic Relationship SRO. The generic Relationship SRO can also</w:t>
      </w:r>
      <w:r>
        <w:t xml:space="preserve"> be used to represent relationships that are not defined in the specification.</w:t>
      </w:r>
    </w:p>
    <w:p w14:paraId="160AAE29" w14:textId="77777777" w:rsidR="002949B4" w:rsidRDefault="002949B4"/>
    <w:p w14:paraId="32C805C1" w14:textId="77777777" w:rsidR="002949B4" w:rsidRDefault="00125358">
      <w:r>
        <w:t>Some external relationships require additional data to fully describe the relationship. These relationships are represented as specific types of SROs. The Sighting SRO, for exa</w:t>
      </w:r>
      <w:r>
        <w:t xml:space="preserve">mple, is used to relate SDOs with Observed Data to indicate that those SDOs were sighted. It defines a </w:t>
      </w:r>
      <w:r>
        <w:rPr>
          <w:rFonts w:ascii="Consolas" w:eastAsia="Consolas" w:hAnsi="Consolas" w:cs="Consolas"/>
          <w:b/>
        </w:rPr>
        <w:t>count</w:t>
      </w:r>
      <w:r>
        <w:rPr>
          <w:rFonts w:ascii="Consolas" w:eastAsia="Consolas" w:hAnsi="Consolas" w:cs="Consolas"/>
        </w:rPr>
        <w:t xml:space="preserve">, </w:t>
      </w:r>
      <w:r>
        <w:rPr>
          <w:rFonts w:ascii="Consolas" w:eastAsia="Consolas" w:hAnsi="Consolas" w:cs="Consolas"/>
          <w:b/>
        </w:rPr>
        <w:t>first_seen</w:t>
      </w:r>
      <w:r>
        <w:rPr>
          <w:rFonts w:ascii="Consolas" w:eastAsia="Consolas" w:hAnsi="Consolas" w:cs="Consolas"/>
        </w:rPr>
        <w:t xml:space="preserve">, and </w:t>
      </w:r>
      <w:r>
        <w:rPr>
          <w:rFonts w:ascii="Consolas" w:eastAsia="Consolas" w:hAnsi="Consolas" w:cs="Consolas"/>
          <w:b/>
        </w:rPr>
        <w:t>last_seen</w:t>
      </w:r>
      <w:r>
        <w:t xml:space="preserve"> properties to capture extra data about the relationship that are not present on the generic Relationship SRO.</w:t>
      </w:r>
    </w:p>
    <w:p w14:paraId="3E91930E" w14:textId="77777777" w:rsidR="002949B4" w:rsidRDefault="002949B4"/>
    <w:p w14:paraId="71C36709" w14:textId="77777777" w:rsidR="002949B4" w:rsidRDefault="00125358">
      <w:r>
        <w:t xml:space="preserve">SROs are </w:t>
      </w:r>
      <w:r>
        <w:t>STIX Objects and use the same common properties as SDOs. This provides standard capabilities such as versioning, data marking (representing how data can be shared and used), and extensibility.</w:t>
      </w:r>
    </w:p>
    <w:p w14:paraId="7054B423" w14:textId="77777777" w:rsidR="002949B4" w:rsidRDefault="00125358">
      <w:pPr>
        <w:pStyle w:val="Heading3"/>
        <w:contextualSpacing w:val="0"/>
      </w:pPr>
      <w:bookmarkStart w:id="12" w:name="h.vbsdt43uxrv0" w:colFirst="0" w:colLast="0"/>
      <w:bookmarkEnd w:id="12"/>
      <w:r>
        <w:t>​</w:t>
      </w:r>
      <w:r>
        <w:t>6.1.4.​ Vocabularies</w:t>
      </w:r>
    </w:p>
    <w:p w14:paraId="7C8F83E5" w14:textId="77777777" w:rsidR="002949B4" w:rsidRDefault="00125358">
      <w:r>
        <w:t>Many STIX objects contain properties whos</w:t>
      </w:r>
      <w:r>
        <w:t>e values are strings drawn from generally-agreed upon sets of values such as industry sector names and attack motivations. These sets of values are called vocabularies and are defined in STIX in order to enhance interoperability by increasing the likelihoo</w:t>
      </w:r>
      <w:r>
        <w:t xml:space="preserve">d that different entities use the same exact string to represent the same concept. If used consistently, vocabularies make it less likely that one entity refers to the Energy Sector as “Energy” and another as “Energy Sector”, thereby making comparison and </w:t>
      </w:r>
      <w:r>
        <w:t>correlation easier.</w:t>
      </w:r>
    </w:p>
    <w:p w14:paraId="28C3D8A9" w14:textId="77777777" w:rsidR="002949B4" w:rsidRDefault="002949B4"/>
    <w:p w14:paraId="7C5B9798" w14:textId="77777777" w:rsidR="002949B4" w:rsidRDefault="00125358">
      <w:r>
        <w:rPr>
          <w:rFonts w:ascii="Consolas" w:eastAsia="Consolas" w:hAnsi="Consolas" w:cs="Consolas"/>
        </w:rPr>
        <w:t>While using predefined values from STIX vocabularies is encouraged, in some cases this is not possible or desirable. STIX supports this by defining vocabularies as “open”: producers are always permitted to use values outside of the sug</w:t>
      </w:r>
      <w:r>
        <w:rPr>
          <w:rFonts w:ascii="Consolas" w:eastAsia="Consolas" w:hAnsi="Consolas" w:cs="Consolas"/>
        </w:rPr>
        <w:t>gested vocabulary.</w:t>
      </w:r>
    </w:p>
    <w:p w14:paraId="60D39801" w14:textId="77777777" w:rsidR="002949B4" w:rsidRDefault="00125358">
      <w:pPr>
        <w:pStyle w:val="Heading3"/>
        <w:contextualSpacing w:val="0"/>
      </w:pPr>
      <w:bookmarkStart w:id="13" w:name="h.vj2dopx186bb" w:colFirst="0" w:colLast="0"/>
      <w:bookmarkEnd w:id="13"/>
      <w:r>
        <w:t>​</w:t>
      </w:r>
      <w:r>
        <w:t>6.1.5.​ Serialization</w:t>
      </w:r>
    </w:p>
    <w:p w14:paraId="307B4CE2" w14:textId="77777777" w:rsidR="002949B4" w:rsidRDefault="00125358">
      <w:r>
        <w:rPr>
          <w:rFonts w:ascii="Consolas" w:eastAsia="Consolas" w:hAnsi="Consolas" w:cs="Consolas"/>
        </w:rPr>
        <w:t>STIX is defined independent of any specific storage or exchange format (serialization). H</w:t>
      </w:r>
      <w:r>
        <w:t>owever, the mandatory-to-implement (MTI) serialization in STIX 2.0 is JSON (</w:t>
      </w:r>
      <w:r>
        <w:rPr>
          <w:color w:val="FF0000"/>
        </w:rPr>
        <w:t>TODO REF IETF</w:t>
      </w:r>
      <w:r>
        <w:t xml:space="preserve">). </w:t>
      </w:r>
      <w:r>
        <w:rPr>
          <w:rFonts w:ascii="Consolas" w:eastAsia="Consolas" w:hAnsi="Consolas" w:cs="Consolas"/>
        </w:rPr>
        <w:t xml:space="preserve">Therefore, </w:t>
      </w:r>
      <w:r>
        <w:t>all STIX-compatible to</w:t>
      </w:r>
      <w:r>
        <w:t xml:space="preserve">ols </w:t>
      </w:r>
      <w:r>
        <w:rPr>
          <w:b/>
        </w:rPr>
        <w:t>MUST</w:t>
      </w:r>
      <w:r>
        <w:t xml:space="preserve"> support JSON as a serialization</w:t>
      </w:r>
      <w:r>
        <w:rPr>
          <w:rFonts w:ascii="Consolas" w:eastAsia="Consolas" w:hAnsi="Consolas" w:cs="Consolas"/>
        </w:rPr>
        <w:t xml:space="preserve">. STIX-compatible tools </w:t>
      </w:r>
      <w:r>
        <w:rPr>
          <w:rFonts w:ascii="Consolas" w:eastAsia="Consolas" w:hAnsi="Consolas" w:cs="Consolas"/>
          <w:b/>
        </w:rPr>
        <w:t>MAY</w:t>
      </w:r>
      <w:r>
        <w:rPr>
          <w:rFonts w:ascii="Consolas" w:eastAsia="Consolas" w:hAnsi="Consolas" w:cs="Consolas"/>
        </w:rPr>
        <w:t xml:space="preserve"> </w:t>
      </w:r>
      <w:r>
        <w:t>support serialization</w:t>
      </w:r>
      <w:r>
        <w:rPr>
          <w:rFonts w:ascii="Consolas" w:eastAsia="Consolas" w:hAnsi="Consolas" w:cs="Consolas"/>
        </w:rPr>
        <w:t>s other than JSON</w:t>
      </w:r>
      <w:r>
        <w:t>.</w:t>
      </w:r>
    </w:p>
    <w:p w14:paraId="054150DF" w14:textId="77777777" w:rsidR="002949B4" w:rsidRDefault="002949B4"/>
    <w:p w14:paraId="35C83B87" w14:textId="77777777" w:rsidR="002949B4" w:rsidRDefault="00125358">
      <w:r>
        <w:t>As JSON is the mandatory-to-implement serialization, all examples in this document are expressed in JSON.</w:t>
      </w:r>
    </w:p>
    <w:p w14:paraId="5DA06C94" w14:textId="77777777" w:rsidR="002949B4" w:rsidRDefault="00125358">
      <w:pPr>
        <w:pStyle w:val="Heading3"/>
        <w:contextualSpacing w:val="0"/>
      </w:pPr>
      <w:bookmarkStart w:id="14" w:name="h.65z4ktwggddy" w:colFirst="0" w:colLast="0"/>
      <w:bookmarkEnd w:id="14"/>
      <w:r>
        <w:lastRenderedPageBreak/>
        <w:t>​</w:t>
      </w:r>
      <w:r>
        <w:t>6.1.6.​ Transporting STIX</w:t>
      </w:r>
    </w:p>
    <w:p w14:paraId="6E724EFE" w14:textId="77777777" w:rsidR="002949B4" w:rsidRDefault="00125358">
      <w:r>
        <w:t>STIX 2.0 is de</w:t>
      </w:r>
      <w:r>
        <w:t>signed to be transport-agnostic</w:t>
      </w:r>
      <w:r>
        <w:rPr>
          <w:rFonts w:ascii="Consolas" w:eastAsia="Consolas" w:hAnsi="Consolas" w:cs="Consolas"/>
        </w:rPr>
        <w:t>, i.e. t</w:t>
      </w:r>
      <w:r>
        <w:t xml:space="preserve">he structures and serializations do not </w:t>
      </w:r>
      <w:r>
        <w:rPr>
          <w:rFonts w:ascii="Consolas" w:eastAsia="Consolas" w:hAnsi="Consolas" w:cs="Consolas"/>
        </w:rPr>
        <w:t>rely on</w:t>
      </w:r>
      <w:r>
        <w:t xml:space="preserve"> any specific transport mechanism. A companion CTI specification, TAXII (TODO REF), </w:t>
      </w:r>
      <w:r>
        <w:rPr>
          <w:rFonts w:ascii="Consolas" w:eastAsia="Consolas" w:hAnsi="Consolas" w:cs="Consolas"/>
        </w:rPr>
        <w:t>is</w:t>
      </w:r>
      <w:r>
        <w:t xml:space="preserve"> designed specifically to transport STIX Objects and is the recommended mechanism </w:t>
      </w:r>
      <w:r>
        <w:rPr>
          <w:rFonts w:ascii="Consolas" w:eastAsia="Consolas" w:hAnsi="Consolas" w:cs="Consolas"/>
        </w:rPr>
        <w:t>fo</w:t>
      </w:r>
      <w:r>
        <w:rPr>
          <w:rFonts w:ascii="Consolas" w:eastAsia="Consolas" w:hAnsi="Consolas" w:cs="Consolas"/>
        </w:rPr>
        <w:t>r doing</w:t>
      </w:r>
      <w:r>
        <w:t xml:space="preserve"> so. If TAXII connectivity is not available or desired, STIX provides the Bundle object (see Section TODO) to allow for transportation of STIX data over non-TAXII communication mechanisms.</w:t>
      </w:r>
    </w:p>
    <w:p w14:paraId="324D4F53" w14:textId="77777777" w:rsidR="002949B4" w:rsidRDefault="00125358">
      <w:pPr>
        <w:pStyle w:val="Heading3"/>
        <w:contextualSpacing w:val="0"/>
      </w:pPr>
      <w:bookmarkStart w:id="15" w:name="h.qfdc1sqvqil6" w:colFirst="0" w:colLast="0"/>
      <w:bookmarkEnd w:id="15"/>
      <w:r>
        <w:t>​</w:t>
      </w:r>
      <w:r>
        <w:t>6.1.7.​ Common Terms</w:t>
      </w:r>
    </w:p>
    <w:p w14:paraId="5AE8F01A" w14:textId="77777777" w:rsidR="002949B4" w:rsidRDefault="00125358">
      <w:r>
        <w:rPr>
          <w:b/>
        </w:rPr>
        <w:t xml:space="preserve">Object Creator </w:t>
      </w:r>
      <w:r>
        <w:t>- The entity that created a STIX object (See Section TODO).</w:t>
      </w:r>
    </w:p>
    <w:p w14:paraId="35500431" w14:textId="77777777" w:rsidR="002949B4" w:rsidRDefault="00125358">
      <w:r>
        <w:rPr>
          <w:b/>
        </w:rPr>
        <w:t xml:space="preserve">Producer </w:t>
      </w:r>
      <w:r>
        <w:t>- Any entity that generates STIX content, including Object Creators as well as those passing along existing content.</w:t>
      </w:r>
    </w:p>
    <w:p w14:paraId="59BD911C" w14:textId="77777777" w:rsidR="002949B4" w:rsidRDefault="00125358">
      <w:r>
        <w:rPr>
          <w:b/>
        </w:rPr>
        <w:t>Consumer</w:t>
      </w:r>
      <w:r>
        <w:t xml:space="preserve"> - Any entity that receives STIX content.</w:t>
      </w:r>
    </w:p>
    <w:p w14:paraId="5874B9AF" w14:textId="77777777" w:rsidR="002949B4" w:rsidRDefault="00125358">
      <w:r>
        <w:rPr>
          <w:b/>
        </w:rPr>
        <w:t xml:space="preserve">STIX Content </w:t>
      </w:r>
      <w:r>
        <w:t xml:space="preserve">- STIX </w:t>
      </w:r>
      <w:r>
        <w:t>documents, including STIX Objects, STIX Objects grouped as bundles, etc.</w:t>
      </w:r>
    </w:p>
    <w:p w14:paraId="1104589A" w14:textId="77777777" w:rsidR="002949B4" w:rsidRDefault="00125358">
      <w:pPr>
        <w:pStyle w:val="Heading2"/>
        <w:contextualSpacing w:val="0"/>
      </w:pPr>
      <w:bookmarkStart w:id="16" w:name="h.jdoduhys9iz" w:colFirst="0" w:colLast="0"/>
      <w:bookmarkEnd w:id="16"/>
      <w:r>
        <w:t>​</w:t>
      </w:r>
      <w:r>
        <w:t>6.2.​ Requirements</w:t>
      </w:r>
    </w:p>
    <w:p w14:paraId="6EC7C03E" w14:textId="77777777" w:rsidR="002949B4" w:rsidRDefault="00125358">
      <w:r>
        <w:t>The keywords “MUST”, “MUST NOT”, “REQUIRED”, “SHALL”, “SHALL NOT”, “SHOULD”, “SHOULD NOT”, “RECOMMENDED”, “NOT RECOMMENDED”, “MAY”, and “OPTIONAL” in this document</w:t>
      </w:r>
      <w:r>
        <w:t xml:space="preserve"> are to be interpreted as described in RFC 2119 [</w:t>
      </w:r>
      <w:r>
        <w:rPr>
          <w:color w:val="FF0000"/>
        </w:rPr>
        <w:t>TODO add reference</w:t>
      </w:r>
      <w:r>
        <w:t>].</w:t>
      </w:r>
      <w:r>
        <w:br/>
      </w:r>
      <w:r>
        <w:br/>
        <w:t xml:space="preserve">An implementation is not compliant if it fails to satisfy one or more of the </w:t>
      </w:r>
      <w:r>
        <w:rPr>
          <w:b/>
        </w:rPr>
        <w:t>MUST</w:t>
      </w:r>
      <w:r>
        <w:t xml:space="preserve"> or </w:t>
      </w:r>
      <w:r>
        <w:rPr>
          <w:b/>
        </w:rPr>
        <w:t>REQUIRED</w:t>
      </w:r>
      <w:r>
        <w:t xml:space="preserve"> level requirements. An implementation that satisfies all the </w:t>
      </w:r>
      <w:r>
        <w:rPr>
          <w:b/>
        </w:rPr>
        <w:t>MUST</w:t>
      </w:r>
      <w:r>
        <w:t xml:space="preserve"> or </w:t>
      </w:r>
      <w:r>
        <w:rPr>
          <w:b/>
        </w:rPr>
        <w:t>REQUIRED</w:t>
      </w:r>
      <w:r>
        <w:t xml:space="preserve"> level and all</w:t>
      </w:r>
      <w:r>
        <w:t xml:space="preserve"> the </w:t>
      </w:r>
      <w:r>
        <w:rPr>
          <w:b/>
        </w:rPr>
        <w:t>SHOULD</w:t>
      </w:r>
      <w:r>
        <w:t xml:space="preserve"> level requirements is said to be “unconditionally compliant”; one that satisfies all the </w:t>
      </w:r>
      <w:r>
        <w:rPr>
          <w:b/>
        </w:rPr>
        <w:t>MUST</w:t>
      </w:r>
      <w:r>
        <w:t xml:space="preserve"> level requirements but not all the </w:t>
      </w:r>
      <w:r>
        <w:rPr>
          <w:b/>
        </w:rPr>
        <w:t>SHOULD</w:t>
      </w:r>
      <w:r>
        <w:t xml:space="preserve"> level requirements is said to be “conditionally compliant”.</w:t>
      </w:r>
    </w:p>
    <w:p w14:paraId="0027027D" w14:textId="77777777" w:rsidR="002949B4" w:rsidRDefault="00125358">
      <w:pPr>
        <w:pStyle w:val="Heading2"/>
        <w:contextualSpacing w:val="0"/>
      </w:pPr>
      <w:bookmarkStart w:id="17" w:name="h.dixoncb7i3ou" w:colFirst="0" w:colLast="0"/>
      <w:bookmarkEnd w:id="17"/>
      <w:r>
        <w:t>​</w:t>
      </w:r>
      <w:r>
        <w:t xml:space="preserve">6.3.​ Document Structure </w:t>
      </w:r>
    </w:p>
    <w:p w14:paraId="7397218A" w14:textId="77777777" w:rsidR="002949B4" w:rsidRDefault="00125358">
      <w:r>
        <w:t>This specification do</w:t>
      </w:r>
      <w:r>
        <w:t>cument is structured as follows.</w:t>
      </w:r>
    </w:p>
    <w:p w14:paraId="07EEAAD1" w14:textId="77777777" w:rsidR="002949B4" w:rsidRDefault="00125358">
      <w:r>
        <w:rPr>
          <w:color w:val="FF0000"/>
        </w:rPr>
        <w:t>&lt;TODO - CHECK THE ORDER OF THE SECTIONS AND ORGANISE THIS PARA AS APPROPRIATE&gt;</w:t>
      </w:r>
    </w:p>
    <w:p w14:paraId="6A1BC334" w14:textId="77777777" w:rsidR="002949B4" w:rsidRDefault="00125358">
      <w:r>
        <w:t xml:space="preserve">Section </w:t>
      </w:r>
      <w:r>
        <w:rPr>
          <w:color w:val="FF0000"/>
        </w:rPr>
        <w:t>&lt;TODO&gt;</w:t>
      </w:r>
      <w:r>
        <w:t xml:space="preserve"> defines the common types used throughout STIX, and is referenced in other sections of this specification. Information on customiz</w:t>
      </w:r>
      <w:r>
        <w:t>ing STIX can be found in Section 4</w:t>
      </w:r>
      <w:r>
        <w:rPr>
          <w:color w:val="FF0000"/>
        </w:rPr>
        <w:t>&lt;TODO&gt;</w:t>
      </w:r>
      <w:r>
        <w:t>, with guidance, requirements and examples of Custom Properties. Section 5</w:t>
      </w:r>
      <w:r>
        <w:rPr>
          <w:color w:val="FF0000"/>
        </w:rPr>
        <w:t>&lt;TODO&gt;</w:t>
      </w:r>
      <w:r>
        <w:t xml:space="preserve"> outlines how STIX Objects are transported or transmitted. Section 6</w:t>
      </w:r>
      <w:r>
        <w:rPr>
          <w:color w:val="FF0000"/>
        </w:rPr>
        <w:t>&lt;TODO&gt;</w:t>
      </w:r>
      <w:r>
        <w:t xml:space="preserve"> defines the properties and behaviors common to all STIX Domai</w:t>
      </w:r>
      <w:r>
        <w:t xml:space="preserve">n Objects (SDOs). </w:t>
      </w:r>
    </w:p>
    <w:p w14:paraId="461C9355" w14:textId="77777777" w:rsidR="002949B4" w:rsidRDefault="002949B4"/>
    <w:p w14:paraId="514CFDDE" w14:textId="77777777" w:rsidR="002949B4" w:rsidRDefault="00125358">
      <w:r>
        <w:rPr>
          <w:color w:val="FF0000"/>
        </w:rPr>
        <w:t>&lt;to do&gt; FINISH EXPANDING THIS SECTION - Suggest we do this when we have combined all the STIX docs into one. Easier then to get order of sections correct.</w:t>
      </w:r>
    </w:p>
    <w:p w14:paraId="11B40D43" w14:textId="77777777" w:rsidR="002949B4" w:rsidRDefault="00125358">
      <w:pPr>
        <w:pStyle w:val="Heading2"/>
        <w:contextualSpacing w:val="0"/>
      </w:pPr>
      <w:bookmarkStart w:id="18" w:name="h.38mgz8dpg8z3" w:colFirst="0" w:colLast="0"/>
      <w:bookmarkEnd w:id="18"/>
      <w:r>
        <w:lastRenderedPageBreak/>
        <w:t>​</w:t>
      </w:r>
      <w:r>
        <w:t xml:space="preserve">6.4.​ Conventions </w:t>
      </w:r>
    </w:p>
    <w:p w14:paraId="436D6E20" w14:textId="77777777" w:rsidR="002949B4" w:rsidRDefault="00125358">
      <w:pPr>
        <w:pStyle w:val="Heading3"/>
        <w:spacing w:after="240"/>
        <w:contextualSpacing w:val="0"/>
      </w:pPr>
      <w:bookmarkStart w:id="19" w:name="h.pc5gnp8dofa" w:colFirst="0" w:colLast="0"/>
      <w:bookmarkEnd w:id="19"/>
      <w:r>
        <w:t>​</w:t>
      </w:r>
      <w:r>
        <w:t>6.4.1.​ Naming Conventions</w:t>
      </w:r>
    </w:p>
    <w:p w14:paraId="58269099" w14:textId="77777777" w:rsidR="002949B4" w:rsidRDefault="00125358">
      <w:r>
        <w:t>All type names, property names an</w:t>
      </w:r>
      <w:r>
        <w:t>d literals are in lowercase. Words in property names are separated with an underscore (_), while words in type names and string enumerations are separated with a dash (-). All type names, property names, object names, and vocabulary terms are between three</w:t>
      </w:r>
      <w:r>
        <w:t xml:space="preserve"> and 250 characters long.</w:t>
      </w:r>
    </w:p>
    <w:p w14:paraId="5A8628A7" w14:textId="77777777" w:rsidR="002949B4" w:rsidRDefault="00125358">
      <w:pPr>
        <w:pStyle w:val="Heading3"/>
        <w:spacing w:after="240"/>
        <w:contextualSpacing w:val="0"/>
      </w:pPr>
      <w:bookmarkStart w:id="20" w:name="h.il7pzshahd9b" w:colFirst="0" w:colLast="0"/>
      <w:bookmarkEnd w:id="20"/>
      <w:r>
        <w:t>​</w:t>
      </w:r>
      <w:r>
        <w:t>6.4.2.​ Reserved Property Names</w:t>
      </w:r>
    </w:p>
    <w:p w14:paraId="67D27E29" w14:textId="77777777" w:rsidR="002949B4" w:rsidRDefault="00125358">
      <w:r>
        <w:t xml:space="preserve">Reserved property names are marked with a type called </w:t>
      </w:r>
      <w:r>
        <w:rPr>
          <w:rFonts w:ascii="Consolas" w:eastAsia="Consolas" w:hAnsi="Consolas" w:cs="Consolas"/>
          <w:color w:val="C7254E"/>
          <w:shd w:val="clear" w:color="auto" w:fill="F9F2F4"/>
        </w:rPr>
        <w:t>RESERVED</w:t>
      </w:r>
      <w:r>
        <w:t xml:space="preserve"> and a description text of “RESERVED FOR FUTURE USE”. Any property name that is marked as </w:t>
      </w:r>
      <w:r>
        <w:rPr>
          <w:rFonts w:ascii="Consolas" w:eastAsia="Consolas" w:hAnsi="Consolas" w:cs="Consolas"/>
          <w:color w:val="C7254E"/>
          <w:shd w:val="clear" w:color="auto" w:fill="F9F2F4"/>
        </w:rPr>
        <w:t>RESERVED</w:t>
      </w:r>
      <w:r>
        <w:t xml:space="preserve"> </w:t>
      </w:r>
      <w:r>
        <w:rPr>
          <w:b/>
        </w:rPr>
        <w:t>MUST NOT</w:t>
      </w:r>
      <w:r>
        <w:t xml:space="preserve"> be </w:t>
      </w:r>
      <w:r>
        <w:rPr>
          <w:rFonts w:ascii="Consolas" w:eastAsia="Consolas" w:hAnsi="Consolas" w:cs="Consolas"/>
        </w:rPr>
        <w:t xml:space="preserve">present in STIX content </w:t>
      </w:r>
      <w:r>
        <w:rPr>
          <w:rFonts w:ascii="Consolas" w:eastAsia="Consolas" w:hAnsi="Consolas" w:cs="Consolas"/>
        </w:rPr>
        <w:t>conforming to this version of the specification.</w:t>
      </w:r>
    </w:p>
    <w:p w14:paraId="113ECF87" w14:textId="77777777" w:rsidR="002949B4" w:rsidRDefault="00125358">
      <w:pPr>
        <w:pStyle w:val="Heading3"/>
        <w:spacing w:after="240"/>
        <w:contextualSpacing w:val="0"/>
      </w:pPr>
      <w:bookmarkStart w:id="21" w:name="h.601hcnud1rpt" w:colFirst="0" w:colLast="0"/>
      <w:bookmarkEnd w:id="21"/>
      <w:r>
        <w:t>​</w:t>
      </w:r>
      <w:r>
        <w:t>6.4.3.​ Font Colors and Style</w:t>
      </w:r>
    </w:p>
    <w:p w14:paraId="31AC1F59" w14:textId="77777777" w:rsidR="002949B4" w:rsidRDefault="00125358">
      <w:pPr>
        <w:spacing w:after="240"/>
      </w:pPr>
      <w:r>
        <w:rPr>
          <w:sz w:val="20"/>
          <w:szCs w:val="20"/>
        </w:rPr>
        <w:t>T</w:t>
      </w:r>
      <w:r>
        <w:t>he following color, font and font style conventions are used in this document:</w:t>
      </w:r>
    </w:p>
    <w:p w14:paraId="333B60BD" w14:textId="77777777" w:rsidR="002949B4" w:rsidRDefault="00125358">
      <w:pPr>
        <w:numPr>
          <w:ilvl w:val="0"/>
          <w:numId w:val="8"/>
        </w:numPr>
        <w:spacing w:after="240"/>
        <w:ind w:hanging="360"/>
        <w:contextualSpacing/>
      </w:pPr>
      <w:r>
        <w:t xml:space="preserve">The </w:t>
      </w:r>
      <w:r>
        <w:rPr>
          <w:rFonts w:ascii="Consolas" w:eastAsia="Consolas" w:hAnsi="Consolas" w:cs="Consolas"/>
        </w:rPr>
        <w:t>Consolas</w:t>
      </w:r>
      <w:r>
        <w:t xml:space="preserve"> font is used for all type names, property names and literals.</w:t>
      </w:r>
    </w:p>
    <w:p w14:paraId="07FB1079" w14:textId="77777777" w:rsidR="002949B4" w:rsidRDefault="00125358">
      <w:pPr>
        <w:numPr>
          <w:ilvl w:val="1"/>
          <w:numId w:val="8"/>
        </w:numPr>
        <w:spacing w:after="240"/>
        <w:ind w:hanging="360"/>
        <w:contextualSpacing/>
      </w:pPr>
      <w:r>
        <w:t xml:space="preserve">type names are in red with a light red background – </w:t>
      </w:r>
      <w:r>
        <w:rPr>
          <w:rFonts w:ascii="Consolas" w:eastAsia="Consolas" w:hAnsi="Consolas" w:cs="Consolas"/>
          <w:color w:val="C7254E"/>
          <w:shd w:val="clear" w:color="auto" w:fill="F9F2F4"/>
        </w:rPr>
        <w:t>package</w:t>
      </w:r>
    </w:p>
    <w:p w14:paraId="45B3B551" w14:textId="77777777" w:rsidR="002949B4" w:rsidRDefault="00125358">
      <w:pPr>
        <w:numPr>
          <w:ilvl w:val="1"/>
          <w:numId w:val="8"/>
        </w:numPr>
        <w:spacing w:after="240"/>
        <w:ind w:hanging="360"/>
        <w:contextualSpacing/>
      </w:pPr>
      <w:r>
        <w:t xml:space="preserve">property names are in bold style – </w:t>
      </w:r>
      <w:r>
        <w:rPr>
          <w:rFonts w:ascii="Consolas" w:eastAsia="Consolas" w:hAnsi="Consolas" w:cs="Consolas"/>
          <w:b/>
        </w:rPr>
        <w:t>created_at</w:t>
      </w:r>
    </w:p>
    <w:p w14:paraId="1A3FC995" w14:textId="77777777" w:rsidR="002949B4" w:rsidRDefault="00125358">
      <w:pPr>
        <w:numPr>
          <w:ilvl w:val="1"/>
          <w:numId w:val="8"/>
        </w:numPr>
        <w:spacing w:after="240"/>
        <w:ind w:hanging="360"/>
        <w:contextualSpacing/>
      </w:pPr>
      <w:r>
        <w:t xml:space="preserve">literals (values) are in green with a green background – </w:t>
      </w:r>
      <w:r>
        <w:rPr>
          <w:rFonts w:ascii="Consolas" w:eastAsia="Consolas" w:hAnsi="Consolas" w:cs="Consolas"/>
          <w:color w:val="38761D"/>
          <w:shd w:val="clear" w:color="auto" w:fill="D9EAD3"/>
        </w:rPr>
        <w:t>IP Watchlist</w:t>
      </w:r>
    </w:p>
    <w:p w14:paraId="1C2514D9" w14:textId="77777777" w:rsidR="002949B4" w:rsidRDefault="00125358">
      <w:pPr>
        <w:numPr>
          <w:ilvl w:val="1"/>
          <w:numId w:val="8"/>
        </w:numPr>
        <w:spacing w:after="240"/>
        <w:ind w:hanging="360"/>
        <w:contextualSpacing/>
      </w:pPr>
      <w:r>
        <w:t xml:space="preserve">as “named relationship” are string literals, they will also appear in green with a green background – </w:t>
      </w:r>
      <w:r>
        <w:rPr>
          <w:rFonts w:ascii="Consolas" w:eastAsia="Consolas" w:hAnsi="Consolas" w:cs="Consolas"/>
          <w:color w:val="38761D"/>
          <w:shd w:val="clear" w:color="auto" w:fill="D9EAD3"/>
        </w:rPr>
        <w:t>related-to</w:t>
      </w:r>
    </w:p>
    <w:p w14:paraId="559D99C1" w14:textId="77777777" w:rsidR="002949B4" w:rsidRDefault="00125358">
      <w:pPr>
        <w:numPr>
          <w:ilvl w:val="0"/>
          <w:numId w:val="8"/>
        </w:numPr>
        <w:spacing w:after="240"/>
        <w:ind w:hanging="360"/>
        <w:contextualSpacing/>
      </w:pPr>
      <w:r>
        <w:t>In property tables, if the property is being redefined from an inherited value in some way, then the background is dark grey.</w:t>
      </w:r>
    </w:p>
    <w:p w14:paraId="1A20618C" w14:textId="77777777" w:rsidR="002949B4" w:rsidRDefault="00125358">
      <w:pPr>
        <w:numPr>
          <w:ilvl w:val="0"/>
          <w:numId w:val="8"/>
        </w:numPr>
        <w:spacing w:after="240"/>
        <w:ind w:hanging="360"/>
        <w:contextualSpacing/>
      </w:pPr>
      <w:r>
        <w:t>All examples in t</w:t>
      </w:r>
      <w:r>
        <w:t xml:space="preserve">his document are expressed in JSON. They are in </w:t>
      </w:r>
      <w:r>
        <w:rPr>
          <w:rFonts w:ascii="Consolas" w:eastAsia="Consolas" w:hAnsi="Consolas" w:cs="Consolas"/>
        </w:rPr>
        <w:t>Consolas</w:t>
      </w:r>
      <w:r>
        <w:t xml:space="preserve"> 9 pt font, with straight quotes, black text and a </w:t>
      </w:r>
      <w:r>
        <w:rPr>
          <w:shd w:val="clear" w:color="auto" w:fill="CFE2F3"/>
        </w:rPr>
        <w:t>light blue background</w:t>
      </w:r>
      <w:r>
        <w:t>. All examples have a 2 space indentation.</w:t>
      </w:r>
    </w:p>
    <w:p w14:paraId="674B08EE" w14:textId="77777777" w:rsidR="002949B4" w:rsidRDefault="00125358">
      <w:r>
        <w:t>​</w:t>
      </w:r>
    </w:p>
    <w:p w14:paraId="44A280D5" w14:textId="77777777" w:rsidR="002949B4" w:rsidRDefault="00125358">
      <w:pPr>
        <w:pStyle w:val="Heading1"/>
        <w:contextualSpacing w:val="0"/>
      </w:pPr>
      <w:bookmarkStart w:id="22" w:name="h.yeo5yj6uksa9" w:colFirst="0" w:colLast="0"/>
      <w:bookmarkEnd w:id="22"/>
      <w:r>
        <w:rPr>
          <w:rFonts w:ascii="Consolas" w:eastAsia="Consolas" w:hAnsi="Consolas" w:cs="Consolas"/>
        </w:rPr>
        <w:t>​</w:t>
      </w:r>
      <w:r>
        <w:rPr>
          <w:rFonts w:ascii="Consolas" w:eastAsia="Consolas" w:hAnsi="Consolas" w:cs="Consolas"/>
        </w:rPr>
        <w:t>7.​ Common Data Types</w:t>
      </w:r>
    </w:p>
    <w:p w14:paraId="29353436" w14:textId="77777777" w:rsidR="002949B4" w:rsidRDefault="002949B4"/>
    <w:p w14:paraId="7920C45F" w14:textId="77777777" w:rsidR="002949B4" w:rsidRDefault="00125358">
      <w:r>
        <w:rPr>
          <w:b/>
        </w:rPr>
        <w:t>TODO Open questions:</w:t>
      </w:r>
    </w:p>
    <w:p w14:paraId="791A58A9" w14:textId="77777777" w:rsidR="002949B4" w:rsidRDefault="00125358">
      <w:pPr>
        <w:numPr>
          <w:ilvl w:val="0"/>
          <w:numId w:val="11"/>
        </w:numPr>
        <w:ind w:hanging="360"/>
        <w:contextualSpacing/>
      </w:pPr>
      <w:r>
        <w:t>Make sure each of the sections are con</w:t>
      </w:r>
      <w:r>
        <w:t>sistent with each other once we're done</w:t>
      </w:r>
    </w:p>
    <w:p w14:paraId="02C837D2" w14:textId="77777777" w:rsidR="002949B4" w:rsidRDefault="00125358">
      <w:pPr>
        <w:numPr>
          <w:ilvl w:val="0"/>
          <w:numId w:val="11"/>
        </w:numPr>
        <w:ind w:hanging="360"/>
        <w:contextualSpacing/>
      </w:pPr>
      <w:r>
        <w:t>Need to figure out how to do statements about JSON MTI serialization</w:t>
      </w:r>
    </w:p>
    <w:p w14:paraId="56122078" w14:textId="77777777" w:rsidR="002949B4" w:rsidRDefault="002949B4"/>
    <w:p w14:paraId="107489BE" w14:textId="77777777" w:rsidR="002949B4" w:rsidRDefault="00125358">
      <w:r>
        <w:rPr>
          <w:rFonts w:ascii="Consolas" w:eastAsia="Consolas" w:hAnsi="Consolas" w:cs="Consolas"/>
        </w:rPr>
        <w:t>This section defines the common types used throughout STIX. These types will be referenced by the “Type” column in other sections. This section de</w:t>
      </w:r>
      <w:r>
        <w:rPr>
          <w:rFonts w:ascii="Consolas" w:eastAsia="Consolas" w:hAnsi="Consolas" w:cs="Consolas"/>
        </w:rPr>
        <w:t xml:space="preserve">fines the names and permitted values of common types that are used in the STIX </w:t>
      </w:r>
      <w:r>
        <w:rPr>
          <w:rFonts w:ascii="Consolas" w:eastAsia="Consolas" w:hAnsi="Consolas" w:cs="Consolas"/>
        </w:rPr>
        <w:lastRenderedPageBreak/>
        <w:t>information model; it does not, however, define the meaning of any fields using these types. These types may be further restricted elsewhere in the document.</w:t>
      </w:r>
    </w:p>
    <w:p w14:paraId="61D508F3" w14:textId="77777777" w:rsidR="002949B4" w:rsidRDefault="002949B4"/>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75"/>
      </w:tblGrid>
      <w:tr w:rsidR="002949B4" w14:paraId="30D00291" w14:textId="77777777">
        <w:tc>
          <w:tcPr>
            <w:tcW w:w="267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4C544B1" w14:textId="77777777" w:rsidR="002949B4" w:rsidRDefault="00125358">
            <w:pPr>
              <w:spacing w:line="288" w:lineRule="auto"/>
            </w:pPr>
            <w:r>
              <w:rPr>
                <w:b/>
                <w:color w:val="FFFFFF"/>
                <w:shd w:val="clear" w:color="auto" w:fill="073763"/>
              </w:rPr>
              <w:t>Type</w:t>
            </w:r>
          </w:p>
        </w:tc>
        <w:tc>
          <w:tcPr>
            <w:tcW w:w="66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EE92226" w14:textId="77777777" w:rsidR="002949B4" w:rsidRDefault="00125358">
            <w:pPr>
              <w:spacing w:line="288" w:lineRule="auto"/>
            </w:pPr>
            <w:r>
              <w:rPr>
                <w:b/>
                <w:color w:val="FFFFFF"/>
                <w:shd w:val="clear" w:color="auto" w:fill="073763"/>
              </w:rPr>
              <w:t>Description</w:t>
            </w:r>
          </w:p>
        </w:tc>
      </w:tr>
      <w:tr w:rsidR="002949B4" w14:paraId="31B58E18" w14:textId="77777777">
        <w:tc>
          <w:tcPr>
            <w:tcW w:w="2670" w:type="dxa"/>
            <w:tcMar>
              <w:top w:w="100" w:type="dxa"/>
              <w:left w:w="100" w:type="dxa"/>
              <w:bottom w:w="100" w:type="dxa"/>
              <w:right w:w="100" w:type="dxa"/>
            </w:tcMar>
          </w:tcPr>
          <w:p w14:paraId="36FF4AB2" w14:textId="77777777" w:rsidR="002949B4" w:rsidRDefault="00125358">
            <w:r>
              <w:rPr>
                <w:rFonts w:ascii="Consolas" w:eastAsia="Consolas" w:hAnsi="Consolas" w:cs="Consolas"/>
                <w:color w:val="C7254E"/>
                <w:shd w:val="clear" w:color="auto" w:fill="F9F2F4"/>
              </w:rPr>
              <w:t>boolean</w:t>
            </w:r>
          </w:p>
        </w:tc>
        <w:tc>
          <w:tcPr>
            <w:tcW w:w="6675" w:type="dxa"/>
            <w:tcMar>
              <w:top w:w="100" w:type="dxa"/>
              <w:left w:w="100" w:type="dxa"/>
              <w:bottom w:w="100" w:type="dxa"/>
              <w:right w:w="100" w:type="dxa"/>
            </w:tcMar>
          </w:tcPr>
          <w:p w14:paraId="7AE15638" w14:textId="77777777" w:rsidR="002949B4" w:rsidRDefault="00125358">
            <w:pPr>
              <w:widowControl w:val="0"/>
              <w:spacing w:line="240" w:lineRule="auto"/>
            </w:pPr>
            <w:r>
              <w:rPr>
                <w:rFonts w:ascii="Consolas" w:eastAsia="Consolas" w:hAnsi="Consolas" w:cs="Consolas"/>
              </w:rPr>
              <w:t xml:space="preserve">A value of </w:t>
            </w:r>
            <w:r>
              <w:rPr>
                <w:rFonts w:ascii="Consolas" w:eastAsia="Consolas" w:hAnsi="Consolas" w:cs="Consolas"/>
                <w:color w:val="38761D"/>
                <w:shd w:val="clear" w:color="auto" w:fill="D9EAD3"/>
              </w:rPr>
              <w:t>true</w:t>
            </w:r>
            <w:r>
              <w:t xml:space="preserve"> </w:t>
            </w:r>
            <w:r>
              <w:rPr>
                <w:rFonts w:ascii="Consolas" w:eastAsia="Consolas" w:hAnsi="Consolas" w:cs="Consolas"/>
              </w:rPr>
              <w:t>or</w:t>
            </w:r>
            <w:r>
              <w:t xml:space="preserve"> </w:t>
            </w:r>
            <w:r>
              <w:rPr>
                <w:rFonts w:ascii="Consolas" w:eastAsia="Consolas" w:hAnsi="Consolas" w:cs="Consolas"/>
                <w:color w:val="38761D"/>
                <w:shd w:val="clear" w:color="auto" w:fill="D9EAD3"/>
              </w:rPr>
              <w:t>false</w:t>
            </w:r>
            <w:r>
              <w:t>.</w:t>
            </w:r>
          </w:p>
        </w:tc>
      </w:tr>
      <w:tr w:rsidR="002949B4" w14:paraId="174614C3" w14:textId="77777777">
        <w:tc>
          <w:tcPr>
            <w:tcW w:w="2670" w:type="dxa"/>
            <w:tcMar>
              <w:top w:w="100" w:type="dxa"/>
              <w:left w:w="100" w:type="dxa"/>
              <w:bottom w:w="100" w:type="dxa"/>
              <w:right w:w="100" w:type="dxa"/>
            </w:tcMar>
          </w:tcPr>
          <w:p w14:paraId="1D18E9FD" w14:textId="77777777" w:rsidR="002949B4" w:rsidRDefault="00125358">
            <w:pPr>
              <w:spacing w:line="331" w:lineRule="auto"/>
            </w:pPr>
            <w:r>
              <w:rPr>
                <w:rFonts w:ascii="Consolas" w:eastAsia="Consolas" w:hAnsi="Consolas" w:cs="Consolas"/>
                <w:color w:val="C7254E"/>
                <w:shd w:val="clear" w:color="auto" w:fill="F9F2F4"/>
              </w:rPr>
              <w:t>cybox-container</w:t>
            </w:r>
          </w:p>
        </w:tc>
        <w:tc>
          <w:tcPr>
            <w:tcW w:w="6675" w:type="dxa"/>
            <w:tcMar>
              <w:top w:w="100" w:type="dxa"/>
              <w:left w:w="100" w:type="dxa"/>
              <w:bottom w:w="100" w:type="dxa"/>
              <w:right w:w="100" w:type="dxa"/>
            </w:tcMar>
          </w:tcPr>
          <w:p w14:paraId="5FD55C62" w14:textId="77777777" w:rsidR="002949B4" w:rsidRDefault="00125358">
            <w:pPr>
              <w:widowControl w:val="0"/>
              <w:spacing w:line="240" w:lineRule="auto"/>
            </w:pPr>
            <w:r>
              <w:rPr>
                <w:rFonts w:ascii="Consolas" w:eastAsia="Consolas" w:hAnsi="Consolas" w:cs="Consolas"/>
              </w:rPr>
              <w:t>A container for CybOX content. This type is defined by the [</w:t>
            </w:r>
            <w:r>
              <w:rPr>
                <w:rFonts w:ascii="Consolas" w:eastAsia="Consolas" w:hAnsi="Consolas" w:cs="Consolas"/>
                <w:color w:val="FF0000"/>
              </w:rPr>
              <w:t>TODO CybOX Reference</w:t>
            </w:r>
            <w:r>
              <w:t>].</w:t>
            </w:r>
          </w:p>
        </w:tc>
      </w:tr>
      <w:tr w:rsidR="002949B4" w14:paraId="6D0943A3" w14:textId="77777777">
        <w:tc>
          <w:tcPr>
            <w:tcW w:w="2670" w:type="dxa"/>
            <w:tcMar>
              <w:top w:w="100" w:type="dxa"/>
              <w:left w:w="100" w:type="dxa"/>
              <w:bottom w:w="100" w:type="dxa"/>
              <w:right w:w="100" w:type="dxa"/>
            </w:tcMar>
          </w:tcPr>
          <w:p w14:paraId="76974BA9" w14:textId="77777777" w:rsidR="002949B4" w:rsidRDefault="00125358">
            <w:r>
              <w:rPr>
                <w:rFonts w:ascii="Consolas" w:eastAsia="Consolas" w:hAnsi="Consolas" w:cs="Consolas"/>
                <w:color w:val="C7254E"/>
                <w:shd w:val="clear" w:color="auto" w:fill="F9F2F4"/>
              </w:rPr>
              <w:t>external-reference</w:t>
            </w:r>
          </w:p>
        </w:tc>
        <w:tc>
          <w:tcPr>
            <w:tcW w:w="6675" w:type="dxa"/>
            <w:tcMar>
              <w:top w:w="100" w:type="dxa"/>
              <w:left w:w="100" w:type="dxa"/>
              <w:bottom w:w="100" w:type="dxa"/>
              <w:right w:w="100" w:type="dxa"/>
            </w:tcMar>
          </w:tcPr>
          <w:p w14:paraId="253E95E5" w14:textId="77777777" w:rsidR="002949B4" w:rsidRDefault="00125358">
            <w:pPr>
              <w:widowControl w:val="0"/>
              <w:spacing w:line="240" w:lineRule="auto"/>
            </w:pPr>
            <w:r>
              <w:rPr>
                <w:rFonts w:ascii="Consolas" w:eastAsia="Consolas" w:hAnsi="Consolas" w:cs="Consolas"/>
              </w:rPr>
              <w:t>A</w:t>
            </w:r>
            <w:r>
              <w:t xml:space="preserve"> non-STIX </w:t>
            </w:r>
            <w:r>
              <w:rPr>
                <w:rFonts w:ascii="Consolas" w:eastAsia="Consolas" w:hAnsi="Consolas" w:cs="Consolas"/>
              </w:rPr>
              <w:t>identifier</w:t>
            </w:r>
            <w:r>
              <w:t xml:space="preserve"> or </w:t>
            </w:r>
            <w:r>
              <w:rPr>
                <w:rFonts w:ascii="Consolas" w:eastAsia="Consolas" w:hAnsi="Consolas" w:cs="Consolas"/>
              </w:rPr>
              <w:t>reference to other related external content.</w:t>
            </w:r>
          </w:p>
        </w:tc>
      </w:tr>
      <w:tr w:rsidR="002949B4" w14:paraId="53FCA0C9" w14:textId="77777777">
        <w:tc>
          <w:tcPr>
            <w:tcW w:w="2670" w:type="dxa"/>
            <w:tcMar>
              <w:top w:w="100" w:type="dxa"/>
              <w:left w:w="100" w:type="dxa"/>
              <w:bottom w:w="100" w:type="dxa"/>
              <w:right w:w="100" w:type="dxa"/>
            </w:tcMar>
          </w:tcPr>
          <w:p w14:paraId="1774AF11" w14:textId="77777777" w:rsidR="002949B4" w:rsidRDefault="00125358">
            <w:pPr>
              <w:spacing w:line="331" w:lineRule="auto"/>
            </w:pPr>
            <w:r>
              <w:rPr>
                <w:rFonts w:ascii="Consolas" w:eastAsia="Consolas" w:hAnsi="Consolas" w:cs="Consolas"/>
                <w:color w:val="C7254E"/>
                <w:shd w:val="clear" w:color="auto" w:fill="F9F2F4"/>
              </w:rPr>
              <w:t>identifier</w:t>
            </w:r>
          </w:p>
        </w:tc>
        <w:tc>
          <w:tcPr>
            <w:tcW w:w="6675" w:type="dxa"/>
            <w:tcMar>
              <w:top w:w="100" w:type="dxa"/>
              <w:left w:w="100" w:type="dxa"/>
              <w:bottom w:w="100" w:type="dxa"/>
              <w:right w:w="100" w:type="dxa"/>
            </w:tcMar>
          </w:tcPr>
          <w:p w14:paraId="726CD38C" w14:textId="77777777" w:rsidR="002949B4" w:rsidRDefault="00125358">
            <w:pPr>
              <w:widowControl w:val="0"/>
              <w:spacing w:line="240" w:lineRule="auto"/>
            </w:pPr>
            <w:r>
              <w:t>An identifier (ID) for a STIX Object.</w:t>
            </w:r>
          </w:p>
        </w:tc>
      </w:tr>
      <w:tr w:rsidR="002949B4" w14:paraId="5064663F" w14:textId="77777777">
        <w:tc>
          <w:tcPr>
            <w:tcW w:w="2670" w:type="dxa"/>
            <w:tcMar>
              <w:top w:w="100" w:type="dxa"/>
              <w:left w:w="100" w:type="dxa"/>
              <w:bottom w:w="100" w:type="dxa"/>
              <w:right w:w="100" w:type="dxa"/>
            </w:tcMar>
          </w:tcPr>
          <w:p w14:paraId="1DB133D6" w14:textId="77777777" w:rsidR="002949B4" w:rsidRDefault="00125358">
            <w:pPr>
              <w:spacing w:line="331" w:lineRule="auto"/>
            </w:pPr>
            <w:r>
              <w:rPr>
                <w:rFonts w:ascii="Consolas" w:eastAsia="Consolas" w:hAnsi="Consolas" w:cs="Consolas"/>
                <w:color w:val="C7254E"/>
                <w:shd w:val="clear" w:color="auto" w:fill="F9F2F4"/>
              </w:rPr>
              <w:t>kill-chain-phase</w:t>
            </w:r>
          </w:p>
        </w:tc>
        <w:tc>
          <w:tcPr>
            <w:tcW w:w="6675" w:type="dxa"/>
            <w:tcMar>
              <w:top w:w="100" w:type="dxa"/>
              <w:left w:w="100" w:type="dxa"/>
              <w:bottom w:w="100" w:type="dxa"/>
              <w:right w:w="100" w:type="dxa"/>
            </w:tcMar>
          </w:tcPr>
          <w:p w14:paraId="321E530A" w14:textId="77777777" w:rsidR="002949B4" w:rsidRDefault="00125358">
            <w:pPr>
              <w:widowControl w:val="0"/>
              <w:spacing w:line="240" w:lineRule="auto"/>
            </w:pPr>
            <w:r>
              <w:rPr>
                <w:rFonts w:ascii="Consolas" w:eastAsia="Consolas" w:hAnsi="Consolas" w:cs="Consolas"/>
              </w:rPr>
              <w:t>A</w:t>
            </w:r>
            <w:r>
              <w:t xml:space="preserve"> reference to a kill chain phase by name.</w:t>
            </w:r>
          </w:p>
        </w:tc>
      </w:tr>
      <w:tr w:rsidR="002949B4" w14:paraId="79E79EFE" w14:textId="77777777">
        <w:tc>
          <w:tcPr>
            <w:tcW w:w="2670" w:type="dxa"/>
            <w:tcMar>
              <w:top w:w="100" w:type="dxa"/>
              <w:left w:w="100" w:type="dxa"/>
              <w:bottom w:w="100" w:type="dxa"/>
              <w:right w:w="100" w:type="dxa"/>
            </w:tcMar>
          </w:tcPr>
          <w:p w14:paraId="36B360E5" w14:textId="77777777" w:rsidR="002949B4" w:rsidRDefault="00125358">
            <w:r>
              <w:rPr>
                <w:rFonts w:ascii="Consolas" w:eastAsia="Consolas" w:hAnsi="Consolas" w:cs="Consolas"/>
                <w:color w:val="C7254E"/>
                <w:shd w:val="clear" w:color="auto" w:fill="F9F2F4"/>
              </w:rPr>
              <w:t>list</w:t>
            </w:r>
          </w:p>
        </w:tc>
        <w:tc>
          <w:tcPr>
            <w:tcW w:w="6675" w:type="dxa"/>
            <w:tcMar>
              <w:top w:w="100" w:type="dxa"/>
              <w:left w:w="100" w:type="dxa"/>
              <w:bottom w:w="100" w:type="dxa"/>
              <w:right w:w="100" w:type="dxa"/>
            </w:tcMar>
          </w:tcPr>
          <w:p w14:paraId="1A98FB26" w14:textId="77777777" w:rsidR="002949B4" w:rsidRDefault="00125358">
            <w:pPr>
              <w:widowControl w:val="0"/>
              <w:spacing w:line="240" w:lineRule="auto"/>
            </w:pPr>
            <w:r>
              <w:rPr>
                <w:rFonts w:ascii="Consolas" w:eastAsia="Consolas" w:hAnsi="Consolas" w:cs="Consolas"/>
              </w:rPr>
              <w:t xml:space="preserve">An ordered sequence of values. The phrasing </w:t>
            </w:r>
            <w:r>
              <w:t>“</w:t>
            </w: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&lt;type&gt;</w:t>
            </w:r>
            <w:r>
              <w:t xml:space="preserve">” </w:t>
            </w:r>
            <w:r>
              <w:rPr>
                <w:rFonts w:ascii="Consolas" w:eastAsia="Consolas" w:hAnsi="Consolas" w:cs="Consolas"/>
              </w:rPr>
              <w:t>is used to indicate that all values within the list must conform to a specific type.</w:t>
            </w:r>
          </w:p>
        </w:tc>
      </w:tr>
      <w:tr w:rsidR="002949B4" w14:paraId="12870DE0" w14:textId="77777777">
        <w:tc>
          <w:tcPr>
            <w:tcW w:w="2670" w:type="dxa"/>
            <w:tcMar>
              <w:top w:w="100" w:type="dxa"/>
              <w:left w:w="100" w:type="dxa"/>
              <w:bottom w:w="100" w:type="dxa"/>
              <w:right w:w="100" w:type="dxa"/>
            </w:tcMar>
          </w:tcPr>
          <w:p w14:paraId="45CB6D56" w14:textId="77777777" w:rsidR="002949B4" w:rsidRDefault="00125358">
            <w:r>
              <w:rPr>
                <w:rFonts w:ascii="Consolas" w:eastAsia="Consolas" w:hAnsi="Consolas" w:cs="Consolas"/>
                <w:color w:val="C7254E"/>
                <w:shd w:val="clear" w:color="auto" w:fill="F9F2F4"/>
              </w:rPr>
              <w:t>number</w:t>
            </w:r>
          </w:p>
        </w:tc>
        <w:tc>
          <w:tcPr>
            <w:tcW w:w="6675" w:type="dxa"/>
            <w:tcMar>
              <w:top w:w="100" w:type="dxa"/>
              <w:left w:w="100" w:type="dxa"/>
              <w:bottom w:w="100" w:type="dxa"/>
              <w:right w:w="100" w:type="dxa"/>
            </w:tcMar>
          </w:tcPr>
          <w:p w14:paraId="282E47D9" w14:textId="77777777" w:rsidR="002949B4" w:rsidRDefault="00125358">
            <w:pPr>
              <w:widowControl w:val="0"/>
              <w:spacing w:line="240" w:lineRule="auto"/>
            </w:pPr>
            <w:r>
              <w:rPr>
                <w:rFonts w:ascii="Consolas" w:eastAsia="Consolas" w:hAnsi="Consolas" w:cs="Consolas"/>
              </w:rPr>
              <w:t>A number.</w:t>
            </w:r>
          </w:p>
        </w:tc>
      </w:tr>
      <w:tr w:rsidR="002949B4" w14:paraId="6C8B30BB" w14:textId="77777777">
        <w:tc>
          <w:tcPr>
            <w:tcW w:w="2670" w:type="dxa"/>
            <w:tcMar>
              <w:top w:w="100" w:type="dxa"/>
              <w:left w:w="100" w:type="dxa"/>
              <w:bottom w:w="100" w:type="dxa"/>
              <w:right w:w="100" w:type="dxa"/>
            </w:tcMar>
          </w:tcPr>
          <w:p w14:paraId="622C0D22" w14:textId="77777777" w:rsidR="002949B4" w:rsidRDefault="00125358">
            <w:pPr>
              <w:spacing w:line="331" w:lineRule="auto"/>
            </w:pPr>
            <w:r>
              <w:rPr>
                <w:rFonts w:ascii="Consolas" w:eastAsia="Consolas" w:hAnsi="Consolas" w:cs="Consolas"/>
                <w:color w:val="C7254E"/>
                <w:shd w:val="clear" w:color="auto" w:fill="F9F2F4"/>
              </w:rPr>
              <w:t>open-vocab</w:t>
            </w:r>
          </w:p>
        </w:tc>
        <w:tc>
          <w:tcPr>
            <w:tcW w:w="6675" w:type="dxa"/>
            <w:tcMar>
              <w:top w:w="100" w:type="dxa"/>
              <w:left w:w="100" w:type="dxa"/>
              <w:bottom w:w="100" w:type="dxa"/>
              <w:right w:w="100" w:type="dxa"/>
            </w:tcMar>
          </w:tcPr>
          <w:p w14:paraId="4F00CB7C" w14:textId="77777777" w:rsidR="002949B4" w:rsidRDefault="00125358">
            <w:pPr>
              <w:widowControl w:val="0"/>
              <w:spacing w:line="240" w:lineRule="auto"/>
            </w:pPr>
            <w:r>
              <w:rPr>
                <w:rFonts w:ascii="Consolas" w:eastAsia="Consolas" w:hAnsi="Consolas" w:cs="Consolas"/>
              </w:rPr>
              <w:t>A value from a STIX open (</w:t>
            </w:r>
            <w:r>
              <w:rPr>
                <w:rFonts w:ascii="Consolas" w:eastAsia="Consolas" w:hAnsi="Consolas" w:cs="Consolas"/>
                <w:color w:val="C7254E"/>
                <w:shd w:val="clear" w:color="auto" w:fill="F9F2F4"/>
              </w:rPr>
              <w:t>open-vocab</w:t>
            </w:r>
            <w:r>
              <w:rPr>
                <w:rFonts w:ascii="Consolas" w:eastAsia="Consolas" w:hAnsi="Consolas" w:cs="Consolas"/>
              </w:rPr>
              <w:t>) or suggested vocabulary.</w:t>
            </w:r>
          </w:p>
        </w:tc>
      </w:tr>
      <w:tr w:rsidR="002949B4" w14:paraId="242B60BE" w14:textId="77777777">
        <w:tc>
          <w:tcPr>
            <w:tcW w:w="2670" w:type="dxa"/>
            <w:tcMar>
              <w:top w:w="100" w:type="dxa"/>
              <w:left w:w="100" w:type="dxa"/>
              <w:bottom w:w="100" w:type="dxa"/>
              <w:right w:w="100" w:type="dxa"/>
            </w:tcMar>
          </w:tcPr>
          <w:p w14:paraId="32D96A39" w14:textId="77777777" w:rsidR="002949B4" w:rsidRDefault="00125358">
            <w:r>
              <w:rPr>
                <w:rFonts w:ascii="Consolas" w:eastAsia="Consolas" w:hAnsi="Consolas" w:cs="Consolas"/>
                <w:color w:val="C7254E"/>
                <w:shd w:val="clear" w:color="auto" w:fill="F9F2F4"/>
              </w:rPr>
              <w:t>string</w:t>
            </w:r>
          </w:p>
        </w:tc>
        <w:tc>
          <w:tcPr>
            <w:tcW w:w="6675" w:type="dxa"/>
            <w:tcMar>
              <w:top w:w="100" w:type="dxa"/>
              <w:left w:w="100" w:type="dxa"/>
              <w:bottom w:w="100" w:type="dxa"/>
              <w:right w:w="100" w:type="dxa"/>
            </w:tcMar>
          </w:tcPr>
          <w:p w14:paraId="59CCE2F3" w14:textId="77777777" w:rsidR="002949B4" w:rsidRDefault="00125358">
            <w:pPr>
              <w:widowControl w:val="0"/>
              <w:spacing w:line="240" w:lineRule="auto"/>
            </w:pPr>
            <w:r>
              <w:t>A series of Unicode characters.</w:t>
            </w:r>
          </w:p>
        </w:tc>
      </w:tr>
      <w:tr w:rsidR="002949B4" w14:paraId="5AB67948" w14:textId="77777777">
        <w:tc>
          <w:tcPr>
            <w:tcW w:w="2670" w:type="dxa"/>
            <w:tcMar>
              <w:top w:w="100" w:type="dxa"/>
              <w:left w:w="100" w:type="dxa"/>
              <w:bottom w:w="100" w:type="dxa"/>
              <w:right w:w="100" w:type="dxa"/>
            </w:tcMar>
          </w:tcPr>
          <w:p w14:paraId="2F2B120C" w14:textId="77777777" w:rsidR="002949B4" w:rsidRDefault="00125358">
            <w:r>
              <w:rPr>
                <w:rFonts w:ascii="Consolas" w:eastAsia="Consolas" w:hAnsi="Consolas" w:cs="Consolas"/>
                <w:color w:val="C7254E"/>
                <w:shd w:val="clear" w:color="auto" w:fill="F9F2F4"/>
              </w:rPr>
              <w:t>timestamp</w:t>
            </w:r>
          </w:p>
        </w:tc>
        <w:tc>
          <w:tcPr>
            <w:tcW w:w="6675" w:type="dxa"/>
            <w:tcMar>
              <w:top w:w="100" w:type="dxa"/>
              <w:left w:w="100" w:type="dxa"/>
              <w:bottom w:w="100" w:type="dxa"/>
              <w:right w:w="100" w:type="dxa"/>
            </w:tcMar>
          </w:tcPr>
          <w:p w14:paraId="2260129B" w14:textId="77777777" w:rsidR="002949B4" w:rsidRDefault="00125358">
            <w:pPr>
              <w:widowControl w:val="0"/>
              <w:spacing w:line="240" w:lineRule="auto"/>
            </w:pPr>
            <w:r>
              <w:rPr>
                <w:rFonts w:ascii="Consolas" w:eastAsia="Consolas" w:hAnsi="Consolas" w:cs="Consolas"/>
              </w:rPr>
              <w:t>A time value (date and time)</w:t>
            </w:r>
            <w:r>
              <w:t>.</w:t>
            </w:r>
          </w:p>
        </w:tc>
      </w:tr>
      <w:tr w:rsidR="002949B4" w14:paraId="11F3DE96" w14:textId="77777777">
        <w:tc>
          <w:tcPr>
            <w:tcW w:w="2670" w:type="dxa"/>
            <w:tcMar>
              <w:top w:w="100" w:type="dxa"/>
              <w:left w:w="100" w:type="dxa"/>
              <w:bottom w:w="100" w:type="dxa"/>
              <w:right w:w="100" w:type="dxa"/>
            </w:tcMar>
          </w:tcPr>
          <w:p w14:paraId="2557A91B" w14:textId="77777777" w:rsidR="002949B4" w:rsidRDefault="00125358">
            <w:r>
              <w:rPr>
                <w:rFonts w:ascii="Consolas" w:eastAsia="Consolas" w:hAnsi="Consolas" w:cs="Consolas"/>
                <w:color w:val="C7254E"/>
                <w:shd w:val="clear" w:color="auto" w:fill="F9F2F4"/>
              </w:rPr>
              <w:t>timestamp-precision</w:t>
            </w:r>
          </w:p>
        </w:tc>
        <w:tc>
          <w:tcPr>
            <w:tcW w:w="6675" w:type="dxa"/>
            <w:tcMar>
              <w:top w:w="100" w:type="dxa"/>
              <w:left w:w="100" w:type="dxa"/>
              <w:bottom w:w="100" w:type="dxa"/>
              <w:right w:w="100" w:type="dxa"/>
            </w:tcMar>
          </w:tcPr>
          <w:p w14:paraId="2EFF4481" w14:textId="77777777" w:rsidR="002949B4" w:rsidRDefault="00125358">
            <w:pPr>
              <w:widowControl w:val="0"/>
              <w:spacing w:line="240" w:lineRule="auto"/>
            </w:pPr>
            <w:r>
              <w:t>T</w:t>
            </w:r>
            <w:r>
              <w:rPr>
                <w:rFonts w:ascii="Consolas" w:eastAsia="Consolas" w:hAnsi="Consolas" w:cs="Consolas"/>
              </w:rPr>
              <w:t>he level of</w:t>
            </w:r>
            <w:r>
              <w:t xml:space="preserve"> precision for timestamps.</w:t>
            </w:r>
          </w:p>
        </w:tc>
      </w:tr>
    </w:tbl>
    <w:p w14:paraId="53AECC2D" w14:textId="77777777" w:rsidR="002949B4" w:rsidRDefault="00125358">
      <w:r>
        <w:t>​</w:t>
      </w:r>
    </w:p>
    <w:p w14:paraId="73DBB036" w14:textId="77777777" w:rsidR="002949B4" w:rsidRDefault="00125358">
      <w:pPr>
        <w:pStyle w:val="Heading2"/>
        <w:contextualSpacing w:val="0"/>
      </w:pPr>
      <w:bookmarkStart w:id="23" w:name="h.m3ape5gjvhgw" w:colFirst="0" w:colLast="0"/>
      <w:bookmarkEnd w:id="23"/>
      <w:r>
        <w:t>​</w:t>
      </w:r>
      <w:r>
        <w:t>7.1.​ Boolean</w:t>
      </w:r>
    </w:p>
    <w:p w14:paraId="4E040DF7" w14:textId="77777777" w:rsidR="002949B4" w:rsidRDefault="00125358">
      <w:pPr>
        <w:spacing w:line="331" w:lineRule="auto"/>
      </w:pPr>
      <w:r>
        <w:rPr>
          <w:b/>
        </w:rPr>
        <w:t>Type Name:</w:t>
      </w:r>
      <w:r>
        <w:t xml:space="preserve"> </w:t>
      </w:r>
      <w:r>
        <w:rPr>
          <w:rFonts w:ascii="Consolas" w:eastAsia="Consolas" w:hAnsi="Consolas" w:cs="Consolas"/>
          <w:color w:val="C7254E"/>
          <w:shd w:val="clear" w:color="auto" w:fill="F9F2F4"/>
        </w:rPr>
        <w:t>boolean</w:t>
      </w:r>
    </w:p>
    <w:p w14:paraId="0C988A6F" w14:textId="77777777" w:rsidR="002949B4" w:rsidRDefault="002949B4">
      <w:pPr>
        <w:spacing w:line="331" w:lineRule="auto"/>
      </w:pPr>
    </w:p>
    <w:p w14:paraId="530385A9" w14:textId="77777777" w:rsidR="002949B4" w:rsidRDefault="00125358">
      <w:r>
        <w:rPr>
          <w:rFonts w:ascii="Consolas" w:eastAsia="Consolas" w:hAnsi="Consolas" w:cs="Consolas"/>
        </w:rPr>
        <w:t xml:space="preserve">A </w:t>
      </w:r>
      <w:r>
        <w:rPr>
          <w:rFonts w:ascii="Consolas" w:eastAsia="Consolas" w:hAnsi="Consolas" w:cs="Consolas"/>
          <w:color w:val="C7254E"/>
          <w:shd w:val="clear" w:color="auto" w:fill="F9F2F4"/>
        </w:rPr>
        <w:t>boolean</w:t>
      </w:r>
      <w:r>
        <w:t xml:space="preserve"> </w:t>
      </w:r>
      <w:r>
        <w:rPr>
          <w:rFonts w:ascii="Consolas" w:eastAsia="Consolas" w:hAnsi="Consolas" w:cs="Consolas"/>
        </w:rPr>
        <w:t>contains</w:t>
      </w:r>
      <w:r>
        <w:t xml:space="preserve"> </w:t>
      </w:r>
      <w:r>
        <w:rPr>
          <w:rFonts w:ascii="Consolas" w:eastAsia="Consolas" w:hAnsi="Consolas" w:cs="Consolas"/>
        </w:rPr>
        <w:t xml:space="preserve">a </w:t>
      </w:r>
      <w:r>
        <w:t xml:space="preserve">value of either true </w:t>
      </w:r>
      <w:r>
        <w:rPr>
          <w:rFonts w:ascii="Consolas" w:eastAsia="Consolas" w:hAnsi="Consolas" w:cs="Consolas"/>
        </w:rPr>
        <w:t>or</w:t>
      </w:r>
      <w:r>
        <w:t xml:space="preserve"> false. Properties with this type </w:t>
      </w:r>
      <w:r>
        <w:rPr>
          <w:b/>
        </w:rPr>
        <w:t xml:space="preserve">MUST </w:t>
      </w:r>
      <w:r>
        <w:t xml:space="preserve">have a value of </w:t>
      </w:r>
      <w:r>
        <w:rPr>
          <w:rFonts w:ascii="Consolas" w:eastAsia="Consolas" w:hAnsi="Consolas" w:cs="Consolas"/>
          <w:color w:val="38761D"/>
          <w:shd w:val="clear" w:color="auto" w:fill="D9EAD3"/>
        </w:rPr>
        <w:t>true</w:t>
      </w:r>
      <w:r>
        <w:t xml:space="preserve"> or </w:t>
      </w:r>
      <w:r>
        <w:rPr>
          <w:rFonts w:ascii="Consolas" w:eastAsia="Consolas" w:hAnsi="Consolas" w:cs="Consolas"/>
          <w:color w:val="38761D"/>
          <w:shd w:val="clear" w:color="auto" w:fill="D9EAD3"/>
        </w:rPr>
        <w:t>false</w:t>
      </w:r>
      <w:r>
        <w:t>.</w:t>
      </w:r>
    </w:p>
    <w:p w14:paraId="492B8D38" w14:textId="77777777" w:rsidR="002949B4" w:rsidRDefault="002949B4"/>
    <w:p w14:paraId="26D57B9B" w14:textId="77777777" w:rsidR="002949B4" w:rsidRDefault="00125358">
      <w:r>
        <w:t>The JSON MTI serialization uses the JSON boolean type</w:t>
      </w:r>
      <w:r>
        <w:rPr>
          <w:rFonts w:ascii="Consolas" w:eastAsia="Consolas" w:hAnsi="Consolas" w:cs="Consolas"/>
        </w:rPr>
        <w:t xml:space="preserve"> </w:t>
      </w:r>
      <w:r>
        <w:rPr>
          <w:rFonts w:ascii="Consolas" w:eastAsia="Consolas" w:hAnsi="Consolas" w:cs="Consolas"/>
          <w:color w:val="FF0000"/>
        </w:rPr>
        <w:t>&lt;TODO: add reference&gt;</w:t>
      </w:r>
      <w:r>
        <w:t xml:space="preserve">, which is a literal (unquoted) </w:t>
      </w:r>
      <w:r>
        <w:rPr>
          <w:rFonts w:ascii="Consolas" w:eastAsia="Consolas" w:hAnsi="Consolas" w:cs="Consolas"/>
          <w:color w:val="38761D"/>
          <w:shd w:val="clear" w:color="auto" w:fill="D9EAD3"/>
        </w:rPr>
        <w:t>true</w:t>
      </w:r>
      <w:r>
        <w:t xml:space="preserve"> or </w:t>
      </w:r>
      <w:r>
        <w:rPr>
          <w:rFonts w:ascii="Consolas" w:eastAsia="Consolas" w:hAnsi="Consolas" w:cs="Consolas"/>
          <w:color w:val="38761D"/>
          <w:shd w:val="clear" w:color="auto" w:fill="D9EAD3"/>
        </w:rPr>
        <w:t>false</w:t>
      </w:r>
      <w:r>
        <w:t>.</w:t>
      </w:r>
    </w:p>
    <w:p w14:paraId="66F3B01D" w14:textId="77777777" w:rsidR="002949B4" w:rsidRDefault="00125358">
      <w:pPr>
        <w:pStyle w:val="Heading3"/>
        <w:contextualSpacing w:val="0"/>
      </w:pPr>
      <w:bookmarkStart w:id="24" w:name="h.rtdnfjbv9hx5" w:colFirst="0" w:colLast="0"/>
      <w:bookmarkEnd w:id="24"/>
      <w:r>
        <w:rPr>
          <w:rFonts w:ascii="Consolas" w:eastAsia="Consolas" w:hAnsi="Consolas" w:cs="Consolas"/>
        </w:rPr>
        <w:lastRenderedPageBreak/>
        <w:t>​</w:t>
      </w:r>
      <w:r>
        <w:rPr>
          <w:rFonts w:ascii="Consolas" w:eastAsia="Consolas" w:hAnsi="Consolas" w:cs="Consolas"/>
        </w:rPr>
        <w:t>7.1.1.​ Examples</w:t>
      </w:r>
    </w:p>
    <w:p w14:paraId="2DB83B54" w14:textId="77777777" w:rsidR="002949B4" w:rsidRDefault="00125358">
      <w:r>
        <w:rPr>
          <w:rFonts w:ascii="Consolas" w:eastAsia="Consolas" w:hAnsi="Consolas" w:cs="Consolas"/>
          <w:sz w:val="18"/>
          <w:szCs w:val="18"/>
          <w:shd w:val="clear" w:color="auto" w:fill="CFE2F3"/>
        </w:rPr>
        <w:t>{</w:t>
      </w:r>
    </w:p>
    <w:p w14:paraId="0FC8C37C" w14:textId="77777777" w:rsidR="002949B4" w:rsidRDefault="00125358">
      <w:r>
        <w:rPr>
          <w:rFonts w:ascii="Consolas" w:eastAsia="Consolas" w:hAnsi="Consolas" w:cs="Consolas"/>
          <w:sz w:val="18"/>
          <w:szCs w:val="18"/>
          <w:shd w:val="clear" w:color="auto" w:fill="CFE2F3"/>
        </w:rPr>
        <w:t xml:space="preserve">  ...</w:t>
      </w:r>
    </w:p>
    <w:p w14:paraId="240027D7" w14:textId="77777777" w:rsidR="002949B4" w:rsidRDefault="00125358">
      <w:r>
        <w:rPr>
          <w:rFonts w:ascii="Consolas" w:eastAsia="Consolas" w:hAnsi="Consolas" w:cs="Consolas"/>
          <w:sz w:val="18"/>
          <w:szCs w:val="18"/>
          <w:shd w:val="clear" w:color="auto" w:fill="CFE2F3"/>
        </w:rPr>
        <w:t xml:space="preserve">  "summary": true,</w:t>
      </w:r>
    </w:p>
    <w:p w14:paraId="35053AFF" w14:textId="77777777" w:rsidR="002949B4" w:rsidRDefault="00125358">
      <w:r>
        <w:rPr>
          <w:rFonts w:ascii="Consolas" w:eastAsia="Consolas" w:hAnsi="Consolas" w:cs="Consolas"/>
          <w:sz w:val="18"/>
          <w:szCs w:val="18"/>
          <w:shd w:val="clear" w:color="auto" w:fill="CFE2F3"/>
        </w:rPr>
        <w:t xml:space="preserve">  ...</w:t>
      </w:r>
    </w:p>
    <w:p w14:paraId="24B524F3" w14:textId="77777777" w:rsidR="002949B4" w:rsidRDefault="00125358">
      <w:r>
        <w:rPr>
          <w:rFonts w:ascii="Consolas" w:eastAsia="Consolas" w:hAnsi="Consolas" w:cs="Consolas"/>
          <w:sz w:val="18"/>
          <w:szCs w:val="18"/>
          <w:shd w:val="clear" w:color="auto" w:fill="CFE2F3"/>
        </w:rPr>
        <w:t>}</w:t>
      </w:r>
    </w:p>
    <w:p w14:paraId="54574FB9" w14:textId="77777777" w:rsidR="002949B4" w:rsidRDefault="002949B4"/>
    <w:p w14:paraId="349A570E" w14:textId="77777777" w:rsidR="002949B4" w:rsidRDefault="00125358">
      <w:pPr>
        <w:pStyle w:val="Heading2"/>
        <w:contextualSpacing w:val="0"/>
      </w:pPr>
      <w:bookmarkStart w:id="25" w:name="h.72bcfr3t79jx" w:colFirst="0" w:colLast="0"/>
      <w:bookmarkEnd w:id="25"/>
      <w:r>
        <w:t>​</w:t>
      </w:r>
      <w:r>
        <w:t>7.2.​ CybOX Container</w:t>
      </w:r>
    </w:p>
    <w:p w14:paraId="200A8EAD" w14:textId="77777777" w:rsidR="002949B4" w:rsidRDefault="00125358">
      <w:pPr>
        <w:spacing w:line="331" w:lineRule="auto"/>
      </w:pPr>
      <w:r>
        <w:rPr>
          <w:b/>
        </w:rPr>
        <w:t>Type Name:</w:t>
      </w:r>
      <w:r>
        <w:t xml:space="preserve"> </w:t>
      </w:r>
      <w:r>
        <w:rPr>
          <w:rFonts w:ascii="Consolas" w:eastAsia="Consolas" w:hAnsi="Consolas" w:cs="Consolas"/>
          <w:color w:val="C7254E"/>
          <w:shd w:val="clear" w:color="auto" w:fill="F9F2F4"/>
        </w:rPr>
        <w:t>cybox-container</w:t>
      </w:r>
    </w:p>
    <w:p w14:paraId="50104D7A" w14:textId="77777777" w:rsidR="002949B4" w:rsidRDefault="002949B4"/>
    <w:p w14:paraId="1C7917DD" w14:textId="77777777" w:rsidR="002949B4" w:rsidRDefault="00125358">
      <w:r>
        <w:t xml:space="preserve">A container for CybOX content, as defined by </w:t>
      </w:r>
      <w:r>
        <w:rPr>
          <w:color w:val="FF0000"/>
        </w:rPr>
        <w:t>[TODO Ref CybOX]</w:t>
      </w:r>
      <w:r>
        <w:t xml:space="preserve">. The structure is duplicated here simply </w:t>
      </w:r>
      <w:r>
        <w:rPr>
          <w:rFonts w:ascii="Consolas" w:eastAsia="Consolas" w:hAnsi="Consolas" w:cs="Consolas"/>
        </w:rPr>
        <w:t>as a reference;</w:t>
      </w:r>
      <w:r>
        <w:t xml:space="preserve"> normative usage is defined by the CybOX language.</w:t>
      </w:r>
    </w:p>
    <w:p w14:paraId="6C954B41" w14:textId="77777777" w:rsidR="002949B4" w:rsidRDefault="002949B4"/>
    <w:p w14:paraId="3674F1E1" w14:textId="77777777" w:rsidR="002949B4" w:rsidRDefault="00125358">
      <w:r>
        <w:rPr>
          <w:color w:val="FF0000"/>
        </w:rPr>
        <w:t>&lt;todo: When CybOX is finished, copy in&gt;</w:t>
      </w:r>
    </w:p>
    <w:p w14:paraId="3F70028E" w14:textId="77777777" w:rsidR="002949B4" w:rsidRDefault="00125358">
      <w:pPr>
        <w:pStyle w:val="Heading2"/>
        <w:contextualSpacing w:val="0"/>
      </w:pPr>
      <w:bookmarkStart w:id="26" w:name="h.cez46v5quobo" w:colFirst="0" w:colLast="0"/>
      <w:bookmarkEnd w:id="26"/>
      <w:r>
        <w:t>​</w:t>
      </w:r>
      <w:r>
        <w:t>7.3.​ External Reference</w:t>
      </w:r>
    </w:p>
    <w:p w14:paraId="471ED5CE" w14:textId="77777777" w:rsidR="002949B4" w:rsidRDefault="00125358">
      <w:pPr>
        <w:spacing w:line="397" w:lineRule="auto"/>
      </w:pPr>
      <w:r>
        <w:rPr>
          <w:b/>
        </w:rPr>
        <w:t>Type Name:</w:t>
      </w:r>
      <w:r>
        <w:t xml:space="preserve"> </w:t>
      </w:r>
      <w:r>
        <w:rPr>
          <w:rFonts w:ascii="Consolas" w:eastAsia="Consolas" w:hAnsi="Consolas" w:cs="Consolas"/>
          <w:color w:val="C7254E"/>
          <w:shd w:val="clear" w:color="auto" w:fill="F9F2F4"/>
        </w:rPr>
        <w:t>external-reference</w:t>
      </w:r>
    </w:p>
    <w:p w14:paraId="04FD1FF9" w14:textId="77777777" w:rsidR="002949B4" w:rsidRDefault="002949B4"/>
    <w:p w14:paraId="7DC048A7" w14:textId="77777777" w:rsidR="002949B4" w:rsidRDefault="00125358">
      <w:r>
        <w:t xml:space="preserve">External references are used to describe pointers to information represented outside of STIX. For example, </w:t>
      </w:r>
      <w:r>
        <w:t xml:space="preserve">an </w:t>
      </w:r>
      <w:r>
        <w:rPr>
          <w:rFonts w:ascii="Consolas" w:eastAsia="Consolas" w:hAnsi="Consolas" w:cs="Consolas"/>
        </w:rPr>
        <w:t>I</w:t>
      </w:r>
      <w:r>
        <w:t>ncident could use an external reference to indicate an ID for that incident in an external database or a report could use references to represent source material.</w:t>
      </w:r>
    </w:p>
    <w:p w14:paraId="54B02D85" w14:textId="77777777" w:rsidR="002949B4" w:rsidRDefault="00125358">
      <w:pPr>
        <w:pStyle w:val="Heading3"/>
        <w:contextualSpacing w:val="0"/>
      </w:pPr>
      <w:bookmarkStart w:id="27" w:name="h.bajcvqteiard" w:colFirst="0" w:colLast="0"/>
      <w:bookmarkEnd w:id="27"/>
      <w:r>
        <w:t>​</w:t>
      </w:r>
      <w:r>
        <w:t>7.3.1.​ Properties</w:t>
      </w:r>
    </w:p>
    <w:tbl>
      <w:tblPr>
        <w:tblStyle w:val="a0"/>
        <w:tblW w:w="9120" w:type="dxa"/>
        <w:tblLayout w:type="fixed"/>
        <w:tblLook w:val="0600" w:firstRow="0" w:lastRow="0" w:firstColumn="0" w:lastColumn="0" w:noHBand="1" w:noVBand="1"/>
      </w:tblPr>
      <w:tblGrid>
        <w:gridCol w:w="3030"/>
        <w:gridCol w:w="1815"/>
        <w:gridCol w:w="4275"/>
      </w:tblGrid>
      <w:tr w:rsidR="002949B4" w14:paraId="66637764" w14:textId="77777777">
        <w:tc>
          <w:tcPr>
            <w:tcW w:w="303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CF3517" w14:textId="77777777" w:rsidR="002949B4" w:rsidRDefault="00125358">
            <w:pPr>
              <w:spacing w:line="397" w:lineRule="auto"/>
            </w:pPr>
            <w:r>
              <w:rPr>
                <w:color w:val="FFFFFF"/>
                <w:shd w:val="clear" w:color="auto" w:fill="073763"/>
              </w:rPr>
              <w:t>Property Name</w:t>
            </w:r>
          </w:p>
        </w:tc>
        <w:tc>
          <w:tcPr>
            <w:tcW w:w="181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9346ACD" w14:textId="77777777" w:rsidR="002949B4" w:rsidRDefault="00125358">
            <w:pPr>
              <w:spacing w:line="397" w:lineRule="auto"/>
            </w:pPr>
            <w:r>
              <w:rPr>
                <w:color w:val="FFFFFF"/>
                <w:shd w:val="clear" w:color="auto" w:fill="073763"/>
              </w:rPr>
              <w:t>Type</w:t>
            </w:r>
          </w:p>
        </w:tc>
        <w:tc>
          <w:tcPr>
            <w:tcW w:w="42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AF22432" w14:textId="77777777" w:rsidR="002949B4" w:rsidRDefault="00125358">
            <w:pPr>
              <w:spacing w:line="397" w:lineRule="auto"/>
            </w:pPr>
            <w:r>
              <w:rPr>
                <w:color w:val="FFFFFF"/>
                <w:shd w:val="clear" w:color="auto" w:fill="073763"/>
              </w:rPr>
              <w:t>Description</w:t>
            </w:r>
          </w:p>
        </w:tc>
      </w:tr>
      <w:tr w:rsidR="002949B4" w14:paraId="436012CE" w14:textId="77777777">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E82075" w14:textId="77777777" w:rsidR="002949B4" w:rsidRDefault="00125358">
            <w:r>
              <w:rPr>
                <w:rFonts w:ascii="Consolas" w:eastAsia="Consolas" w:hAnsi="Consolas" w:cs="Consolas"/>
                <w:b/>
                <w:highlight w:val="white"/>
              </w:rPr>
              <w:t>source_name</w:t>
            </w:r>
            <w:r>
              <w:rPr>
                <w:highlight w:val="white"/>
              </w:rPr>
              <w:t xml:space="preserve"> (required)</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31D5E9" w14:textId="77777777" w:rsidR="002949B4" w:rsidRDefault="00125358">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E82854" w14:textId="77777777" w:rsidR="002949B4" w:rsidRDefault="00125358">
            <w:r>
              <w:rPr>
                <w:rFonts w:ascii="Consolas" w:eastAsia="Consolas" w:hAnsi="Consolas" w:cs="Consolas"/>
                <w:highlight w:val="white"/>
              </w:rPr>
              <w:t xml:space="preserve">The source within which the </w:t>
            </w:r>
            <w:r>
              <w:rPr>
                <w:rFonts w:ascii="Consolas" w:eastAsia="Consolas" w:hAnsi="Consolas" w:cs="Consolas"/>
                <w:color w:val="C7254E"/>
                <w:shd w:val="clear" w:color="auto" w:fill="F9F2F4"/>
              </w:rPr>
              <w:t>external-reference</w:t>
            </w:r>
            <w:r>
              <w:rPr>
                <w:rFonts w:ascii="Consolas" w:eastAsia="Consolas" w:hAnsi="Consolas" w:cs="Consolas"/>
                <w:highlight w:val="white"/>
              </w:rPr>
              <w:t xml:space="preserve"> is defined (system, registry, organization, etc.).</w:t>
            </w:r>
          </w:p>
        </w:tc>
      </w:tr>
      <w:tr w:rsidR="002949B4" w14:paraId="2343A740" w14:textId="77777777">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BE3F14" w14:textId="77777777" w:rsidR="002949B4" w:rsidRDefault="00125358">
            <w:r>
              <w:rPr>
                <w:rFonts w:ascii="Consolas" w:eastAsia="Consolas" w:hAnsi="Consolas" w:cs="Consolas"/>
                <w:b/>
                <w:highlight w:val="white"/>
              </w:rPr>
              <w:t>description</w:t>
            </w:r>
            <w:r>
              <w:rPr>
                <w:highlight w:val="white"/>
              </w:rPr>
              <w:t xml:space="preserve"> (optional)</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86BEBA" w14:textId="77777777" w:rsidR="002949B4" w:rsidRDefault="00125358">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4FC4F5" w14:textId="77777777" w:rsidR="002949B4" w:rsidRDefault="00125358">
            <w:r>
              <w:rPr>
                <w:highlight w:val="white"/>
              </w:rPr>
              <w:t>A human readable description</w:t>
            </w:r>
            <w:r>
              <w:rPr>
                <w:rFonts w:ascii="Consolas" w:eastAsia="Consolas" w:hAnsi="Consolas" w:cs="Consolas"/>
                <w:highlight w:val="white"/>
              </w:rPr>
              <w:t>.</w:t>
            </w:r>
          </w:p>
        </w:tc>
      </w:tr>
      <w:tr w:rsidR="002949B4" w14:paraId="3BB45C1B" w14:textId="77777777">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73F739" w14:textId="77777777" w:rsidR="002949B4" w:rsidRDefault="00125358">
            <w:r>
              <w:rPr>
                <w:rFonts w:ascii="Consolas" w:eastAsia="Consolas" w:hAnsi="Consolas" w:cs="Consolas"/>
                <w:b/>
                <w:highlight w:val="white"/>
              </w:rPr>
              <w:t>url</w:t>
            </w:r>
            <w:r>
              <w:rPr>
                <w:highlight w:val="white"/>
              </w:rPr>
              <w:t xml:space="preserve"> (optional)</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E02FA7" w14:textId="77777777" w:rsidR="002949B4" w:rsidRDefault="00125358">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9113E0" w14:textId="77777777" w:rsidR="002949B4" w:rsidRDefault="00125358">
            <w:r>
              <w:rPr>
                <w:highlight w:val="white"/>
              </w:rPr>
              <w:t xml:space="preserve">A URL reference to an external resource. </w:t>
            </w:r>
            <w:r>
              <w:rPr>
                <w:color w:val="FF0000"/>
                <w:highlight w:val="white"/>
              </w:rPr>
              <w:t>[TODO: Reference to URL syntax]</w:t>
            </w:r>
          </w:p>
        </w:tc>
      </w:tr>
      <w:tr w:rsidR="002949B4" w14:paraId="60EE9B4E" w14:textId="77777777">
        <w:tc>
          <w:tcPr>
            <w:tcW w:w="30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3E4896" w14:textId="77777777" w:rsidR="002949B4" w:rsidRDefault="00125358">
            <w:r>
              <w:rPr>
                <w:rFonts w:ascii="Consolas" w:eastAsia="Consolas" w:hAnsi="Consolas" w:cs="Consolas"/>
                <w:b/>
                <w:highlight w:val="white"/>
              </w:rPr>
              <w:t>external_id</w:t>
            </w:r>
            <w:r>
              <w:rPr>
                <w:highlight w:val="white"/>
              </w:rPr>
              <w:t xml:space="preserve"> (optional)</w:t>
            </w:r>
          </w:p>
        </w:tc>
        <w:tc>
          <w:tcPr>
            <w:tcW w:w="18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734EA1" w14:textId="77777777" w:rsidR="002949B4" w:rsidRDefault="00125358">
            <w:r>
              <w:rPr>
                <w:rFonts w:ascii="Consolas" w:eastAsia="Consolas" w:hAnsi="Consolas" w:cs="Consolas"/>
                <w:color w:val="C7254E"/>
                <w:shd w:val="clear" w:color="auto" w:fill="F9F2F4"/>
              </w:rPr>
              <w:t>string</w:t>
            </w:r>
          </w:p>
        </w:tc>
        <w:tc>
          <w:tcPr>
            <w:tcW w:w="42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9C2970" w14:textId="77777777" w:rsidR="002949B4" w:rsidRDefault="00125358">
            <w:r>
              <w:rPr>
                <w:highlight w:val="white"/>
              </w:rPr>
              <w:t>An identifier for the external reference content.</w:t>
            </w:r>
          </w:p>
        </w:tc>
      </w:tr>
    </w:tbl>
    <w:p w14:paraId="3CC8F5A6" w14:textId="77777777" w:rsidR="002949B4" w:rsidRDefault="002949B4"/>
    <w:p w14:paraId="0484B3E1" w14:textId="77777777" w:rsidR="002949B4" w:rsidRDefault="00125358">
      <w:pPr>
        <w:pStyle w:val="Heading3"/>
        <w:contextualSpacing w:val="0"/>
      </w:pPr>
      <w:bookmarkStart w:id="28" w:name="h.qe0c6m84wete" w:colFirst="0" w:colLast="0"/>
      <w:bookmarkEnd w:id="28"/>
      <w:r>
        <w:lastRenderedPageBreak/>
        <w:t>​</w:t>
      </w:r>
      <w:r>
        <w:t>7.3.2.​ Requirements</w:t>
      </w:r>
    </w:p>
    <w:p w14:paraId="71F578A8" w14:textId="77777777" w:rsidR="002949B4" w:rsidRDefault="00125358">
      <w:pPr>
        <w:numPr>
          <w:ilvl w:val="0"/>
          <w:numId w:val="4"/>
        </w:numPr>
        <w:ind w:hanging="360"/>
        <w:contextualSpacing/>
        <w:rPr>
          <w:rFonts w:ascii="Consolas" w:eastAsia="Consolas" w:hAnsi="Consolas" w:cs="Consolas"/>
          <w:b/>
        </w:rPr>
      </w:pPr>
      <w:r>
        <w:rPr>
          <w:rFonts w:ascii="Consolas" w:eastAsia="Consolas" w:hAnsi="Consolas" w:cs="Consolas"/>
        </w:rPr>
        <w:t xml:space="preserve">At least one of the </w:t>
      </w:r>
      <w:r>
        <w:rPr>
          <w:rFonts w:ascii="Consolas" w:eastAsia="Consolas" w:hAnsi="Consolas" w:cs="Consolas"/>
          <w:b/>
        </w:rPr>
        <w:t>external_id</w:t>
      </w:r>
      <w:r>
        <w:rPr>
          <w:rFonts w:ascii="Consolas" w:eastAsia="Consolas" w:hAnsi="Consolas" w:cs="Consolas"/>
        </w:rPr>
        <w:t xml:space="preserve">, </w:t>
      </w:r>
      <w:r>
        <w:rPr>
          <w:rFonts w:ascii="Consolas" w:eastAsia="Consolas" w:hAnsi="Consolas" w:cs="Consolas"/>
          <w:b/>
        </w:rPr>
        <w:t>url</w:t>
      </w:r>
      <w:r>
        <w:rPr>
          <w:rFonts w:ascii="Consolas" w:eastAsia="Consolas" w:hAnsi="Consolas" w:cs="Consolas"/>
        </w:rPr>
        <w:t xml:space="preserve">, </w:t>
      </w:r>
      <w:r>
        <w:t>or</w:t>
      </w:r>
      <w:r>
        <w:rPr>
          <w:rFonts w:ascii="Consolas" w:eastAsia="Consolas" w:hAnsi="Consolas" w:cs="Consolas"/>
        </w:rPr>
        <w:t xml:space="preserve"> </w:t>
      </w:r>
      <w:r>
        <w:rPr>
          <w:rFonts w:ascii="Consolas" w:eastAsia="Consolas" w:hAnsi="Consolas" w:cs="Consolas"/>
          <w:b/>
          <w:highlight w:val="white"/>
        </w:rPr>
        <w:t>description</w:t>
      </w:r>
      <w:r>
        <w:rPr>
          <w:rFonts w:ascii="Consolas" w:eastAsia="Consolas" w:hAnsi="Consolas" w:cs="Consolas"/>
        </w:rPr>
        <w:t xml:space="preserve"> properties </w:t>
      </w:r>
      <w:r>
        <w:rPr>
          <w:rFonts w:ascii="Consolas" w:eastAsia="Consolas" w:hAnsi="Consolas" w:cs="Consolas"/>
          <w:b/>
        </w:rPr>
        <w:t xml:space="preserve">MUST </w:t>
      </w:r>
      <w:r>
        <w:rPr>
          <w:rFonts w:ascii="Consolas" w:eastAsia="Consolas" w:hAnsi="Consolas" w:cs="Consolas"/>
        </w:rPr>
        <w:t>be present.</w:t>
      </w:r>
    </w:p>
    <w:p w14:paraId="7122AE87" w14:textId="77777777" w:rsidR="002949B4" w:rsidRDefault="002949B4"/>
    <w:p w14:paraId="5A8E67A7" w14:textId="77777777" w:rsidR="002949B4" w:rsidRDefault="00125358">
      <w:pPr>
        <w:pStyle w:val="Heading3"/>
        <w:contextualSpacing w:val="0"/>
      </w:pPr>
      <w:bookmarkStart w:id="29" w:name="h.53egbtkx02z3" w:colFirst="0" w:colLast="0"/>
      <w:bookmarkEnd w:id="29"/>
      <w:r>
        <w:t>​</w:t>
      </w:r>
      <w:r>
        <w:t>7.3.3.​ Examples</w:t>
      </w:r>
    </w:p>
    <w:p w14:paraId="242B6030" w14:textId="77777777" w:rsidR="002949B4" w:rsidRDefault="002949B4"/>
    <w:p w14:paraId="2F15E835" w14:textId="77777777" w:rsidR="002949B4" w:rsidRDefault="00125358">
      <w:r>
        <w:t xml:space="preserve">An </w:t>
      </w:r>
      <w:r>
        <w:rPr>
          <w:rFonts w:ascii="Consolas" w:eastAsia="Consolas" w:hAnsi="Consolas" w:cs="Consolas"/>
          <w:color w:val="C7254E"/>
          <w:shd w:val="clear" w:color="auto" w:fill="F9F2F4"/>
        </w:rPr>
        <w:t>external-reference</w:t>
      </w:r>
      <w:r>
        <w:t xml:space="preserve"> to a VERIS</w:t>
      </w:r>
      <w:hyperlink r:id="rId11">
        <w:r>
          <w:rPr>
            <w:color w:val="1155CC"/>
            <w:u w:val="single"/>
          </w:rPr>
          <w:t xml:space="preserve"> Community Database (VCDB)</w:t>
        </w:r>
      </w:hyperlink>
      <w:r>
        <w:t xml:space="preserve"> [TODO:Add ref?] entry</w:t>
      </w:r>
    </w:p>
    <w:p w14:paraId="7679F9C4" w14:textId="77777777" w:rsidR="002949B4" w:rsidRDefault="00125358">
      <w:r>
        <w:rPr>
          <w:rFonts w:ascii="Consolas" w:eastAsia="Consolas" w:hAnsi="Consolas" w:cs="Consolas"/>
          <w:sz w:val="18"/>
          <w:szCs w:val="18"/>
          <w:shd w:val="clear" w:color="auto" w:fill="CFE2F3"/>
        </w:rPr>
        <w:t>{</w:t>
      </w:r>
    </w:p>
    <w:p w14:paraId="406FBD1A" w14:textId="77777777" w:rsidR="002949B4" w:rsidRDefault="00125358">
      <w:r>
        <w:rPr>
          <w:rFonts w:ascii="Consolas" w:eastAsia="Consolas" w:hAnsi="Consolas" w:cs="Consolas"/>
          <w:sz w:val="18"/>
          <w:szCs w:val="18"/>
          <w:shd w:val="clear" w:color="auto" w:fill="CFE2F3"/>
        </w:rPr>
        <w:t xml:space="preserve">  ...</w:t>
      </w:r>
    </w:p>
    <w:p w14:paraId="19B673AD" w14:textId="77777777" w:rsidR="002949B4" w:rsidRDefault="00125358">
      <w:r>
        <w:rPr>
          <w:rFonts w:ascii="Consolas" w:eastAsia="Consolas" w:hAnsi="Consolas" w:cs="Consolas"/>
          <w:sz w:val="18"/>
          <w:szCs w:val="18"/>
          <w:shd w:val="clear" w:color="auto" w:fill="CFE2F3"/>
        </w:rPr>
        <w:t xml:space="preserve">  "external_references": [</w:t>
      </w:r>
    </w:p>
    <w:p w14:paraId="0780768A" w14:textId="77777777" w:rsidR="002949B4" w:rsidRDefault="00125358">
      <w:r>
        <w:rPr>
          <w:rFonts w:ascii="Consolas" w:eastAsia="Consolas" w:hAnsi="Consolas" w:cs="Consolas"/>
          <w:sz w:val="18"/>
          <w:szCs w:val="18"/>
          <w:shd w:val="clear" w:color="auto" w:fill="CFE2F3"/>
        </w:rPr>
        <w:t xml:space="preserve">    {</w:t>
      </w:r>
    </w:p>
    <w:p w14:paraId="66503292" w14:textId="77777777" w:rsidR="002949B4" w:rsidRDefault="00125358">
      <w:r>
        <w:rPr>
          <w:rFonts w:ascii="Consolas" w:eastAsia="Consolas" w:hAnsi="Consolas" w:cs="Consolas"/>
          <w:sz w:val="18"/>
          <w:szCs w:val="18"/>
          <w:shd w:val="clear" w:color="auto" w:fill="CFE2F3"/>
        </w:rPr>
        <w:t xml:space="preserve">      "source_name": "veris",</w:t>
      </w:r>
    </w:p>
    <w:p w14:paraId="2DB0EBD9" w14:textId="77777777" w:rsidR="002949B4" w:rsidRDefault="00125358">
      <w:r>
        <w:rPr>
          <w:rFonts w:ascii="Consolas" w:eastAsia="Consolas" w:hAnsi="Consolas" w:cs="Consolas"/>
          <w:sz w:val="18"/>
          <w:szCs w:val="18"/>
          <w:shd w:val="clear" w:color="auto" w:fill="CFE2F3"/>
        </w:rPr>
        <w:t xml:space="preserve">      "external_id": "0001AA7F-C601-424A-B2B8-BE6C9F5164E7",</w:t>
      </w:r>
    </w:p>
    <w:p w14:paraId="7754B161" w14:textId="77777777" w:rsidR="002949B4" w:rsidRDefault="00125358">
      <w:pPr>
        <w:ind w:left="975" w:hanging="1005"/>
      </w:pPr>
      <w:r>
        <w:rPr>
          <w:rFonts w:ascii="Consolas" w:eastAsia="Consolas" w:hAnsi="Consolas" w:cs="Consolas"/>
          <w:sz w:val="18"/>
          <w:szCs w:val="18"/>
          <w:shd w:val="clear" w:color="auto" w:fill="CFE2F3"/>
        </w:rPr>
        <w:t xml:space="preserve">      "url": "https://github.com/vz-ri</w:t>
      </w:r>
      <w:r>
        <w:rPr>
          <w:rFonts w:ascii="Consolas" w:eastAsia="Consolas" w:hAnsi="Consolas" w:cs="Consolas"/>
          <w:sz w:val="18"/>
          <w:szCs w:val="18"/>
          <w:shd w:val="clear" w:color="auto" w:fill="CFE2F3"/>
        </w:rPr>
        <w:t>sk/VCDB/blob/master/data/json/0001AA7F-C601-424A-B2B8-BE6C9F5164E7.json"</w:t>
      </w:r>
    </w:p>
    <w:p w14:paraId="0725D65F" w14:textId="77777777" w:rsidR="002949B4" w:rsidRDefault="00125358">
      <w:r>
        <w:rPr>
          <w:rFonts w:ascii="Consolas" w:eastAsia="Consolas" w:hAnsi="Consolas" w:cs="Consolas"/>
          <w:sz w:val="18"/>
          <w:szCs w:val="18"/>
          <w:shd w:val="clear" w:color="auto" w:fill="CFE2F3"/>
        </w:rPr>
        <w:t xml:space="preserve">    }</w:t>
      </w:r>
    </w:p>
    <w:p w14:paraId="519D9F00" w14:textId="77777777" w:rsidR="002949B4" w:rsidRDefault="00125358">
      <w:r>
        <w:rPr>
          <w:rFonts w:ascii="Consolas" w:eastAsia="Consolas" w:hAnsi="Consolas" w:cs="Consolas"/>
          <w:sz w:val="18"/>
          <w:szCs w:val="18"/>
          <w:shd w:val="clear" w:color="auto" w:fill="CFE2F3"/>
        </w:rPr>
        <w:t xml:space="preserve">  ],</w:t>
      </w:r>
    </w:p>
    <w:p w14:paraId="26E9AE73" w14:textId="77777777" w:rsidR="002949B4" w:rsidRDefault="00125358">
      <w:r>
        <w:rPr>
          <w:rFonts w:ascii="Consolas" w:eastAsia="Consolas" w:hAnsi="Consolas" w:cs="Consolas"/>
          <w:sz w:val="18"/>
          <w:szCs w:val="18"/>
          <w:shd w:val="clear" w:color="auto" w:fill="CFE2F3"/>
        </w:rPr>
        <w:t xml:space="preserve">  ...</w:t>
      </w:r>
    </w:p>
    <w:p w14:paraId="6DD63762" w14:textId="77777777" w:rsidR="002949B4" w:rsidRDefault="00125358">
      <w:r>
        <w:rPr>
          <w:rFonts w:ascii="Consolas" w:eastAsia="Consolas" w:hAnsi="Consolas" w:cs="Consolas"/>
          <w:sz w:val="18"/>
          <w:szCs w:val="18"/>
          <w:shd w:val="clear" w:color="auto" w:fill="CFE2F3"/>
        </w:rPr>
        <w:t>}</w:t>
      </w:r>
    </w:p>
    <w:p w14:paraId="4E17A0FD" w14:textId="77777777" w:rsidR="002949B4" w:rsidRDefault="002949B4"/>
    <w:p w14:paraId="7B87E372" w14:textId="77777777" w:rsidR="002949B4" w:rsidRDefault="00125358">
      <w:r>
        <w:t xml:space="preserve">An </w:t>
      </w:r>
      <w:r>
        <w:rPr>
          <w:rFonts w:ascii="Consolas" w:eastAsia="Consolas" w:hAnsi="Consolas" w:cs="Consolas"/>
          <w:color w:val="C7254E"/>
          <w:shd w:val="clear" w:color="auto" w:fill="F9F2F4"/>
        </w:rPr>
        <w:t>external-reference</w:t>
      </w:r>
      <w:r>
        <w:t xml:space="preserve"> from the CAPEC</w:t>
      </w:r>
      <w:r>
        <w:rPr>
          <w:sz w:val="26"/>
          <w:szCs w:val="26"/>
        </w:rPr>
        <w:t xml:space="preserve">™ </w:t>
      </w:r>
      <w:r>
        <w:t>(TODO add ref) repository</w:t>
      </w:r>
    </w:p>
    <w:p w14:paraId="272D8EF1" w14:textId="77777777" w:rsidR="002949B4" w:rsidRDefault="00125358">
      <w:r>
        <w:rPr>
          <w:rFonts w:ascii="Consolas" w:eastAsia="Consolas" w:hAnsi="Consolas" w:cs="Consolas"/>
          <w:sz w:val="18"/>
          <w:szCs w:val="18"/>
          <w:shd w:val="clear" w:color="auto" w:fill="CFE2F3"/>
        </w:rPr>
        <w:t>{</w:t>
      </w:r>
    </w:p>
    <w:p w14:paraId="19D17737" w14:textId="77777777" w:rsidR="002949B4" w:rsidRDefault="00125358">
      <w:r>
        <w:rPr>
          <w:rFonts w:ascii="Consolas" w:eastAsia="Consolas" w:hAnsi="Consolas" w:cs="Consolas"/>
          <w:sz w:val="18"/>
          <w:szCs w:val="18"/>
          <w:shd w:val="clear" w:color="auto" w:fill="CFE2F3"/>
        </w:rPr>
        <w:t xml:space="preserve">  ...</w:t>
      </w:r>
    </w:p>
    <w:p w14:paraId="13D72D49" w14:textId="77777777" w:rsidR="002949B4" w:rsidRDefault="00125358">
      <w:r>
        <w:rPr>
          <w:rFonts w:ascii="Consolas" w:eastAsia="Consolas" w:hAnsi="Consolas" w:cs="Consolas"/>
          <w:sz w:val="18"/>
          <w:szCs w:val="18"/>
          <w:shd w:val="clear" w:color="auto" w:fill="CFE2F3"/>
        </w:rPr>
        <w:t xml:space="preserve">  "external_references": [</w:t>
      </w:r>
    </w:p>
    <w:p w14:paraId="40F0F4C1" w14:textId="77777777" w:rsidR="002949B4" w:rsidRDefault="00125358">
      <w:r>
        <w:rPr>
          <w:rFonts w:ascii="Consolas" w:eastAsia="Consolas" w:hAnsi="Consolas" w:cs="Consolas"/>
          <w:sz w:val="18"/>
          <w:szCs w:val="18"/>
          <w:shd w:val="clear" w:color="auto" w:fill="CFE2F3"/>
        </w:rPr>
        <w:t xml:space="preserve">    {</w:t>
      </w:r>
    </w:p>
    <w:p w14:paraId="76EA6288" w14:textId="77777777" w:rsidR="002949B4" w:rsidRDefault="00125358">
      <w:r>
        <w:rPr>
          <w:rFonts w:ascii="Consolas" w:eastAsia="Consolas" w:hAnsi="Consolas" w:cs="Consolas"/>
          <w:sz w:val="18"/>
          <w:szCs w:val="18"/>
          <w:shd w:val="clear" w:color="auto" w:fill="CFE2F3"/>
        </w:rPr>
        <w:t xml:space="preserve">      "source_name": "capec",</w:t>
      </w:r>
    </w:p>
    <w:p w14:paraId="18D2F41E" w14:textId="77777777" w:rsidR="002949B4" w:rsidRDefault="00125358">
      <w:r>
        <w:rPr>
          <w:rFonts w:ascii="Consolas" w:eastAsia="Consolas" w:hAnsi="Consolas" w:cs="Consolas"/>
          <w:sz w:val="18"/>
          <w:szCs w:val="18"/>
          <w:shd w:val="clear" w:color="auto" w:fill="CFE2F3"/>
        </w:rPr>
        <w:t xml:space="preserve">      "external_id": "CAPEC-550"</w:t>
      </w:r>
    </w:p>
    <w:p w14:paraId="6FEBEE59" w14:textId="77777777" w:rsidR="002949B4" w:rsidRDefault="00125358">
      <w:r>
        <w:rPr>
          <w:rFonts w:ascii="Consolas" w:eastAsia="Consolas" w:hAnsi="Consolas" w:cs="Consolas"/>
          <w:sz w:val="18"/>
          <w:szCs w:val="18"/>
          <w:shd w:val="clear" w:color="auto" w:fill="CFE2F3"/>
        </w:rPr>
        <w:t xml:space="preserve">    }</w:t>
      </w:r>
    </w:p>
    <w:p w14:paraId="4923C92A" w14:textId="77777777" w:rsidR="002949B4" w:rsidRDefault="00125358">
      <w:r>
        <w:rPr>
          <w:rFonts w:ascii="Consolas" w:eastAsia="Consolas" w:hAnsi="Consolas" w:cs="Consolas"/>
          <w:sz w:val="18"/>
          <w:szCs w:val="18"/>
          <w:shd w:val="clear" w:color="auto" w:fill="CFE2F3"/>
        </w:rPr>
        <w:t xml:space="preserve">  ],</w:t>
      </w:r>
    </w:p>
    <w:p w14:paraId="7CE91B68" w14:textId="77777777" w:rsidR="002949B4" w:rsidRDefault="00125358">
      <w:r>
        <w:rPr>
          <w:rFonts w:ascii="Consolas" w:eastAsia="Consolas" w:hAnsi="Consolas" w:cs="Consolas"/>
          <w:sz w:val="18"/>
          <w:szCs w:val="18"/>
          <w:shd w:val="clear" w:color="auto" w:fill="CFE2F3"/>
        </w:rPr>
        <w:t xml:space="preserve">  ...</w:t>
      </w:r>
    </w:p>
    <w:p w14:paraId="15CD6C1B" w14:textId="77777777" w:rsidR="002949B4" w:rsidRDefault="00125358">
      <w:r>
        <w:rPr>
          <w:rFonts w:ascii="Consolas" w:eastAsia="Consolas" w:hAnsi="Consolas" w:cs="Consolas"/>
          <w:sz w:val="18"/>
          <w:szCs w:val="18"/>
          <w:shd w:val="clear" w:color="auto" w:fill="CFE2F3"/>
        </w:rPr>
        <w:t>}</w:t>
      </w:r>
    </w:p>
    <w:p w14:paraId="04B8FD16" w14:textId="77777777" w:rsidR="002949B4" w:rsidRDefault="00125358">
      <w:r>
        <w:t xml:space="preserve"> </w:t>
      </w:r>
    </w:p>
    <w:p w14:paraId="47D1EE16" w14:textId="77777777" w:rsidR="002949B4" w:rsidRDefault="00125358">
      <w:r>
        <w:t xml:space="preserve">An </w:t>
      </w:r>
      <w:r>
        <w:rPr>
          <w:rFonts w:ascii="Consolas" w:eastAsia="Consolas" w:hAnsi="Consolas" w:cs="Consolas"/>
          <w:color w:val="C7254E"/>
          <w:shd w:val="clear" w:color="auto" w:fill="F9F2F4"/>
        </w:rPr>
        <w:t>external-reference</w:t>
      </w:r>
      <w:r>
        <w:rPr>
          <w:rFonts w:ascii="Consolas" w:eastAsia="Consolas" w:hAnsi="Consolas" w:cs="Consolas"/>
        </w:rPr>
        <w:t xml:space="preserve"> </w:t>
      </w:r>
      <w:r>
        <w:t>from the CAPEC repository with URL</w:t>
      </w:r>
    </w:p>
    <w:p w14:paraId="5BA7AB91" w14:textId="77777777" w:rsidR="002949B4" w:rsidRDefault="00125358">
      <w:r>
        <w:rPr>
          <w:rFonts w:ascii="Consolas" w:eastAsia="Consolas" w:hAnsi="Consolas" w:cs="Consolas"/>
          <w:sz w:val="18"/>
          <w:szCs w:val="18"/>
          <w:shd w:val="clear" w:color="auto" w:fill="CFE2F3"/>
        </w:rPr>
        <w:t>{</w:t>
      </w:r>
    </w:p>
    <w:p w14:paraId="4A6DB0E4" w14:textId="77777777" w:rsidR="002949B4" w:rsidRDefault="00125358">
      <w:r>
        <w:rPr>
          <w:rFonts w:ascii="Consolas" w:eastAsia="Consolas" w:hAnsi="Consolas" w:cs="Consolas"/>
          <w:sz w:val="18"/>
          <w:szCs w:val="18"/>
          <w:shd w:val="clear" w:color="auto" w:fill="CFE2F3"/>
        </w:rPr>
        <w:t xml:space="preserve">  ...</w:t>
      </w:r>
    </w:p>
    <w:p w14:paraId="6D280526" w14:textId="77777777" w:rsidR="002949B4" w:rsidRDefault="00125358">
      <w:r>
        <w:rPr>
          <w:rFonts w:ascii="Consolas" w:eastAsia="Consolas" w:hAnsi="Consolas" w:cs="Consolas"/>
          <w:sz w:val="18"/>
          <w:szCs w:val="18"/>
          <w:shd w:val="clear" w:color="auto" w:fill="CFE2F3"/>
        </w:rPr>
        <w:t xml:space="preserve">  "external_references": [</w:t>
      </w:r>
    </w:p>
    <w:p w14:paraId="335A7958" w14:textId="77777777" w:rsidR="002949B4" w:rsidRDefault="00125358">
      <w:r>
        <w:rPr>
          <w:rFonts w:ascii="Consolas" w:eastAsia="Consolas" w:hAnsi="Consolas" w:cs="Consolas"/>
          <w:sz w:val="18"/>
          <w:szCs w:val="18"/>
          <w:shd w:val="clear" w:color="auto" w:fill="CFE2F3"/>
        </w:rPr>
        <w:t xml:space="preserve">    {</w:t>
      </w:r>
    </w:p>
    <w:p w14:paraId="30EDE63C" w14:textId="77777777" w:rsidR="002949B4" w:rsidRDefault="00125358">
      <w:r>
        <w:rPr>
          <w:rFonts w:ascii="Consolas" w:eastAsia="Consolas" w:hAnsi="Consolas" w:cs="Consolas"/>
          <w:sz w:val="18"/>
          <w:szCs w:val="18"/>
          <w:shd w:val="clear" w:color="auto" w:fill="CFE2F3"/>
        </w:rPr>
        <w:t xml:space="preserve">      "source_name": "capec", </w:t>
      </w:r>
    </w:p>
    <w:p w14:paraId="31A6474B" w14:textId="77777777" w:rsidR="002949B4" w:rsidRDefault="00125358">
      <w:r>
        <w:rPr>
          <w:rFonts w:ascii="Consolas" w:eastAsia="Consolas" w:hAnsi="Consolas" w:cs="Consolas"/>
          <w:sz w:val="18"/>
          <w:szCs w:val="18"/>
          <w:shd w:val="clear" w:color="auto" w:fill="CFE2F3"/>
        </w:rPr>
        <w:t xml:space="preserve">      "external_id": "CAPEC-550", </w:t>
      </w:r>
    </w:p>
    <w:p w14:paraId="5309C443" w14:textId="77777777" w:rsidR="002949B4" w:rsidRDefault="00125358">
      <w:r>
        <w:rPr>
          <w:rFonts w:ascii="Consolas" w:eastAsia="Consolas" w:hAnsi="Consolas" w:cs="Consolas"/>
          <w:sz w:val="18"/>
          <w:szCs w:val="18"/>
          <w:shd w:val="clear" w:color="auto" w:fill="CFE2F3"/>
        </w:rPr>
        <w:t xml:space="preserve">      "url": "</w:t>
      </w:r>
      <w:hyperlink r:id="rId12">
        <w:r>
          <w:rPr>
            <w:rFonts w:ascii="Consolas" w:eastAsia="Consolas" w:hAnsi="Consolas" w:cs="Consolas"/>
            <w:sz w:val="18"/>
            <w:szCs w:val="18"/>
            <w:u w:val="single"/>
            <w:shd w:val="clear" w:color="auto" w:fill="CFE2F3"/>
          </w:rPr>
          <w:t>http://capec.mitre.org/data/definitions/550.html</w:t>
        </w:r>
      </w:hyperlink>
      <w:r>
        <w:rPr>
          <w:rFonts w:ascii="Consolas" w:eastAsia="Consolas" w:hAnsi="Consolas" w:cs="Consolas"/>
          <w:sz w:val="18"/>
          <w:szCs w:val="18"/>
          <w:shd w:val="clear" w:color="auto" w:fill="CFE2F3"/>
        </w:rPr>
        <w:t>"</w:t>
      </w:r>
    </w:p>
    <w:p w14:paraId="38BB2B23" w14:textId="77777777" w:rsidR="002949B4" w:rsidRDefault="00125358">
      <w:r>
        <w:rPr>
          <w:rFonts w:ascii="Consolas" w:eastAsia="Consolas" w:hAnsi="Consolas" w:cs="Consolas"/>
          <w:sz w:val="18"/>
          <w:szCs w:val="18"/>
          <w:shd w:val="clear" w:color="auto" w:fill="CFE2F3"/>
        </w:rPr>
        <w:t xml:space="preserve">    }</w:t>
      </w:r>
    </w:p>
    <w:p w14:paraId="7F72ADA9" w14:textId="77777777" w:rsidR="002949B4" w:rsidRDefault="00125358">
      <w:r>
        <w:rPr>
          <w:rFonts w:ascii="Consolas" w:eastAsia="Consolas" w:hAnsi="Consolas" w:cs="Consolas"/>
          <w:sz w:val="18"/>
          <w:szCs w:val="18"/>
          <w:shd w:val="clear" w:color="auto" w:fill="CFE2F3"/>
        </w:rPr>
        <w:t xml:space="preserve">  ],</w:t>
      </w:r>
    </w:p>
    <w:p w14:paraId="6D7D2554" w14:textId="77777777" w:rsidR="002949B4" w:rsidRDefault="00125358">
      <w:r>
        <w:rPr>
          <w:rFonts w:ascii="Consolas" w:eastAsia="Consolas" w:hAnsi="Consolas" w:cs="Consolas"/>
          <w:sz w:val="18"/>
          <w:szCs w:val="18"/>
          <w:shd w:val="clear" w:color="auto" w:fill="CFE2F3"/>
        </w:rPr>
        <w:t xml:space="preserve">  ...</w:t>
      </w:r>
    </w:p>
    <w:p w14:paraId="750DE7F2" w14:textId="77777777" w:rsidR="002949B4" w:rsidRDefault="00125358">
      <w:r>
        <w:rPr>
          <w:rFonts w:ascii="Consolas" w:eastAsia="Consolas" w:hAnsi="Consolas" w:cs="Consolas"/>
          <w:sz w:val="18"/>
          <w:szCs w:val="18"/>
          <w:shd w:val="clear" w:color="auto" w:fill="CFE2F3"/>
        </w:rPr>
        <w:t>}</w:t>
      </w:r>
    </w:p>
    <w:p w14:paraId="3188266D" w14:textId="77777777" w:rsidR="002949B4" w:rsidRDefault="00125358">
      <w:r>
        <w:t xml:space="preserve"> </w:t>
      </w:r>
    </w:p>
    <w:p w14:paraId="4F36F2A5" w14:textId="77777777" w:rsidR="002949B4" w:rsidRDefault="00125358">
      <w:r>
        <w:t xml:space="preserve">An </w:t>
      </w:r>
      <w:r>
        <w:rPr>
          <w:rFonts w:ascii="Consolas" w:eastAsia="Consolas" w:hAnsi="Consolas" w:cs="Consolas"/>
          <w:color w:val="C7254E"/>
          <w:shd w:val="clear" w:color="auto" w:fill="F9F2F4"/>
        </w:rPr>
        <w:t>external-reference</w:t>
      </w:r>
      <w:r>
        <w:t xml:space="preserve"> to ACME Threat Intel's report document</w:t>
      </w:r>
    </w:p>
    <w:p w14:paraId="0A0795FC" w14:textId="77777777" w:rsidR="002949B4" w:rsidRDefault="00125358">
      <w:r>
        <w:rPr>
          <w:rFonts w:ascii="Consolas" w:eastAsia="Consolas" w:hAnsi="Consolas" w:cs="Consolas"/>
          <w:sz w:val="18"/>
          <w:szCs w:val="18"/>
          <w:shd w:val="clear" w:color="auto" w:fill="CFE2F3"/>
        </w:rPr>
        <w:t>{</w:t>
      </w:r>
    </w:p>
    <w:p w14:paraId="6011A98E" w14:textId="77777777" w:rsidR="002949B4" w:rsidRDefault="00125358">
      <w:r>
        <w:rPr>
          <w:rFonts w:ascii="Consolas" w:eastAsia="Consolas" w:hAnsi="Consolas" w:cs="Consolas"/>
          <w:sz w:val="18"/>
          <w:szCs w:val="18"/>
          <w:shd w:val="clear" w:color="auto" w:fill="CFE2F3"/>
        </w:rPr>
        <w:lastRenderedPageBreak/>
        <w:t xml:space="preserve">  ...</w:t>
      </w:r>
    </w:p>
    <w:p w14:paraId="20A29197" w14:textId="77777777" w:rsidR="002949B4" w:rsidRDefault="00125358">
      <w:r>
        <w:rPr>
          <w:rFonts w:ascii="Consolas" w:eastAsia="Consolas" w:hAnsi="Consolas" w:cs="Consolas"/>
          <w:sz w:val="18"/>
          <w:szCs w:val="18"/>
          <w:shd w:val="clear" w:color="auto" w:fill="CFE2F3"/>
        </w:rPr>
        <w:t xml:space="preserve">  "external_references": [</w:t>
      </w:r>
    </w:p>
    <w:p w14:paraId="17B82201" w14:textId="77777777" w:rsidR="002949B4" w:rsidRDefault="00125358">
      <w:r>
        <w:rPr>
          <w:rFonts w:ascii="Consolas" w:eastAsia="Consolas" w:hAnsi="Consolas" w:cs="Consolas"/>
          <w:sz w:val="18"/>
          <w:szCs w:val="18"/>
          <w:shd w:val="clear" w:color="auto" w:fill="CFE2F3"/>
        </w:rPr>
        <w:t xml:space="preserve">    {</w:t>
      </w:r>
    </w:p>
    <w:p w14:paraId="0DFD332B" w14:textId="77777777" w:rsidR="002949B4" w:rsidRDefault="00125358">
      <w:r>
        <w:rPr>
          <w:rFonts w:ascii="Consolas" w:eastAsia="Consolas" w:hAnsi="Consolas" w:cs="Consolas"/>
          <w:sz w:val="18"/>
          <w:szCs w:val="18"/>
          <w:shd w:val="clear" w:color="auto" w:fill="CFE2F3"/>
        </w:rPr>
        <w:t xml:space="preserve">      "source_name": "ACME Threat Intel",</w:t>
      </w:r>
    </w:p>
    <w:p w14:paraId="45A0B1F1" w14:textId="77777777" w:rsidR="002949B4" w:rsidRDefault="00125358">
      <w:r>
        <w:rPr>
          <w:rFonts w:ascii="Consolas" w:eastAsia="Consolas" w:hAnsi="Consolas" w:cs="Consolas"/>
          <w:sz w:val="18"/>
          <w:szCs w:val="18"/>
          <w:shd w:val="clear" w:color="auto" w:fill="CFE2F3"/>
        </w:rPr>
        <w:t xml:space="preserve">      "description": "Threat report", </w:t>
      </w:r>
    </w:p>
    <w:p w14:paraId="40D742AB" w14:textId="77777777" w:rsidR="002949B4" w:rsidRDefault="00125358">
      <w:r>
        <w:rPr>
          <w:rFonts w:ascii="Consolas" w:eastAsia="Consolas" w:hAnsi="Consolas" w:cs="Consolas"/>
          <w:sz w:val="18"/>
          <w:szCs w:val="18"/>
          <w:shd w:val="clear" w:color="auto" w:fill="CFE2F3"/>
        </w:rPr>
        <w:t xml:space="preserve">      "url": "</w:t>
      </w:r>
      <w:hyperlink r:id="rId13">
        <w:r>
          <w:rPr>
            <w:rFonts w:ascii="Consolas" w:eastAsia="Consolas" w:hAnsi="Consolas" w:cs="Consolas"/>
            <w:sz w:val="18"/>
            <w:szCs w:val="18"/>
            <w:u w:val="single"/>
            <w:shd w:val="clear" w:color="auto" w:fill="CFE2F3"/>
          </w:rPr>
          <w:t>http://</w:t>
        </w:r>
      </w:hyperlink>
      <w:r>
        <w:rPr>
          <w:rFonts w:ascii="Consolas" w:eastAsia="Consolas" w:hAnsi="Consolas" w:cs="Consolas"/>
          <w:sz w:val="18"/>
          <w:szCs w:val="18"/>
          <w:u w:val="single"/>
          <w:shd w:val="clear" w:color="auto" w:fill="CFE2F3"/>
        </w:rPr>
        <w:t>www.example.com/threat-report.pdf</w:t>
      </w:r>
      <w:r>
        <w:rPr>
          <w:rFonts w:ascii="Consolas" w:eastAsia="Consolas" w:hAnsi="Consolas" w:cs="Consolas"/>
          <w:sz w:val="18"/>
          <w:szCs w:val="18"/>
          <w:shd w:val="clear" w:color="auto" w:fill="CFE2F3"/>
        </w:rPr>
        <w:t>"</w:t>
      </w:r>
    </w:p>
    <w:p w14:paraId="1D2564FA" w14:textId="77777777" w:rsidR="002949B4" w:rsidRDefault="00125358">
      <w:r>
        <w:rPr>
          <w:rFonts w:ascii="Consolas" w:eastAsia="Consolas" w:hAnsi="Consolas" w:cs="Consolas"/>
          <w:sz w:val="18"/>
          <w:szCs w:val="18"/>
          <w:shd w:val="clear" w:color="auto" w:fill="CFE2F3"/>
        </w:rPr>
        <w:t xml:space="preserve">    }</w:t>
      </w:r>
    </w:p>
    <w:p w14:paraId="3E9F8FE8" w14:textId="77777777" w:rsidR="002949B4" w:rsidRDefault="00125358">
      <w:r>
        <w:rPr>
          <w:rFonts w:ascii="Consolas" w:eastAsia="Consolas" w:hAnsi="Consolas" w:cs="Consolas"/>
          <w:sz w:val="18"/>
          <w:szCs w:val="18"/>
          <w:shd w:val="clear" w:color="auto" w:fill="CFE2F3"/>
        </w:rPr>
        <w:t xml:space="preserve">  ],</w:t>
      </w:r>
    </w:p>
    <w:p w14:paraId="0A607CE5" w14:textId="77777777" w:rsidR="002949B4" w:rsidRDefault="00125358">
      <w:r>
        <w:rPr>
          <w:rFonts w:ascii="Consolas" w:eastAsia="Consolas" w:hAnsi="Consolas" w:cs="Consolas"/>
          <w:sz w:val="18"/>
          <w:szCs w:val="18"/>
          <w:shd w:val="clear" w:color="auto" w:fill="CFE2F3"/>
        </w:rPr>
        <w:t xml:space="preserve">  ...</w:t>
      </w:r>
    </w:p>
    <w:p w14:paraId="32A406DA" w14:textId="77777777" w:rsidR="002949B4" w:rsidRDefault="00125358">
      <w:r>
        <w:rPr>
          <w:rFonts w:ascii="Consolas" w:eastAsia="Consolas" w:hAnsi="Consolas" w:cs="Consolas"/>
          <w:sz w:val="18"/>
          <w:szCs w:val="18"/>
          <w:shd w:val="clear" w:color="auto" w:fill="CFE2F3"/>
        </w:rPr>
        <w:t>}</w:t>
      </w:r>
    </w:p>
    <w:p w14:paraId="59A7B2BC" w14:textId="77777777" w:rsidR="002949B4" w:rsidRDefault="00125358">
      <w:r>
        <w:t xml:space="preserve"> </w:t>
      </w:r>
    </w:p>
    <w:p w14:paraId="1180B276" w14:textId="77777777" w:rsidR="002949B4" w:rsidRDefault="00125358">
      <w:r>
        <w:t xml:space="preserve">An </w:t>
      </w:r>
      <w:r>
        <w:rPr>
          <w:rFonts w:ascii="Consolas" w:eastAsia="Consolas" w:hAnsi="Consolas" w:cs="Consolas"/>
          <w:color w:val="C7254E"/>
          <w:shd w:val="clear" w:color="auto" w:fill="F9F2F4"/>
        </w:rPr>
        <w:t>external-reference</w:t>
      </w:r>
      <w:r>
        <w:t xml:space="preserve"> </w:t>
      </w:r>
      <w:r>
        <w:t>to a Bugzilla item</w:t>
      </w:r>
    </w:p>
    <w:p w14:paraId="114B1C61" w14:textId="77777777" w:rsidR="002949B4" w:rsidRDefault="00125358">
      <w:r>
        <w:rPr>
          <w:rFonts w:ascii="Consolas" w:eastAsia="Consolas" w:hAnsi="Consolas" w:cs="Consolas"/>
          <w:sz w:val="18"/>
          <w:szCs w:val="18"/>
          <w:shd w:val="clear" w:color="auto" w:fill="CFE2F3"/>
        </w:rPr>
        <w:t>{</w:t>
      </w:r>
    </w:p>
    <w:p w14:paraId="098C81F8" w14:textId="77777777" w:rsidR="002949B4" w:rsidRDefault="00125358">
      <w:r>
        <w:rPr>
          <w:rFonts w:ascii="Consolas" w:eastAsia="Consolas" w:hAnsi="Consolas" w:cs="Consolas"/>
          <w:sz w:val="18"/>
          <w:szCs w:val="18"/>
          <w:shd w:val="clear" w:color="auto" w:fill="CFE2F3"/>
        </w:rPr>
        <w:t xml:space="preserve">  ...</w:t>
      </w:r>
    </w:p>
    <w:p w14:paraId="6E62BA91" w14:textId="77777777" w:rsidR="002949B4" w:rsidRDefault="00125358">
      <w:r>
        <w:rPr>
          <w:rFonts w:ascii="Consolas" w:eastAsia="Consolas" w:hAnsi="Consolas" w:cs="Consolas"/>
          <w:sz w:val="18"/>
          <w:szCs w:val="18"/>
          <w:shd w:val="clear" w:color="auto" w:fill="CFE2F3"/>
        </w:rPr>
        <w:t xml:space="preserve">  "external_references": [</w:t>
      </w:r>
    </w:p>
    <w:p w14:paraId="5C9C44B6" w14:textId="77777777" w:rsidR="002949B4" w:rsidRDefault="00125358">
      <w:r>
        <w:rPr>
          <w:rFonts w:ascii="Consolas" w:eastAsia="Consolas" w:hAnsi="Consolas" w:cs="Consolas"/>
          <w:sz w:val="18"/>
          <w:szCs w:val="18"/>
          <w:shd w:val="clear" w:color="auto" w:fill="CFE2F3"/>
        </w:rPr>
        <w:t xml:space="preserve">    {</w:t>
      </w:r>
    </w:p>
    <w:p w14:paraId="7204D3A7" w14:textId="77777777" w:rsidR="002949B4" w:rsidRDefault="00125358">
      <w:r>
        <w:rPr>
          <w:rFonts w:ascii="Consolas" w:eastAsia="Consolas" w:hAnsi="Consolas" w:cs="Consolas"/>
          <w:sz w:val="18"/>
          <w:szCs w:val="18"/>
          <w:shd w:val="clear" w:color="auto" w:fill="CFE2F3"/>
        </w:rPr>
        <w:t xml:space="preserve">      "source_name": "ACME Bugzilla",</w:t>
      </w:r>
    </w:p>
    <w:p w14:paraId="3E38B032" w14:textId="77777777" w:rsidR="002949B4" w:rsidRDefault="00125358">
      <w:r>
        <w:rPr>
          <w:rFonts w:ascii="Consolas" w:eastAsia="Consolas" w:hAnsi="Consolas" w:cs="Consolas"/>
          <w:sz w:val="18"/>
          <w:szCs w:val="18"/>
          <w:shd w:val="clear" w:color="auto" w:fill="CFE2F3"/>
        </w:rPr>
        <w:t xml:space="preserve">      "external_id": "1370",</w:t>
      </w:r>
    </w:p>
    <w:p w14:paraId="1FCC31D4" w14:textId="77777777" w:rsidR="002949B4" w:rsidRDefault="00125358">
      <w:r>
        <w:rPr>
          <w:rFonts w:ascii="Consolas" w:eastAsia="Consolas" w:hAnsi="Consolas" w:cs="Consolas"/>
          <w:sz w:val="18"/>
          <w:szCs w:val="18"/>
          <w:shd w:val="clear" w:color="auto" w:fill="CFE2F3"/>
        </w:rPr>
        <w:t xml:space="preserve">      "url": "</w:t>
      </w:r>
      <w:hyperlink r:id="rId14">
        <w:r>
          <w:rPr>
            <w:rFonts w:ascii="Consolas" w:eastAsia="Consolas" w:hAnsi="Consolas" w:cs="Consolas"/>
            <w:sz w:val="18"/>
            <w:szCs w:val="18"/>
            <w:u w:val="single"/>
            <w:shd w:val="clear" w:color="auto" w:fill="CFE2F3"/>
          </w:rPr>
          <w:t>https://</w:t>
        </w:r>
      </w:hyperlink>
      <w:r>
        <w:rPr>
          <w:rFonts w:ascii="Consolas" w:eastAsia="Consolas" w:hAnsi="Consolas" w:cs="Consolas"/>
          <w:sz w:val="18"/>
          <w:szCs w:val="18"/>
          <w:u w:val="single"/>
          <w:shd w:val="clear" w:color="auto" w:fill="CFE2F3"/>
        </w:rPr>
        <w:t>www.example.com/bugs/1370</w:t>
      </w:r>
      <w:r>
        <w:rPr>
          <w:rFonts w:ascii="Consolas" w:eastAsia="Consolas" w:hAnsi="Consolas" w:cs="Consolas"/>
          <w:sz w:val="18"/>
          <w:szCs w:val="18"/>
          <w:shd w:val="clear" w:color="auto" w:fill="CFE2F3"/>
        </w:rPr>
        <w:t>"</w:t>
      </w:r>
    </w:p>
    <w:p w14:paraId="77A04650" w14:textId="77777777" w:rsidR="002949B4" w:rsidRDefault="00125358">
      <w:r>
        <w:rPr>
          <w:rFonts w:ascii="Consolas" w:eastAsia="Consolas" w:hAnsi="Consolas" w:cs="Consolas"/>
          <w:sz w:val="18"/>
          <w:szCs w:val="18"/>
          <w:shd w:val="clear" w:color="auto" w:fill="CFE2F3"/>
        </w:rPr>
        <w:t xml:space="preserve">    }</w:t>
      </w:r>
    </w:p>
    <w:p w14:paraId="5AB66305" w14:textId="77777777" w:rsidR="002949B4" w:rsidRDefault="00125358">
      <w:r>
        <w:rPr>
          <w:rFonts w:ascii="Consolas" w:eastAsia="Consolas" w:hAnsi="Consolas" w:cs="Consolas"/>
          <w:sz w:val="18"/>
          <w:szCs w:val="18"/>
          <w:shd w:val="clear" w:color="auto" w:fill="CFE2F3"/>
        </w:rPr>
        <w:t xml:space="preserve">  ],</w:t>
      </w:r>
    </w:p>
    <w:p w14:paraId="2201AFAE" w14:textId="77777777" w:rsidR="002949B4" w:rsidRDefault="00125358">
      <w:r>
        <w:rPr>
          <w:rFonts w:ascii="Consolas" w:eastAsia="Consolas" w:hAnsi="Consolas" w:cs="Consolas"/>
          <w:sz w:val="18"/>
          <w:szCs w:val="18"/>
          <w:shd w:val="clear" w:color="auto" w:fill="CFE2F3"/>
        </w:rPr>
        <w:t xml:space="preserve">  ...</w:t>
      </w:r>
    </w:p>
    <w:p w14:paraId="35BD592A" w14:textId="77777777" w:rsidR="002949B4" w:rsidRDefault="00125358">
      <w:r>
        <w:rPr>
          <w:rFonts w:ascii="Consolas" w:eastAsia="Consolas" w:hAnsi="Consolas" w:cs="Consolas"/>
          <w:sz w:val="18"/>
          <w:szCs w:val="18"/>
          <w:shd w:val="clear" w:color="auto" w:fill="CFE2F3"/>
        </w:rPr>
        <w:t>}</w:t>
      </w:r>
    </w:p>
    <w:p w14:paraId="3C126784" w14:textId="77777777" w:rsidR="002949B4" w:rsidRDefault="002949B4"/>
    <w:p w14:paraId="291A02D4" w14:textId="77777777" w:rsidR="002949B4" w:rsidRDefault="00125358">
      <w:pPr>
        <w:pStyle w:val="Heading2"/>
        <w:contextualSpacing w:val="0"/>
      </w:pPr>
      <w:bookmarkStart w:id="30" w:name="h.ko24ggw4eq0q" w:colFirst="0" w:colLast="0"/>
      <w:bookmarkEnd w:id="30"/>
      <w:r>
        <w:t>​</w:t>
      </w:r>
      <w:r>
        <w:t>7.4.​ Identifier</w:t>
      </w:r>
    </w:p>
    <w:p w14:paraId="65EB4A9E"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identifier</w:t>
      </w:r>
    </w:p>
    <w:p w14:paraId="0E9A73CE" w14:textId="77777777" w:rsidR="002949B4" w:rsidRDefault="002949B4"/>
    <w:p w14:paraId="56596899" w14:textId="77777777" w:rsidR="002949B4" w:rsidRDefault="00125358">
      <w:r>
        <w:rPr>
          <w:rFonts w:ascii="Consolas" w:eastAsia="Consolas" w:hAnsi="Consolas" w:cs="Consolas"/>
        </w:rPr>
        <w:t xml:space="preserve">An </w:t>
      </w:r>
      <w:r>
        <w:rPr>
          <w:rFonts w:ascii="Consolas" w:eastAsia="Consolas" w:hAnsi="Consolas" w:cs="Consolas"/>
          <w:color w:val="C7254E"/>
          <w:shd w:val="clear" w:color="auto" w:fill="F9F2F4"/>
        </w:rPr>
        <w:t>identifier</w:t>
      </w:r>
      <w:r>
        <w:rPr>
          <w:rFonts w:ascii="Consolas" w:eastAsia="Consolas" w:hAnsi="Consolas" w:cs="Consolas"/>
        </w:rPr>
        <w:t xml:space="preserve"> universally and uniquely identifies a STIX Object. Identifiers </w:t>
      </w:r>
      <w:r>
        <w:rPr>
          <w:b/>
        </w:rPr>
        <w:t xml:space="preserve">MUST </w:t>
      </w:r>
      <w:r>
        <w:t xml:space="preserve">follow the form </w:t>
      </w:r>
      <w:r>
        <w:rPr>
          <w:rFonts w:ascii="Consolas" w:eastAsia="Consolas" w:hAnsi="Consolas" w:cs="Consolas"/>
          <w:shd w:val="clear" w:color="auto" w:fill="CFE2F3"/>
        </w:rPr>
        <w:t>[object-type]--[UUIDv4]</w:t>
      </w:r>
      <w:r>
        <w:rPr>
          <w:rFonts w:ascii="Consolas" w:eastAsia="Consolas" w:hAnsi="Consolas" w:cs="Consolas"/>
        </w:rPr>
        <w:t xml:space="preserve">, where </w:t>
      </w:r>
      <w:r>
        <w:rPr>
          <w:rFonts w:ascii="Consolas" w:eastAsia="Consolas" w:hAnsi="Consolas" w:cs="Consolas"/>
          <w:b/>
        </w:rPr>
        <w:t>[object-type]</w:t>
      </w:r>
      <w:r>
        <w:t xml:space="preserve"> is the exact value from the </w:t>
      </w:r>
      <w:r>
        <w:rPr>
          <w:rFonts w:ascii="Consolas" w:eastAsia="Consolas" w:hAnsi="Consolas" w:cs="Consolas"/>
          <w:color w:val="C7254E"/>
          <w:shd w:val="clear" w:color="auto" w:fill="F9F2F4"/>
        </w:rPr>
        <w:t>type</w:t>
      </w:r>
      <w:r>
        <w:t xml:space="preserve"> field of the object being identified or referenced and</w:t>
      </w:r>
      <w:r>
        <w:rPr>
          <w:rFonts w:ascii="Consolas" w:eastAsia="Consolas" w:hAnsi="Consolas" w:cs="Consolas"/>
        </w:rPr>
        <w:t xml:space="preserve"> where the</w:t>
      </w:r>
      <w:r>
        <w:t xml:space="preserve"> </w:t>
      </w:r>
      <w:r>
        <w:rPr>
          <w:rFonts w:ascii="Consolas" w:eastAsia="Consolas" w:hAnsi="Consolas" w:cs="Consolas"/>
          <w:b/>
        </w:rPr>
        <w:t>[UUIDv4]</w:t>
      </w:r>
      <w:r>
        <w:t xml:space="preserve"> is an RFC 4122-compliant Version 4 UUID. The UUID</w:t>
      </w:r>
      <w:r>
        <w:rPr>
          <w:rFonts w:ascii="Consolas" w:eastAsia="Consolas" w:hAnsi="Consolas" w:cs="Consolas"/>
        </w:rPr>
        <w:t xml:space="preserve"> </w:t>
      </w:r>
      <w:r>
        <w:rPr>
          <w:b/>
        </w:rPr>
        <w:t>MUST</w:t>
      </w:r>
      <w:r>
        <w:t xml:space="preserve"> be generated according to the algorithm(s) defined in RFC 4122, Section 4.4 (Version 4 UUID) </w:t>
      </w:r>
      <w:r>
        <w:rPr>
          <w:color w:val="FF0000"/>
        </w:rPr>
        <w:t>[add reference]</w:t>
      </w:r>
      <w:r>
        <w:t>.</w:t>
      </w:r>
    </w:p>
    <w:p w14:paraId="3F0E895A" w14:textId="77777777" w:rsidR="002949B4" w:rsidRDefault="00125358">
      <w:pPr>
        <w:pStyle w:val="Heading3"/>
        <w:contextualSpacing w:val="0"/>
      </w:pPr>
      <w:bookmarkStart w:id="31" w:name="h.x0g8rwb1crez" w:colFirst="0" w:colLast="0"/>
      <w:bookmarkEnd w:id="31"/>
      <w:r>
        <w:t>​</w:t>
      </w:r>
      <w:r>
        <w:t>7.4.1.​ Examples</w:t>
      </w:r>
    </w:p>
    <w:p w14:paraId="2BB81E62" w14:textId="77777777" w:rsidR="002949B4" w:rsidRDefault="00125358">
      <w:r>
        <w:rPr>
          <w:rFonts w:ascii="Consolas" w:eastAsia="Consolas" w:hAnsi="Consolas" w:cs="Consolas"/>
          <w:sz w:val="18"/>
          <w:szCs w:val="18"/>
          <w:shd w:val="clear" w:color="auto" w:fill="CFE2F3"/>
        </w:rPr>
        <w:t>{</w:t>
      </w:r>
    </w:p>
    <w:p w14:paraId="51726387" w14:textId="77777777" w:rsidR="002949B4" w:rsidRDefault="00125358">
      <w:r>
        <w:rPr>
          <w:rFonts w:ascii="Consolas" w:eastAsia="Consolas" w:hAnsi="Consolas" w:cs="Consolas"/>
          <w:sz w:val="18"/>
          <w:szCs w:val="18"/>
          <w:shd w:val="clear" w:color="auto" w:fill="CFE2F3"/>
        </w:rPr>
        <w:t xml:space="preserve">  ...</w:t>
      </w:r>
    </w:p>
    <w:p w14:paraId="2C610849" w14:textId="77777777" w:rsidR="002949B4" w:rsidRDefault="00125358">
      <w:r>
        <w:rPr>
          <w:rFonts w:ascii="Consolas" w:eastAsia="Consolas" w:hAnsi="Consolas" w:cs="Consolas"/>
          <w:sz w:val="18"/>
          <w:szCs w:val="18"/>
          <w:shd w:val="clear" w:color="auto" w:fill="CFE2F3"/>
        </w:rPr>
        <w:t xml:space="preserve">  "type": "indicator",</w:t>
      </w:r>
    </w:p>
    <w:p w14:paraId="2187B4FC" w14:textId="77777777" w:rsidR="002949B4" w:rsidRDefault="00125358">
      <w:r>
        <w:rPr>
          <w:rFonts w:ascii="Consolas" w:eastAsia="Consolas" w:hAnsi="Consolas" w:cs="Consolas"/>
          <w:sz w:val="18"/>
          <w:szCs w:val="18"/>
          <w:shd w:val="clear" w:color="auto" w:fill="CFE2F3"/>
        </w:rPr>
        <w:t xml:space="preserve">  "id": "indicator--e2e1a340-4415-4ba8-9671-f7343fbf0836",</w:t>
      </w:r>
    </w:p>
    <w:p w14:paraId="6E36E091" w14:textId="77777777" w:rsidR="002949B4" w:rsidRDefault="00125358">
      <w:r>
        <w:rPr>
          <w:rFonts w:ascii="Consolas" w:eastAsia="Consolas" w:hAnsi="Consolas" w:cs="Consolas"/>
          <w:sz w:val="18"/>
          <w:szCs w:val="18"/>
          <w:shd w:val="clear" w:color="auto" w:fill="CFE2F3"/>
        </w:rPr>
        <w:t xml:space="preserve">  ...</w:t>
      </w:r>
    </w:p>
    <w:p w14:paraId="4A51FD48" w14:textId="77777777" w:rsidR="002949B4" w:rsidRDefault="00125358">
      <w:r>
        <w:rPr>
          <w:rFonts w:ascii="Consolas" w:eastAsia="Consolas" w:hAnsi="Consolas" w:cs="Consolas"/>
          <w:sz w:val="18"/>
          <w:szCs w:val="18"/>
          <w:shd w:val="clear" w:color="auto" w:fill="CFE2F3"/>
        </w:rPr>
        <w:t>}</w:t>
      </w:r>
    </w:p>
    <w:p w14:paraId="466E8E7E" w14:textId="77777777" w:rsidR="002949B4" w:rsidRDefault="002949B4"/>
    <w:p w14:paraId="1A5D61BA" w14:textId="77777777" w:rsidR="002949B4" w:rsidRDefault="00125358">
      <w:pPr>
        <w:pStyle w:val="Heading2"/>
        <w:contextualSpacing w:val="0"/>
      </w:pPr>
      <w:bookmarkStart w:id="32" w:name="h.i4tjv75ce50h" w:colFirst="0" w:colLast="0"/>
      <w:bookmarkEnd w:id="32"/>
      <w:r>
        <w:t>​</w:t>
      </w:r>
      <w:r>
        <w:t>7.5.​ Kill Chain Phase</w:t>
      </w:r>
    </w:p>
    <w:p w14:paraId="0B7AC9E8"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kill-chain-phase</w:t>
      </w:r>
    </w:p>
    <w:p w14:paraId="00A078A4" w14:textId="77777777" w:rsidR="002949B4" w:rsidRDefault="002949B4"/>
    <w:p w14:paraId="2740D743" w14:textId="77777777" w:rsidR="002949B4" w:rsidRDefault="00125358">
      <w:r>
        <w:t xml:space="preserve">The </w:t>
      </w:r>
      <w:r>
        <w:rPr>
          <w:rFonts w:ascii="Consolas" w:eastAsia="Consolas" w:hAnsi="Consolas" w:cs="Consolas"/>
          <w:color w:val="C7254E"/>
          <w:shd w:val="clear" w:color="auto" w:fill="F9F2F4"/>
        </w:rPr>
        <w:t>kill-chain-phase</w:t>
      </w:r>
      <w:r>
        <w:t xml:space="preserve"> r</w:t>
      </w:r>
      <w:r>
        <w:rPr>
          <w:rFonts w:ascii="Consolas" w:eastAsia="Consolas" w:hAnsi="Consolas" w:cs="Consolas"/>
        </w:rPr>
        <w:t>epresents a phase in a kill chain</w:t>
      </w:r>
      <w:r>
        <w:t xml:space="preserve">. The concept of a kill chain, </w:t>
      </w:r>
      <w:r>
        <w:t>as applied to information security by Lockheed Martin in its Cyber Kill Chain</w:t>
      </w:r>
      <w:r>
        <w:rPr>
          <w:sz w:val="26"/>
          <w:szCs w:val="26"/>
        </w:rPr>
        <w:t>™ [</w:t>
      </w:r>
      <w:r>
        <w:t>TODO add reference], is to elaborate the various phases an attacker may undertake in order to achieve their objectives</w:t>
      </w:r>
      <w:r>
        <w:rPr>
          <w:rFonts w:ascii="Consolas" w:eastAsia="Consolas" w:hAnsi="Consolas" w:cs="Consolas"/>
        </w:rPr>
        <w:t>.</w:t>
      </w:r>
    </w:p>
    <w:p w14:paraId="7D8EFB35" w14:textId="77777777" w:rsidR="002949B4" w:rsidRDefault="002949B4"/>
    <w:p w14:paraId="71480BBC" w14:textId="77777777" w:rsidR="002949B4" w:rsidRDefault="00125358">
      <w:r>
        <w:rPr>
          <w:rFonts w:ascii="Consolas" w:eastAsia="Consolas" w:hAnsi="Consolas" w:cs="Consolas"/>
        </w:rPr>
        <w:t xml:space="preserve">When referencing the Lockheed Martin Cyber Kill Chain, </w:t>
      </w:r>
      <w:r>
        <w:rPr>
          <w:rFonts w:ascii="Consolas" w:eastAsia="Consolas" w:hAnsi="Consolas" w:cs="Consolas"/>
        </w:rPr>
        <w:t xml:space="preserve">the </w:t>
      </w:r>
      <w:r>
        <w:rPr>
          <w:rFonts w:ascii="Consolas" w:eastAsia="Consolas" w:hAnsi="Consolas" w:cs="Consolas"/>
          <w:b/>
        </w:rPr>
        <w:t>kill_chain_name</w:t>
      </w:r>
      <w:r>
        <w:rPr>
          <w:rFonts w:ascii="Consolas" w:eastAsia="Consolas" w:hAnsi="Consolas" w:cs="Consolas"/>
        </w:rPr>
        <w:t xml:space="preserv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lockheed-martin-cyber-kill-chain</w:t>
      </w:r>
      <w:r>
        <w:rPr>
          <w:rFonts w:ascii="Consolas" w:eastAsia="Consolas" w:hAnsi="Consolas" w:cs="Consolas"/>
          <w:b/>
        </w:rPr>
        <w:t>.</w:t>
      </w:r>
    </w:p>
    <w:p w14:paraId="73F72E0B" w14:textId="77777777" w:rsidR="002949B4" w:rsidRDefault="002949B4"/>
    <w:tbl>
      <w:tblPr>
        <w:tblStyle w:val="a1"/>
        <w:tblW w:w="9120" w:type="dxa"/>
        <w:tblLayout w:type="fixed"/>
        <w:tblLook w:val="0600" w:firstRow="0" w:lastRow="0" w:firstColumn="0" w:lastColumn="0" w:noHBand="1" w:noVBand="1"/>
      </w:tblPr>
      <w:tblGrid>
        <w:gridCol w:w="3315"/>
        <w:gridCol w:w="2130"/>
        <w:gridCol w:w="3675"/>
      </w:tblGrid>
      <w:tr w:rsidR="002949B4" w14:paraId="429186C8" w14:textId="77777777">
        <w:tc>
          <w:tcPr>
            <w:tcW w:w="331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CAE5AD9" w14:textId="77777777" w:rsidR="002949B4" w:rsidRDefault="00125358">
            <w:pPr>
              <w:spacing w:line="345" w:lineRule="auto"/>
            </w:pPr>
            <w:r>
              <w:rPr>
                <w:color w:val="FFFFFF"/>
                <w:shd w:val="clear" w:color="auto" w:fill="073763"/>
              </w:rPr>
              <w:t>Property Name</w:t>
            </w:r>
          </w:p>
        </w:tc>
        <w:tc>
          <w:tcPr>
            <w:tcW w:w="213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7E02499" w14:textId="77777777" w:rsidR="002949B4" w:rsidRDefault="00125358">
            <w:pPr>
              <w:spacing w:line="345" w:lineRule="auto"/>
            </w:pPr>
            <w:r>
              <w:rPr>
                <w:color w:val="FFFFFF"/>
                <w:shd w:val="clear" w:color="auto" w:fill="073763"/>
              </w:rPr>
              <w:t>Type</w:t>
            </w:r>
          </w:p>
        </w:tc>
        <w:tc>
          <w:tcPr>
            <w:tcW w:w="36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CE905D4" w14:textId="77777777" w:rsidR="002949B4" w:rsidRDefault="00125358">
            <w:pPr>
              <w:spacing w:line="345" w:lineRule="auto"/>
            </w:pPr>
            <w:r>
              <w:rPr>
                <w:color w:val="FFFFFF"/>
                <w:shd w:val="clear" w:color="auto" w:fill="073763"/>
              </w:rPr>
              <w:t>Description</w:t>
            </w:r>
          </w:p>
        </w:tc>
      </w:tr>
      <w:tr w:rsidR="002949B4" w14:paraId="5D7F7C9B" w14:textId="77777777">
        <w:tc>
          <w:tcPr>
            <w:tcW w:w="33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EC8EBB" w14:textId="77777777" w:rsidR="002949B4" w:rsidRDefault="00125358">
            <w:pPr>
              <w:spacing w:line="288" w:lineRule="auto"/>
            </w:pPr>
            <w:r>
              <w:rPr>
                <w:rFonts w:ascii="Consolas" w:eastAsia="Consolas" w:hAnsi="Consolas" w:cs="Consolas"/>
                <w:b/>
              </w:rPr>
              <w:t>kill_chain_name</w:t>
            </w:r>
            <w:r>
              <w:rPr>
                <w:highlight w:val="white"/>
              </w:rPr>
              <w:t xml:space="preserve"> (required)</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2C813E" w14:textId="77777777" w:rsidR="002949B4" w:rsidRDefault="00125358">
            <w:pPr>
              <w:spacing w:line="331" w:lineRule="auto"/>
            </w:pPr>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66CAD1" w14:textId="77777777" w:rsidR="002949B4" w:rsidRDefault="00125358">
            <w:pPr>
              <w:spacing w:line="288" w:lineRule="auto"/>
            </w:pPr>
            <w:r>
              <w:rPr>
                <w:rFonts w:ascii="Consolas" w:eastAsia="Consolas" w:hAnsi="Consolas" w:cs="Consolas"/>
                <w:highlight w:val="white"/>
              </w:rPr>
              <w:t xml:space="preserve">The name of the kill chain. The value of this field </w:t>
            </w:r>
            <w:r>
              <w:rPr>
                <w:rFonts w:ascii="Consolas" w:eastAsia="Consolas" w:hAnsi="Consolas" w:cs="Consolas"/>
                <w:b/>
              </w:rPr>
              <w:t xml:space="preserve">SHOULD </w:t>
            </w:r>
            <w:r>
              <w:rPr>
                <w:rFonts w:ascii="Consolas" w:eastAsia="Consolas" w:hAnsi="Consolas" w:cs="Consolas"/>
              </w:rPr>
              <w:t xml:space="preserve">be all lowercase (where lowercase is defined by the locality conventions) and </w:t>
            </w:r>
            <w:r>
              <w:rPr>
                <w:rFonts w:ascii="Consolas" w:eastAsia="Consolas" w:hAnsi="Consolas" w:cs="Consolas"/>
                <w:b/>
              </w:rPr>
              <w:t xml:space="preserve">SHOULD </w:t>
            </w:r>
            <w:r>
              <w:rPr>
                <w:rFonts w:ascii="Consolas" w:eastAsia="Consolas" w:hAnsi="Consolas" w:cs="Consolas"/>
              </w:rPr>
              <w:t>use dashes instead of spaces or underscores.</w:t>
            </w:r>
          </w:p>
        </w:tc>
      </w:tr>
      <w:tr w:rsidR="002949B4" w14:paraId="54204036" w14:textId="77777777">
        <w:tc>
          <w:tcPr>
            <w:tcW w:w="33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DC277D" w14:textId="77777777" w:rsidR="002949B4" w:rsidRDefault="00125358">
            <w:pPr>
              <w:spacing w:line="288" w:lineRule="auto"/>
            </w:pPr>
            <w:r>
              <w:rPr>
                <w:rFonts w:ascii="Consolas" w:eastAsia="Consolas" w:hAnsi="Consolas" w:cs="Consolas"/>
                <w:b/>
              </w:rPr>
              <w:t>phase_name</w:t>
            </w:r>
            <w:r>
              <w:rPr>
                <w:highlight w:val="white"/>
              </w:rPr>
              <w:t xml:space="preserve"> (required)</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E3D6CD" w14:textId="77777777" w:rsidR="002949B4" w:rsidRDefault="00125358">
            <w:pPr>
              <w:spacing w:line="331" w:lineRule="auto"/>
            </w:pPr>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B461FE" w14:textId="77777777" w:rsidR="002949B4" w:rsidRDefault="00125358">
            <w:pPr>
              <w:spacing w:line="288" w:lineRule="auto"/>
            </w:pPr>
            <w:r>
              <w:rPr>
                <w:rFonts w:ascii="Consolas" w:eastAsia="Consolas" w:hAnsi="Consolas" w:cs="Consolas"/>
                <w:highlight w:val="white"/>
              </w:rPr>
              <w:t xml:space="preserve">The name of the phase in the kill chain. The value of this field </w:t>
            </w:r>
            <w:r>
              <w:rPr>
                <w:rFonts w:ascii="Consolas" w:eastAsia="Consolas" w:hAnsi="Consolas" w:cs="Consolas"/>
                <w:b/>
              </w:rPr>
              <w:t xml:space="preserve">SHOULD </w:t>
            </w:r>
            <w:r>
              <w:rPr>
                <w:rFonts w:ascii="Consolas" w:eastAsia="Consolas" w:hAnsi="Consolas" w:cs="Consolas"/>
              </w:rPr>
              <w:t xml:space="preserve">be all lowercase (where </w:t>
            </w:r>
            <w:r>
              <w:rPr>
                <w:rFonts w:ascii="Consolas" w:eastAsia="Consolas" w:hAnsi="Consolas" w:cs="Consolas"/>
              </w:rPr>
              <w:t xml:space="preserve">lowercase is defined by the locality conventions) and </w:t>
            </w:r>
            <w:r>
              <w:rPr>
                <w:rFonts w:ascii="Consolas" w:eastAsia="Consolas" w:hAnsi="Consolas" w:cs="Consolas"/>
                <w:b/>
              </w:rPr>
              <w:t xml:space="preserve">SHOULD </w:t>
            </w:r>
            <w:r>
              <w:rPr>
                <w:rFonts w:ascii="Consolas" w:eastAsia="Consolas" w:hAnsi="Consolas" w:cs="Consolas"/>
              </w:rPr>
              <w:t>use dashes instead of spaces or underscores.</w:t>
            </w:r>
          </w:p>
        </w:tc>
      </w:tr>
    </w:tbl>
    <w:p w14:paraId="744C49E1" w14:textId="77777777" w:rsidR="002949B4" w:rsidRDefault="002949B4"/>
    <w:p w14:paraId="2DBB3D04" w14:textId="77777777" w:rsidR="002949B4" w:rsidRDefault="00125358">
      <w:pPr>
        <w:pStyle w:val="Heading3"/>
        <w:contextualSpacing w:val="0"/>
      </w:pPr>
      <w:bookmarkStart w:id="33" w:name="h.toy67t7ucwu0" w:colFirst="0" w:colLast="0"/>
      <w:bookmarkEnd w:id="33"/>
      <w:r>
        <w:t>​</w:t>
      </w:r>
      <w:r>
        <w:t>7.5.1.​ Examples</w:t>
      </w:r>
    </w:p>
    <w:p w14:paraId="03209B19" w14:textId="77777777" w:rsidR="002949B4" w:rsidRDefault="00125358">
      <w:r>
        <w:t>Example specifying the “reconnaissance” phase from the Lockheed Martin kill-chain</w:t>
      </w:r>
    </w:p>
    <w:p w14:paraId="14EABCFD" w14:textId="77777777" w:rsidR="002949B4" w:rsidRDefault="00125358">
      <w:r>
        <w:rPr>
          <w:rFonts w:ascii="Consolas" w:eastAsia="Consolas" w:hAnsi="Consolas" w:cs="Consolas"/>
          <w:sz w:val="18"/>
          <w:szCs w:val="18"/>
          <w:shd w:val="clear" w:color="auto" w:fill="CFE2F3"/>
        </w:rPr>
        <w:t>{</w:t>
      </w:r>
    </w:p>
    <w:p w14:paraId="0C610484" w14:textId="77777777" w:rsidR="002949B4" w:rsidRDefault="00125358">
      <w:r>
        <w:rPr>
          <w:rFonts w:ascii="Consolas" w:eastAsia="Consolas" w:hAnsi="Consolas" w:cs="Consolas"/>
          <w:sz w:val="18"/>
          <w:szCs w:val="18"/>
          <w:shd w:val="clear" w:color="auto" w:fill="CFE2F3"/>
        </w:rPr>
        <w:t xml:space="preserve">  ...</w:t>
      </w:r>
    </w:p>
    <w:p w14:paraId="00F6F4D4" w14:textId="77777777" w:rsidR="002949B4" w:rsidRDefault="00125358">
      <w:r>
        <w:rPr>
          <w:rFonts w:ascii="Consolas" w:eastAsia="Consolas" w:hAnsi="Consolas" w:cs="Consolas"/>
          <w:sz w:val="18"/>
          <w:szCs w:val="18"/>
          <w:shd w:val="clear" w:color="auto" w:fill="CFE2F3"/>
        </w:rPr>
        <w:t xml:space="preserve">  "kill_chain_phases": [</w:t>
      </w:r>
    </w:p>
    <w:p w14:paraId="1D1B1753" w14:textId="77777777" w:rsidR="002949B4" w:rsidRDefault="00125358">
      <w:r>
        <w:rPr>
          <w:rFonts w:ascii="Consolas" w:eastAsia="Consolas" w:hAnsi="Consolas" w:cs="Consolas"/>
          <w:sz w:val="18"/>
          <w:szCs w:val="18"/>
          <w:shd w:val="clear" w:color="auto" w:fill="CFE2F3"/>
        </w:rPr>
        <w:t xml:space="preserve">    {</w:t>
      </w:r>
    </w:p>
    <w:p w14:paraId="335A885F" w14:textId="77777777" w:rsidR="002949B4" w:rsidRDefault="00125358">
      <w:r>
        <w:rPr>
          <w:rFonts w:ascii="Consolas" w:eastAsia="Consolas" w:hAnsi="Consolas" w:cs="Consolas"/>
          <w:sz w:val="18"/>
          <w:szCs w:val="18"/>
          <w:shd w:val="clear" w:color="auto" w:fill="CFE2F3"/>
        </w:rPr>
        <w:t xml:space="preserve">      "kill_chain_name": "lockheed-martin-cyber-kill-chain", </w:t>
      </w:r>
    </w:p>
    <w:p w14:paraId="332E72DA" w14:textId="77777777" w:rsidR="002949B4" w:rsidRDefault="00125358">
      <w:r>
        <w:rPr>
          <w:rFonts w:ascii="Consolas" w:eastAsia="Consolas" w:hAnsi="Consolas" w:cs="Consolas"/>
          <w:sz w:val="18"/>
          <w:szCs w:val="18"/>
          <w:shd w:val="clear" w:color="auto" w:fill="CFE2F3"/>
        </w:rPr>
        <w:t xml:space="preserve">      "phase_name": "reconnaissance"</w:t>
      </w:r>
    </w:p>
    <w:p w14:paraId="17F8D839" w14:textId="77777777" w:rsidR="002949B4" w:rsidRDefault="00125358">
      <w:r>
        <w:rPr>
          <w:rFonts w:ascii="Consolas" w:eastAsia="Consolas" w:hAnsi="Consolas" w:cs="Consolas"/>
          <w:sz w:val="18"/>
          <w:szCs w:val="18"/>
          <w:shd w:val="clear" w:color="auto" w:fill="CFE2F3"/>
        </w:rPr>
        <w:t xml:space="preserve">    }</w:t>
      </w:r>
    </w:p>
    <w:p w14:paraId="408BB552" w14:textId="77777777" w:rsidR="002949B4" w:rsidRDefault="00125358">
      <w:r>
        <w:rPr>
          <w:rFonts w:ascii="Consolas" w:eastAsia="Consolas" w:hAnsi="Consolas" w:cs="Consolas"/>
          <w:sz w:val="18"/>
          <w:szCs w:val="18"/>
          <w:shd w:val="clear" w:color="auto" w:fill="CFE2F3"/>
        </w:rPr>
        <w:t xml:space="preserve">  ],</w:t>
      </w:r>
    </w:p>
    <w:p w14:paraId="4AB7EC3C" w14:textId="77777777" w:rsidR="002949B4" w:rsidRDefault="00125358">
      <w:r>
        <w:rPr>
          <w:rFonts w:ascii="Consolas" w:eastAsia="Consolas" w:hAnsi="Consolas" w:cs="Consolas"/>
          <w:sz w:val="18"/>
          <w:szCs w:val="18"/>
          <w:shd w:val="clear" w:color="auto" w:fill="CFE2F3"/>
        </w:rPr>
        <w:t xml:space="preserve">  ...</w:t>
      </w:r>
    </w:p>
    <w:p w14:paraId="0CEE8913" w14:textId="77777777" w:rsidR="002949B4" w:rsidRDefault="00125358">
      <w:r>
        <w:rPr>
          <w:rFonts w:ascii="Consolas" w:eastAsia="Consolas" w:hAnsi="Consolas" w:cs="Consolas"/>
          <w:sz w:val="18"/>
          <w:szCs w:val="18"/>
          <w:shd w:val="clear" w:color="auto" w:fill="CFE2F3"/>
        </w:rPr>
        <w:t>}</w:t>
      </w:r>
    </w:p>
    <w:p w14:paraId="360D581F" w14:textId="77777777" w:rsidR="002949B4" w:rsidRDefault="002949B4"/>
    <w:p w14:paraId="38FA7C46" w14:textId="77777777" w:rsidR="002949B4" w:rsidRDefault="00125358">
      <w:r>
        <w:rPr>
          <w:rFonts w:ascii="Consolas" w:eastAsia="Consolas" w:hAnsi="Consolas" w:cs="Consolas"/>
        </w:rPr>
        <w:lastRenderedPageBreak/>
        <w:t>Example specifying the “pre-attack</w:t>
      </w:r>
      <w:r>
        <w:t>” phase from the “foo” kill-chain</w:t>
      </w:r>
    </w:p>
    <w:p w14:paraId="7C7E4931" w14:textId="77777777" w:rsidR="002949B4" w:rsidRDefault="00125358">
      <w:r>
        <w:rPr>
          <w:rFonts w:ascii="Consolas" w:eastAsia="Consolas" w:hAnsi="Consolas" w:cs="Consolas"/>
          <w:sz w:val="18"/>
          <w:szCs w:val="18"/>
          <w:shd w:val="clear" w:color="auto" w:fill="CFE2F3"/>
        </w:rPr>
        <w:t>{</w:t>
      </w:r>
    </w:p>
    <w:p w14:paraId="13CACCBF" w14:textId="77777777" w:rsidR="002949B4" w:rsidRDefault="00125358">
      <w:r>
        <w:rPr>
          <w:rFonts w:ascii="Consolas" w:eastAsia="Consolas" w:hAnsi="Consolas" w:cs="Consolas"/>
          <w:sz w:val="18"/>
          <w:szCs w:val="18"/>
          <w:shd w:val="clear" w:color="auto" w:fill="CFE2F3"/>
        </w:rPr>
        <w:t xml:space="preserve">  ...</w:t>
      </w:r>
    </w:p>
    <w:p w14:paraId="661D7D3F" w14:textId="77777777" w:rsidR="002949B4" w:rsidRDefault="00125358">
      <w:r>
        <w:rPr>
          <w:rFonts w:ascii="Consolas" w:eastAsia="Consolas" w:hAnsi="Consolas" w:cs="Consolas"/>
          <w:sz w:val="18"/>
          <w:szCs w:val="18"/>
          <w:shd w:val="clear" w:color="auto" w:fill="CFE2F3"/>
        </w:rPr>
        <w:t xml:space="preserve">  "kill_chain_phases": [</w:t>
      </w:r>
    </w:p>
    <w:p w14:paraId="145ACD21" w14:textId="77777777" w:rsidR="002949B4" w:rsidRDefault="00125358">
      <w:r>
        <w:rPr>
          <w:rFonts w:ascii="Consolas" w:eastAsia="Consolas" w:hAnsi="Consolas" w:cs="Consolas"/>
          <w:sz w:val="18"/>
          <w:szCs w:val="18"/>
          <w:shd w:val="clear" w:color="auto" w:fill="CFE2F3"/>
        </w:rPr>
        <w:t xml:space="preserve">    {</w:t>
      </w:r>
    </w:p>
    <w:p w14:paraId="7A7C2C66" w14:textId="77777777" w:rsidR="002949B4" w:rsidRDefault="00125358">
      <w:r>
        <w:rPr>
          <w:rFonts w:ascii="Consolas" w:eastAsia="Consolas" w:hAnsi="Consolas" w:cs="Consolas"/>
          <w:sz w:val="18"/>
          <w:szCs w:val="18"/>
          <w:shd w:val="clear" w:color="auto" w:fill="CFE2F3"/>
        </w:rPr>
        <w:t xml:space="preserve">      "kill_chain_name": "foo"</w:t>
      </w:r>
      <w:r>
        <w:rPr>
          <w:rFonts w:ascii="Consolas" w:eastAsia="Consolas" w:hAnsi="Consolas" w:cs="Consolas"/>
          <w:sz w:val="18"/>
          <w:szCs w:val="18"/>
          <w:shd w:val="clear" w:color="auto" w:fill="CFE2F3"/>
        </w:rPr>
        <w:t xml:space="preserve">, </w:t>
      </w:r>
    </w:p>
    <w:p w14:paraId="08C034DA" w14:textId="77777777" w:rsidR="002949B4" w:rsidRDefault="00125358">
      <w:r>
        <w:rPr>
          <w:rFonts w:ascii="Consolas" w:eastAsia="Consolas" w:hAnsi="Consolas" w:cs="Consolas"/>
          <w:sz w:val="18"/>
          <w:szCs w:val="18"/>
          <w:shd w:val="clear" w:color="auto" w:fill="CFE2F3"/>
        </w:rPr>
        <w:t xml:space="preserve">      "phase_name": "pre-attack"</w:t>
      </w:r>
    </w:p>
    <w:p w14:paraId="50B842F8" w14:textId="77777777" w:rsidR="002949B4" w:rsidRDefault="00125358">
      <w:r>
        <w:rPr>
          <w:rFonts w:ascii="Consolas" w:eastAsia="Consolas" w:hAnsi="Consolas" w:cs="Consolas"/>
          <w:sz w:val="18"/>
          <w:szCs w:val="18"/>
          <w:shd w:val="clear" w:color="auto" w:fill="CFE2F3"/>
        </w:rPr>
        <w:t xml:space="preserve">    }</w:t>
      </w:r>
    </w:p>
    <w:p w14:paraId="47EE11A4" w14:textId="77777777" w:rsidR="002949B4" w:rsidRDefault="00125358">
      <w:r>
        <w:rPr>
          <w:rFonts w:ascii="Consolas" w:eastAsia="Consolas" w:hAnsi="Consolas" w:cs="Consolas"/>
          <w:sz w:val="18"/>
          <w:szCs w:val="18"/>
          <w:shd w:val="clear" w:color="auto" w:fill="CFE2F3"/>
        </w:rPr>
        <w:t xml:space="preserve">  ],</w:t>
      </w:r>
    </w:p>
    <w:p w14:paraId="1327897D" w14:textId="77777777" w:rsidR="002949B4" w:rsidRDefault="00125358">
      <w:r>
        <w:rPr>
          <w:rFonts w:ascii="Consolas" w:eastAsia="Consolas" w:hAnsi="Consolas" w:cs="Consolas"/>
          <w:sz w:val="18"/>
          <w:szCs w:val="18"/>
          <w:shd w:val="clear" w:color="auto" w:fill="CFE2F3"/>
        </w:rPr>
        <w:t xml:space="preserve">  ...</w:t>
      </w:r>
    </w:p>
    <w:p w14:paraId="6ED229C5" w14:textId="77777777" w:rsidR="002949B4" w:rsidRDefault="00125358">
      <w:r>
        <w:rPr>
          <w:rFonts w:ascii="Consolas" w:eastAsia="Consolas" w:hAnsi="Consolas" w:cs="Consolas"/>
          <w:sz w:val="18"/>
          <w:szCs w:val="18"/>
          <w:shd w:val="clear" w:color="auto" w:fill="CFE2F3"/>
        </w:rPr>
        <w:t>}</w:t>
      </w:r>
    </w:p>
    <w:p w14:paraId="0F994E99" w14:textId="77777777" w:rsidR="002949B4" w:rsidRDefault="00125358">
      <w:pPr>
        <w:pStyle w:val="Heading2"/>
        <w:contextualSpacing w:val="0"/>
      </w:pPr>
      <w:bookmarkStart w:id="34" w:name="h.9w329aiwpu1y" w:colFirst="0" w:colLast="0"/>
      <w:bookmarkEnd w:id="34"/>
      <w:r>
        <w:t>​</w:t>
      </w:r>
      <w:r>
        <w:t>7.6.​ List</w:t>
      </w:r>
    </w:p>
    <w:p w14:paraId="076909F2" w14:textId="77777777" w:rsidR="002949B4" w:rsidRDefault="00125358">
      <w:pPr>
        <w:spacing w:line="331" w:lineRule="auto"/>
      </w:pPr>
      <w:r>
        <w:rPr>
          <w:b/>
        </w:rPr>
        <w:t>Type Name:</w:t>
      </w:r>
      <w:r>
        <w:t xml:space="preserve"> </w:t>
      </w:r>
      <w:r>
        <w:rPr>
          <w:rFonts w:ascii="Consolas" w:eastAsia="Consolas" w:hAnsi="Consolas" w:cs="Consolas"/>
          <w:color w:val="C7254E"/>
          <w:shd w:val="clear" w:color="auto" w:fill="F9F2F4"/>
        </w:rPr>
        <w:t>list</w:t>
      </w:r>
    </w:p>
    <w:p w14:paraId="63AF2B87" w14:textId="77777777" w:rsidR="002949B4" w:rsidRDefault="002949B4"/>
    <w:p w14:paraId="5225D719" w14:textId="77777777" w:rsidR="002949B4" w:rsidRDefault="00125358">
      <w:r>
        <w:rPr>
          <w:rFonts w:ascii="Consolas" w:eastAsia="Consolas" w:hAnsi="Consolas" w:cs="Consolas"/>
        </w:rPr>
        <w:t xml:space="preserve">The </w:t>
      </w:r>
      <w:r>
        <w:rPr>
          <w:rFonts w:ascii="Consolas" w:eastAsia="Consolas" w:hAnsi="Consolas" w:cs="Consolas"/>
          <w:color w:val="C7254E"/>
          <w:shd w:val="clear" w:color="auto" w:fill="F9F2F4"/>
        </w:rPr>
        <w:t>list</w:t>
      </w:r>
      <w:r>
        <w:t xml:space="preserve"> </w:t>
      </w:r>
      <w:r>
        <w:rPr>
          <w:rFonts w:ascii="Consolas" w:eastAsia="Consolas" w:hAnsi="Consolas" w:cs="Consolas"/>
        </w:rPr>
        <w:t xml:space="preserve">type defines </w:t>
      </w:r>
      <w:r>
        <w:t>an ordered sequence of</w:t>
      </w:r>
      <w:r>
        <w:rPr>
          <w:rFonts w:ascii="Consolas" w:eastAsia="Consolas" w:hAnsi="Consolas" w:cs="Consolas"/>
        </w:rPr>
        <w:t xml:space="preserve"> one or more</w:t>
      </w:r>
      <w:r>
        <w:t xml:space="preserve"> values. The phrasing “</w:t>
      </w: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&lt;type&gt;</w:t>
      </w:r>
      <w:r>
        <w:t xml:space="preserve">” is used to indicate that all values within the list must conform to a specific type. For instance, </w:t>
      </w: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number</w:t>
      </w:r>
      <w:r>
        <w:t xml:space="preserve"> means that all values of the list must be of the number type. This specification does not specify the maximum number of allowed values </w:t>
      </w:r>
      <w:r>
        <w:t xml:space="preserve">in a </w:t>
      </w:r>
      <w:r>
        <w:rPr>
          <w:rFonts w:ascii="Consolas" w:eastAsia="Consolas" w:hAnsi="Consolas" w:cs="Consolas"/>
          <w:color w:val="C7254E"/>
          <w:shd w:val="clear" w:color="auto" w:fill="F9F2F4"/>
        </w:rPr>
        <w:t>list</w:t>
      </w:r>
      <w:r>
        <w:t xml:space="preserve">, however every instance of a </w:t>
      </w:r>
      <w:r>
        <w:rPr>
          <w:rFonts w:ascii="Consolas" w:eastAsia="Consolas" w:hAnsi="Consolas" w:cs="Consolas"/>
          <w:color w:val="C7254E"/>
          <w:shd w:val="clear" w:color="auto" w:fill="F9F2F4"/>
        </w:rPr>
        <w:t>list</w:t>
      </w:r>
      <w:r>
        <w:t xml:space="preserve"> </w:t>
      </w:r>
      <w:r>
        <w:rPr>
          <w:b/>
        </w:rPr>
        <w:t xml:space="preserve">MUST </w:t>
      </w:r>
      <w:r>
        <w:t>have at least one value. Specific STIX object properties may define more restrictive upper and/or lower bounds for the length of the list.</w:t>
      </w:r>
    </w:p>
    <w:p w14:paraId="10B9B9FE" w14:textId="77777777" w:rsidR="002949B4" w:rsidRDefault="002949B4"/>
    <w:p w14:paraId="40210BEE" w14:textId="77777777" w:rsidR="002949B4" w:rsidRDefault="00125358">
      <w:r>
        <w:rPr>
          <w:rFonts w:ascii="Consolas" w:eastAsia="Consolas" w:hAnsi="Consolas" w:cs="Consolas"/>
        </w:rPr>
        <w:t>E</w:t>
      </w:r>
      <w:r>
        <w:t xml:space="preserve">mpty lists are prohibited in STIX and </w:t>
      </w:r>
      <w:r>
        <w:rPr>
          <w:b/>
        </w:rPr>
        <w:t>MUST NOT</w:t>
      </w:r>
      <w:r>
        <w:rPr>
          <w:rFonts w:ascii="Consolas" w:eastAsia="Consolas" w:hAnsi="Consolas" w:cs="Consolas"/>
        </w:rPr>
        <w:t xml:space="preserve"> be used as a </w:t>
      </w:r>
      <w:r>
        <w:t>substitute</w:t>
      </w:r>
      <w:r>
        <w:rPr>
          <w:rFonts w:ascii="Consolas" w:eastAsia="Consolas" w:hAnsi="Consolas" w:cs="Consolas"/>
        </w:rPr>
        <w:t xml:space="preserve"> for omitting the property if the list is optional</w:t>
      </w:r>
      <w:r>
        <w:t>.</w:t>
      </w:r>
    </w:p>
    <w:p w14:paraId="4ED38E50" w14:textId="77777777" w:rsidR="002949B4" w:rsidRDefault="002949B4"/>
    <w:p w14:paraId="25077FA3" w14:textId="77777777" w:rsidR="002949B4" w:rsidRDefault="00125358">
      <w:r>
        <w:t>The JSON MTI serialization uses the JSON array type [TODO: Add ref?], which is an ordered list of zero or more values.</w:t>
      </w:r>
    </w:p>
    <w:p w14:paraId="2BB84B43" w14:textId="77777777" w:rsidR="002949B4" w:rsidRDefault="002949B4"/>
    <w:p w14:paraId="582C01E9" w14:textId="77777777" w:rsidR="002949B4" w:rsidRDefault="00125358">
      <w:r>
        <w:rPr>
          <w:color w:val="434343"/>
          <w:sz w:val="28"/>
          <w:szCs w:val="28"/>
        </w:rPr>
        <w:t>​</w:t>
      </w:r>
      <w:r>
        <w:rPr>
          <w:rFonts w:ascii="Consolas" w:eastAsia="Consolas" w:hAnsi="Consolas" w:cs="Consolas"/>
          <w:color w:val="434343"/>
          <w:sz w:val="28"/>
          <w:szCs w:val="28"/>
        </w:rPr>
        <w:t>7</w:t>
      </w:r>
      <w:r>
        <w:rPr>
          <w:color w:val="434343"/>
          <w:sz w:val="28"/>
          <w:szCs w:val="28"/>
        </w:rPr>
        <w:t>.6.</w:t>
      </w:r>
      <w:r>
        <w:rPr>
          <w:rFonts w:ascii="Consolas" w:eastAsia="Consolas" w:hAnsi="Consolas" w:cs="Consolas"/>
          <w:color w:val="434343"/>
          <w:sz w:val="28"/>
          <w:szCs w:val="28"/>
        </w:rPr>
        <w:t>1</w:t>
      </w:r>
      <w:r>
        <w:rPr>
          <w:color w:val="434343"/>
          <w:sz w:val="28"/>
          <w:szCs w:val="28"/>
        </w:rPr>
        <w:t>. Examples</w:t>
      </w:r>
    </w:p>
    <w:p w14:paraId="2B5226CE" w14:textId="77777777" w:rsidR="002949B4" w:rsidRDefault="00125358">
      <w:r>
        <w:rPr>
          <w:rFonts w:ascii="Consolas" w:eastAsia="Consolas" w:hAnsi="Consolas" w:cs="Consolas"/>
          <w:sz w:val="18"/>
          <w:szCs w:val="18"/>
          <w:shd w:val="clear" w:color="auto" w:fill="CFE2F3"/>
        </w:rPr>
        <w:t>{</w:t>
      </w:r>
    </w:p>
    <w:p w14:paraId="09A77A8A" w14:textId="77777777" w:rsidR="002949B4" w:rsidRDefault="00125358">
      <w:r>
        <w:rPr>
          <w:rFonts w:ascii="Consolas" w:eastAsia="Consolas" w:hAnsi="Consolas" w:cs="Consolas"/>
          <w:sz w:val="18"/>
          <w:szCs w:val="18"/>
          <w:shd w:val="clear" w:color="auto" w:fill="CFE2F3"/>
        </w:rPr>
        <w:t xml:space="preserve">  ...</w:t>
      </w:r>
    </w:p>
    <w:p w14:paraId="7914C178" w14:textId="77777777" w:rsidR="002949B4" w:rsidRDefault="00125358">
      <w:pPr>
        <w:ind w:left="-30"/>
      </w:pPr>
      <w:r>
        <w:rPr>
          <w:rFonts w:ascii="Consolas" w:eastAsia="Consolas" w:hAnsi="Consolas" w:cs="Consolas"/>
          <w:sz w:val="18"/>
          <w:szCs w:val="18"/>
          <w:shd w:val="clear" w:color="auto" w:fill="CFE2F3"/>
        </w:rPr>
        <w:t xml:space="preserve">  "observed_data_refs": [ </w:t>
      </w:r>
    </w:p>
    <w:p w14:paraId="2C4F016C" w14:textId="77777777" w:rsidR="002949B4" w:rsidRDefault="00125358">
      <w:pPr>
        <w:ind w:left="-30"/>
      </w:pPr>
      <w:r>
        <w:rPr>
          <w:rFonts w:ascii="Consolas" w:eastAsia="Consolas" w:hAnsi="Consolas" w:cs="Consolas"/>
          <w:sz w:val="18"/>
          <w:szCs w:val="18"/>
          <w:shd w:val="clear" w:color="auto" w:fill="CFE2F3"/>
        </w:rPr>
        <w:t xml:space="preserve">    "observed-data--b</w:t>
      </w:r>
      <w:r>
        <w:rPr>
          <w:rFonts w:ascii="Consolas" w:eastAsia="Consolas" w:hAnsi="Consolas" w:cs="Consolas"/>
          <w:sz w:val="18"/>
          <w:szCs w:val="18"/>
          <w:shd w:val="clear" w:color="auto" w:fill="CFE2F3"/>
        </w:rPr>
        <w:t>67d30ff-02ac-498a-92f9-32f845f448cf",</w:t>
      </w:r>
    </w:p>
    <w:p w14:paraId="6DF64434" w14:textId="77777777" w:rsidR="002949B4" w:rsidRDefault="00125358">
      <w:pPr>
        <w:ind w:left="-30"/>
      </w:pPr>
      <w:r>
        <w:rPr>
          <w:rFonts w:ascii="Consolas" w:eastAsia="Consolas" w:hAnsi="Consolas" w:cs="Consolas"/>
          <w:sz w:val="18"/>
          <w:szCs w:val="18"/>
          <w:shd w:val="clear" w:color="auto" w:fill="CFE2F3"/>
        </w:rPr>
        <w:t xml:space="preserve">    "observed-data--c96f4120-2b4b-47c3-b61f-eceaa54bd9c6",</w:t>
      </w:r>
    </w:p>
    <w:p w14:paraId="1BA37308" w14:textId="77777777" w:rsidR="002949B4" w:rsidRDefault="00125358">
      <w:pPr>
        <w:ind w:left="-30"/>
      </w:pPr>
      <w:r>
        <w:rPr>
          <w:rFonts w:ascii="Consolas" w:eastAsia="Consolas" w:hAnsi="Consolas" w:cs="Consolas"/>
          <w:sz w:val="18"/>
          <w:szCs w:val="18"/>
          <w:shd w:val="clear" w:color="auto" w:fill="CFE2F3"/>
        </w:rPr>
        <w:t xml:space="preserve">    "observed-data--787710c9-1988-4a1b-9761-a2de5e19c62f"</w:t>
      </w:r>
    </w:p>
    <w:p w14:paraId="6880C25C" w14:textId="77777777" w:rsidR="002949B4" w:rsidRDefault="00125358">
      <w:pPr>
        <w:ind w:left="-30"/>
      </w:pPr>
      <w:r>
        <w:rPr>
          <w:rFonts w:ascii="Consolas" w:eastAsia="Consolas" w:hAnsi="Consolas" w:cs="Consolas"/>
          <w:sz w:val="18"/>
          <w:szCs w:val="18"/>
          <w:shd w:val="clear" w:color="auto" w:fill="CFE2F3"/>
        </w:rPr>
        <w:t xml:space="preserve">  ],</w:t>
      </w:r>
    </w:p>
    <w:p w14:paraId="2EAD3610" w14:textId="77777777" w:rsidR="002949B4" w:rsidRDefault="00125358">
      <w:r>
        <w:rPr>
          <w:rFonts w:ascii="Consolas" w:eastAsia="Consolas" w:hAnsi="Consolas" w:cs="Consolas"/>
          <w:sz w:val="18"/>
          <w:szCs w:val="18"/>
          <w:shd w:val="clear" w:color="auto" w:fill="CFE2F3"/>
        </w:rPr>
        <w:t xml:space="preserve">  ...</w:t>
      </w:r>
    </w:p>
    <w:p w14:paraId="45FFDA34" w14:textId="77777777" w:rsidR="002949B4" w:rsidRDefault="00125358">
      <w:r>
        <w:rPr>
          <w:rFonts w:ascii="Consolas" w:eastAsia="Consolas" w:hAnsi="Consolas" w:cs="Consolas"/>
          <w:sz w:val="18"/>
          <w:szCs w:val="18"/>
          <w:shd w:val="clear" w:color="auto" w:fill="CFE2F3"/>
        </w:rPr>
        <w:t>}</w:t>
      </w:r>
    </w:p>
    <w:p w14:paraId="0362E74B" w14:textId="77777777" w:rsidR="002949B4" w:rsidRDefault="00125358">
      <w:pPr>
        <w:pStyle w:val="Heading2"/>
        <w:contextualSpacing w:val="0"/>
      </w:pPr>
      <w:bookmarkStart w:id="35" w:name="h.uxyhzmv0vpyc" w:colFirst="0" w:colLast="0"/>
      <w:bookmarkEnd w:id="35"/>
      <w:r>
        <w:t>​</w:t>
      </w:r>
      <w:r>
        <w:t>7.7.​ Number</w:t>
      </w:r>
    </w:p>
    <w:p w14:paraId="044FD907"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number</w:t>
      </w:r>
    </w:p>
    <w:p w14:paraId="06459E8A" w14:textId="77777777" w:rsidR="002949B4" w:rsidRDefault="002949B4"/>
    <w:p w14:paraId="37DFC211" w14:textId="77777777" w:rsidR="002949B4" w:rsidRDefault="00125358">
      <w:r>
        <w:lastRenderedPageBreak/>
        <w:t>The</w:t>
      </w:r>
      <w:r>
        <w:rPr>
          <w:rFonts w:ascii="Consolas" w:eastAsia="Consolas" w:hAnsi="Consolas" w:cs="Consolas"/>
        </w:rPr>
        <w:t xml:space="preserve"> </w:t>
      </w:r>
      <w:r>
        <w:rPr>
          <w:rFonts w:ascii="Consolas" w:eastAsia="Consolas" w:hAnsi="Consolas" w:cs="Consolas"/>
          <w:color w:val="C7254E"/>
          <w:shd w:val="clear" w:color="auto" w:fill="F9F2F4"/>
        </w:rPr>
        <w:t>number</w:t>
      </w:r>
      <w:r>
        <w:rPr>
          <w:rFonts w:ascii="Consolas" w:eastAsia="Consolas" w:hAnsi="Consolas" w:cs="Consolas"/>
        </w:rPr>
        <w:t xml:space="preserve"> type represents</w:t>
      </w:r>
      <w:r>
        <w:rPr>
          <w:rFonts w:ascii="Consolas" w:eastAsia="Consolas" w:hAnsi="Consolas" w:cs="Consolas"/>
        </w:rPr>
        <w:t xml:space="preserve"> any number that can be expressed as </w:t>
      </w:r>
      <w:r>
        <w:t>a real number</w:t>
      </w:r>
      <w:r>
        <w:rPr>
          <w:rFonts w:ascii="Consolas" w:eastAsia="Consolas" w:hAnsi="Consolas" w:cs="Consolas"/>
        </w:rPr>
        <w:t xml:space="preserve"> (e.g., -10, 0, 10, 10.1, 10.123213). Each use of the </w:t>
      </w:r>
      <w:r>
        <w:rPr>
          <w:rFonts w:ascii="Consolas" w:eastAsia="Consolas" w:hAnsi="Consolas" w:cs="Consolas"/>
          <w:color w:val="C7254E"/>
          <w:shd w:val="clear" w:color="auto" w:fill="F9F2F4"/>
        </w:rPr>
        <w:t>number</w:t>
      </w:r>
      <w:r>
        <w:rPr>
          <w:rFonts w:ascii="Consolas" w:eastAsia="Consolas" w:hAnsi="Consolas" w:cs="Consolas"/>
        </w:rPr>
        <w:t xml:space="preserve"> type may </w:t>
      </w:r>
      <w:r>
        <w:t>specify</w:t>
      </w:r>
      <w:r>
        <w:rPr>
          <w:rFonts w:ascii="Consolas" w:eastAsia="Consolas" w:hAnsi="Consolas" w:cs="Consolas"/>
        </w:rPr>
        <w:t xml:space="preserve"> the following:</w:t>
      </w:r>
    </w:p>
    <w:p w14:paraId="1E24C6EB" w14:textId="77777777" w:rsidR="002949B4" w:rsidRDefault="002949B4"/>
    <w:p w14:paraId="03EFD674" w14:textId="77777777" w:rsidR="002949B4" w:rsidRDefault="00125358">
      <w:pPr>
        <w:numPr>
          <w:ilvl w:val="0"/>
          <w:numId w:val="7"/>
        </w:numPr>
        <w:ind w:hanging="360"/>
        <w:contextualSpacing/>
      </w:pPr>
      <w:r>
        <w:rPr>
          <w:rFonts w:ascii="Consolas" w:eastAsia="Consolas" w:hAnsi="Consolas" w:cs="Consolas"/>
        </w:rPr>
        <w:t>The valid range of values</w:t>
      </w:r>
      <w:r>
        <w:t>;</w:t>
      </w:r>
    </w:p>
    <w:p w14:paraId="2302D2A5" w14:textId="77777777" w:rsidR="002949B4" w:rsidRDefault="00125358">
      <w:pPr>
        <w:numPr>
          <w:ilvl w:val="0"/>
          <w:numId w:val="7"/>
        </w:numPr>
        <w:ind w:hanging="360"/>
        <w:contextualSpacing/>
      </w:pPr>
      <w:r>
        <w:rPr>
          <w:rFonts w:ascii="Consolas" w:eastAsia="Consolas" w:hAnsi="Consolas" w:cs="Consolas"/>
        </w:rPr>
        <w:t xml:space="preserve">Whether </w:t>
      </w:r>
      <w:r>
        <w:t>it is limited to integers or not; and</w:t>
      </w:r>
    </w:p>
    <w:p w14:paraId="3E57C7C0" w14:textId="77777777" w:rsidR="002949B4" w:rsidRDefault="00125358">
      <w:pPr>
        <w:numPr>
          <w:ilvl w:val="0"/>
          <w:numId w:val="7"/>
        </w:numPr>
        <w:ind w:hanging="360"/>
        <w:contextualSpacing/>
      </w:pPr>
      <w:r>
        <w:rPr>
          <w:rFonts w:ascii="Consolas" w:eastAsia="Consolas" w:hAnsi="Consolas" w:cs="Consolas"/>
        </w:rPr>
        <w:t>The maximum number of decimal places</w:t>
      </w:r>
      <w:r>
        <w:t>.</w:t>
      </w:r>
    </w:p>
    <w:p w14:paraId="4896F95A" w14:textId="77777777" w:rsidR="002949B4" w:rsidRDefault="002949B4">
      <w:pPr>
        <w:widowControl w:val="0"/>
        <w:spacing w:line="240" w:lineRule="auto"/>
      </w:pPr>
    </w:p>
    <w:p w14:paraId="62E8BB0C" w14:textId="77777777" w:rsidR="002949B4" w:rsidRDefault="00125358">
      <w:pPr>
        <w:widowControl w:val="0"/>
        <w:spacing w:line="240" w:lineRule="auto"/>
      </w:pPr>
      <w:r>
        <w:rPr>
          <w:rFonts w:ascii="Consolas" w:eastAsia="Consolas" w:hAnsi="Consolas" w:cs="Consolas"/>
        </w:rPr>
        <w:t xml:space="preserve">In the JSON MTI serialization, numbers are represented by the JSON number type [TODO: Add reference]. The maximum size that can be captured in a JSON number object is 2^23 (IEEE 754 64-bit double) </w:t>
      </w:r>
      <w:r>
        <w:rPr>
          <w:rFonts w:ascii="Consolas" w:eastAsia="Consolas" w:hAnsi="Consolas" w:cs="Consolas"/>
          <w:color w:val="FF0000"/>
        </w:rPr>
        <w:t>(TODO add ref)</w:t>
      </w:r>
      <w:r>
        <w:t>.</w:t>
      </w:r>
    </w:p>
    <w:p w14:paraId="155CB4E5" w14:textId="77777777" w:rsidR="002949B4" w:rsidRDefault="00125358">
      <w:pPr>
        <w:pStyle w:val="Heading3"/>
        <w:contextualSpacing w:val="0"/>
      </w:pPr>
      <w:bookmarkStart w:id="36" w:name="h.ovzsxfpu1kvg" w:colFirst="0" w:colLast="0"/>
      <w:bookmarkEnd w:id="36"/>
      <w:r>
        <w:rPr>
          <w:rFonts w:ascii="Consolas" w:eastAsia="Consolas" w:hAnsi="Consolas" w:cs="Consolas"/>
        </w:rPr>
        <w:t>​</w:t>
      </w:r>
      <w:r>
        <w:rPr>
          <w:rFonts w:ascii="Consolas" w:eastAsia="Consolas" w:hAnsi="Consolas" w:cs="Consolas"/>
        </w:rPr>
        <w:t>7.7.1.​ Examples</w:t>
      </w:r>
    </w:p>
    <w:p w14:paraId="2094807F" w14:textId="77777777" w:rsidR="002949B4" w:rsidRDefault="00125358">
      <w:r>
        <w:rPr>
          <w:rFonts w:ascii="Consolas" w:eastAsia="Consolas" w:hAnsi="Consolas" w:cs="Consolas"/>
          <w:sz w:val="18"/>
          <w:szCs w:val="18"/>
          <w:shd w:val="clear" w:color="auto" w:fill="CFE2F3"/>
        </w:rPr>
        <w:t>{</w:t>
      </w:r>
    </w:p>
    <w:p w14:paraId="7C1250AA" w14:textId="77777777" w:rsidR="002949B4" w:rsidRDefault="00125358">
      <w:r>
        <w:rPr>
          <w:rFonts w:ascii="Consolas" w:eastAsia="Consolas" w:hAnsi="Consolas" w:cs="Consolas"/>
          <w:sz w:val="18"/>
          <w:szCs w:val="18"/>
          <w:shd w:val="clear" w:color="auto" w:fill="CFE2F3"/>
        </w:rPr>
        <w:t xml:space="preserve">  ...</w:t>
      </w:r>
    </w:p>
    <w:p w14:paraId="65AD835D" w14:textId="77777777" w:rsidR="002949B4" w:rsidRDefault="00125358">
      <w:r>
        <w:rPr>
          <w:rFonts w:ascii="Consolas" w:eastAsia="Consolas" w:hAnsi="Consolas" w:cs="Consolas"/>
          <w:sz w:val="18"/>
          <w:szCs w:val="18"/>
          <w:shd w:val="clear" w:color="auto" w:fill="CFE2F3"/>
        </w:rPr>
        <w:t xml:space="preserve">  "count": 8,</w:t>
      </w:r>
    </w:p>
    <w:p w14:paraId="4C957F7F" w14:textId="77777777" w:rsidR="002949B4" w:rsidRDefault="00125358">
      <w:r>
        <w:rPr>
          <w:rFonts w:ascii="Consolas" w:eastAsia="Consolas" w:hAnsi="Consolas" w:cs="Consolas"/>
          <w:sz w:val="18"/>
          <w:szCs w:val="18"/>
          <w:shd w:val="clear" w:color="auto" w:fill="CFE2F3"/>
        </w:rPr>
        <w:t xml:space="preserve">  ...</w:t>
      </w:r>
    </w:p>
    <w:p w14:paraId="1E48F684" w14:textId="77777777" w:rsidR="002949B4" w:rsidRDefault="00125358">
      <w:r>
        <w:rPr>
          <w:rFonts w:ascii="Consolas" w:eastAsia="Consolas" w:hAnsi="Consolas" w:cs="Consolas"/>
          <w:sz w:val="18"/>
          <w:szCs w:val="18"/>
          <w:shd w:val="clear" w:color="auto" w:fill="CFE2F3"/>
        </w:rPr>
        <w:t>}</w:t>
      </w:r>
    </w:p>
    <w:p w14:paraId="7025F573" w14:textId="77777777" w:rsidR="002949B4" w:rsidRDefault="002949B4"/>
    <w:p w14:paraId="7B463243" w14:textId="77777777" w:rsidR="002949B4" w:rsidRDefault="00125358">
      <w:pPr>
        <w:pStyle w:val="Heading2"/>
        <w:contextualSpacing w:val="0"/>
      </w:pPr>
      <w:bookmarkStart w:id="37" w:name="h.i51xum143796" w:colFirst="0" w:colLast="0"/>
      <w:bookmarkEnd w:id="37"/>
      <w:r>
        <w:t>​</w:t>
      </w:r>
      <w:r>
        <w:t>7.8.​ String</w:t>
      </w:r>
    </w:p>
    <w:p w14:paraId="4F032D59"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string</w:t>
      </w:r>
    </w:p>
    <w:p w14:paraId="47EF96A8" w14:textId="77777777" w:rsidR="002949B4" w:rsidRDefault="002949B4"/>
    <w:p w14:paraId="4D739761" w14:textId="77777777" w:rsidR="002949B4" w:rsidRDefault="00125358">
      <w:r>
        <w:rPr>
          <w:rFonts w:ascii="Consolas" w:eastAsia="Consolas" w:hAnsi="Consolas" w:cs="Consolas"/>
        </w:rPr>
        <w:t xml:space="preserve">The </w:t>
      </w:r>
      <w:r>
        <w:rPr>
          <w:rFonts w:ascii="Consolas" w:eastAsia="Consolas" w:hAnsi="Consolas" w:cs="Consolas"/>
          <w:color w:val="C7254E"/>
          <w:shd w:val="clear" w:color="auto" w:fill="F9F2F4"/>
        </w:rPr>
        <w:t>string</w:t>
      </w:r>
      <w:r>
        <w:rPr>
          <w:rFonts w:ascii="Consolas" w:eastAsia="Consolas" w:hAnsi="Consolas" w:cs="Consolas"/>
        </w:rPr>
        <w:t xml:space="preserve"> data type represents a finite-length string of valid characters from the Unicode coded character set [ISO.10646]. Unicode incorporates ASCII [RFC20] and the characters of many other international charact</w:t>
      </w:r>
      <w:r>
        <w:rPr>
          <w:rFonts w:ascii="Consolas" w:eastAsia="Consolas" w:hAnsi="Consolas" w:cs="Consolas"/>
        </w:rPr>
        <w:t>er sets.</w:t>
      </w:r>
    </w:p>
    <w:p w14:paraId="668330BD" w14:textId="77777777" w:rsidR="002949B4" w:rsidRDefault="002949B4"/>
    <w:p w14:paraId="51F1ADF5" w14:textId="77777777" w:rsidR="002949B4" w:rsidRDefault="00125358">
      <w:r>
        <w:rPr>
          <w:rFonts w:ascii="Consolas" w:eastAsia="Consolas" w:hAnsi="Consolas" w:cs="Consolas"/>
        </w:rPr>
        <w:t>The JSON MTI serialization uses the JSON string type [TODO: Add reference], which mandates the UTF-8 encoding for supporting Unicode.</w:t>
      </w:r>
    </w:p>
    <w:p w14:paraId="3FAB6E0A" w14:textId="77777777" w:rsidR="002949B4" w:rsidRDefault="00125358">
      <w:pPr>
        <w:pStyle w:val="Heading3"/>
        <w:contextualSpacing w:val="0"/>
      </w:pPr>
      <w:bookmarkStart w:id="38" w:name="h.nl2yaiphhghz" w:colFirst="0" w:colLast="0"/>
      <w:bookmarkEnd w:id="38"/>
      <w:r>
        <w:t>​</w:t>
      </w:r>
      <w:r>
        <w:t>7.8.1.​ Examples</w:t>
      </w:r>
    </w:p>
    <w:p w14:paraId="2EA94DE6" w14:textId="77777777" w:rsidR="002949B4" w:rsidRDefault="00125358">
      <w:r>
        <w:rPr>
          <w:rFonts w:ascii="Consolas" w:eastAsia="Consolas" w:hAnsi="Consolas" w:cs="Consolas"/>
          <w:sz w:val="18"/>
          <w:szCs w:val="18"/>
          <w:shd w:val="clear" w:color="auto" w:fill="CFE2F3"/>
        </w:rPr>
        <w:t>{</w:t>
      </w:r>
    </w:p>
    <w:p w14:paraId="301E4959" w14:textId="77777777" w:rsidR="002949B4" w:rsidRDefault="00125358">
      <w:r>
        <w:rPr>
          <w:rFonts w:ascii="Consolas" w:eastAsia="Consolas" w:hAnsi="Consolas" w:cs="Consolas"/>
          <w:sz w:val="18"/>
          <w:szCs w:val="18"/>
          <w:shd w:val="clear" w:color="auto" w:fill="CFE2F3"/>
        </w:rPr>
        <w:t xml:space="preserve">  ...</w:t>
      </w:r>
    </w:p>
    <w:p w14:paraId="14F0982D" w14:textId="77777777" w:rsidR="002949B4" w:rsidRDefault="00125358">
      <w:r>
        <w:rPr>
          <w:rFonts w:ascii="Consolas" w:eastAsia="Consolas" w:hAnsi="Consolas" w:cs="Consolas"/>
          <w:sz w:val="18"/>
          <w:szCs w:val="18"/>
          <w:shd w:val="clear" w:color="auto" w:fill="CFE2F3"/>
        </w:rPr>
        <w:t xml:space="preserve">  "title": "The Black Vine Cyberespionage Group",</w:t>
      </w:r>
    </w:p>
    <w:p w14:paraId="6D0ABCB4" w14:textId="77777777" w:rsidR="002949B4" w:rsidRDefault="00125358">
      <w:r>
        <w:rPr>
          <w:rFonts w:ascii="Consolas" w:eastAsia="Consolas" w:hAnsi="Consolas" w:cs="Consolas"/>
          <w:sz w:val="18"/>
          <w:szCs w:val="18"/>
          <w:shd w:val="clear" w:color="auto" w:fill="CFE2F3"/>
        </w:rPr>
        <w:t xml:space="preserve">  ...</w:t>
      </w:r>
    </w:p>
    <w:p w14:paraId="4FF634BC" w14:textId="77777777" w:rsidR="002949B4" w:rsidRDefault="00125358">
      <w:r>
        <w:rPr>
          <w:rFonts w:ascii="Consolas" w:eastAsia="Consolas" w:hAnsi="Consolas" w:cs="Consolas"/>
          <w:sz w:val="18"/>
          <w:szCs w:val="18"/>
          <w:shd w:val="clear" w:color="auto" w:fill="CFE2F3"/>
        </w:rPr>
        <w:t>}</w:t>
      </w:r>
    </w:p>
    <w:p w14:paraId="3351E724" w14:textId="77777777" w:rsidR="002949B4" w:rsidRDefault="00125358">
      <w:r>
        <w:t>​</w:t>
      </w:r>
    </w:p>
    <w:p w14:paraId="681D178F" w14:textId="77777777" w:rsidR="002949B4" w:rsidRDefault="00125358">
      <w:pPr>
        <w:pStyle w:val="Heading2"/>
        <w:contextualSpacing w:val="0"/>
      </w:pPr>
      <w:bookmarkStart w:id="39" w:name="h.de8ah59mobqf" w:colFirst="0" w:colLast="0"/>
      <w:bookmarkEnd w:id="39"/>
      <w:r>
        <w:t>​</w:t>
      </w:r>
      <w:r>
        <w:t>7.9.​ Timestamp</w:t>
      </w:r>
    </w:p>
    <w:p w14:paraId="3F1DADBA"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timestamp</w:t>
      </w:r>
    </w:p>
    <w:p w14:paraId="709E9E2C" w14:textId="77777777" w:rsidR="002949B4" w:rsidRDefault="002949B4"/>
    <w:p w14:paraId="1026E384" w14:textId="77777777" w:rsidR="002949B4" w:rsidRDefault="00125358">
      <w:r>
        <w:rPr>
          <w:rFonts w:ascii="Consolas" w:eastAsia="Consolas" w:hAnsi="Consolas" w:cs="Consolas"/>
        </w:rPr>
        <w:lastRenderedPageBreak/>
        <w:t xml:space="preserve">The </w:t>
      </w:r>
      <w:r>
        <w:rPr>
          <w:rFonts w:ascii="Consolas" w:eastAsia="Consolas" w:hAnsi="Consolas" w:cs="Consolas"/>
          <w:color w:val="C7254E"/>
          <w:shd w:val="clear" w:color="auto" w:fill="F9F2F4"/>
        </w:rPr>
        <w:t>timestamp</w:t>
      </w:r>
      <w:r>
        <w:rPr>
          <w:rFonts w:ascii="Consolas" w:eastAsia="Consolas" w:hAnsi="Consolas" w:cs="Consolas"/>
        </w:rPr>
        <w:t xml:space="preserve"> type defines how timestamps are represented in STIX. Most discrete timestamps (i.e.</w:t>
      </w:r>
      <w:r>
        <w:t>,</w:t>
      </w:r>
      <w:r>
        <w:rPr>
          <w:rFonts w:ascii="Consolas" w:eastAsia="Consolas" w:hAnsi="Consolas" w:cs="Consolas"/>
        </w:rPr>
        <w:t xml:space="preserve"> not time ranges or relative times) have a corresponding optional field that indicates the precision of the timestamp, of type </w:t>
      </w:r>
      <w:r>
        <w:rPr>
          <w:rFonts w:ascii="Consolas" w:eastAsia="Consolas" w:hAnsi="Consolas" w:cs="Consolas"/>
          <w:color w:val="C7254E"/>
          <w:shd w:val="clear" w:color="auto" w:fill="F9F2F4"/>
        </w:rPr>
        <w:t>timestamp</w:t>
      </w:r>
      <w:r>
        <w:rPr>
          <w:rFonts w:ascii="Consolas" w:eastAsia="Consolas" w:hAnsi="Consolas" w:cs="Consolas"/>
          <w:color w:val="C7254E"/>
          <w:shd w:val="clear" w:color="auto" w:fill="F9F2F4"/>
        </w:rPr>
        <w:t>-precision</w:t>
      </w:r>
      <w:r>
        <w:rPr>
          <w:rFonts w:ascii="Consolas" w:eastAsia="Consolas" w:hAnsi="Consolas" w:cs="Consolas"/>
        </w:rPr>
        <w:t xml:space="preserve">. </w:t>
      </w:r>
    </w:p>
    <w:p w14:paraId="3EF2F73A" w14:textId="77777777" w:rsidR="002949B4" w:rsidRDefault="002949B4"/>
    <w:p w14:paraId="0A032F5C" w14:textId="77777777" w:rsidR="002949B4" w:rsidRDefault="00125358">
      <w:r>
        <w:rPr>
          <w:rFonts w:ascii="Consolas" w:eastAsia="Consolas" w:hAnsi="Consolas" w:cs="Consolas"/>
        </w:rPr>
        <w:t>In cases where the timestamp is metadata about the STIX construct, such as creation and modification times for STIX Object</w:t>
      </w:r>
      <w:r>
        <w:t>s</w:t>
      </w:r>
      <w:r>
        <w:rPr>
          <w:rFonts w:ascii="Consolas" w:eastAsia="Consolas" w:hAnsi="Consolas" w:cs="Consolas"/>
        </w:rPr>
        <w:t xml:space="preserve">, the </w:t>
      </w:r>
      <w:r>
        <w:rPr>
          <w:rFonts w:ascii="Consolas" w:eastAsia="Consolas" w:hAnsi="Consolas" w:cs="Consolas"/>
          <w:color w:val="C7254E"/>
          <w:shd w:val="clear" w:color="auto" w:fill="F9F2F4"/>
        </w:rPr>
        <w:t>timestamp</w:t>
      </w:r>
      <w:r>
        <w:rPr>
          <w:rFonts w:ascii="Consolas" w:eastAsia="Consolas" w:hAnsi="Consolas" w:cs="Consolas"/>
        </w:rPr>
        <w:t xml:space="preserve"> </w:t>
      </w:r>
      <w:r>
        <w:t xml:space="preserve">field </w:t>
      </w:r>
      <w:r>
        <w:rPr>
          <w:rFonts w:ascii="Consolas" w:eastAsia="Consolas" w:hAnsi="Consolas" w:cs="Consolas"/>
        </w:rPr>
        <w:t xml:space="preserve">will not have the corresponding precision field. In these cases, the timestamp </w:t>
      </w:r>
      <w:r>
        <w:rPr>
          <w:rFonts w:ascii="Consolas" w:eastAsia="Consolas" w:hAnsi="Consolas" w:cs="Consolas"/>
          <w:b/>
        </w:rPr>
        <w:t>MUST</w:t>
      </w:r>
      <w:r>
        <w:rPr>
          <w:rFonts w:ascii="Consolas" w:eastAsia="Consolas" w:hAnsi="Consolas" w:cs="Consolas"/>
        </w:rPr>
        <w:t xml:space="preserve"> be treated as</w:t>
      </w:r>
      <w:r>
        <w:rPr>
          <w:rFonts w:ascii="Consolas" w:eastAsia="Consolas" w:hAnsi="Consolas" w:cs="Consolas"/>
        </w:rPr>
        <w:t xml:space="preserve"> if the precision field is </w:t>
      </w:r>
      <w:r>
        <w:rPr>
          <w:rFonts w:ascii="Consolas" w:eastAsia="Consolas" w:hAnsi="Consolas" w:cs="Consolas"/>
          <w:color w:val="38761D"/>
          <w:shd w:val="clear" w:color="auto" w:fill="D9EAD3"/>
        </w:rPr>
        <w:t>full</w:t>
      </w:r>
      <w:r>
        <w:rPr>
          <w:rFonts w:ascii="Consolas" w:eastAsia="Consolas" w:hAnsi="Consolas" w:cs="Consolas"/>
        </w:rPr>
        <w:t>.</w:t>
      </w:r>
    </w:p>
    <w:p w14:paraId="373C943F" w14:textId="77777777" w:rsidR="002949B4" w:rsidRDefault="00125358">
      <w:pPr>
        <w:pStyle w:val="Heading3"/>
        <w:contextualSpacing w:val="0"/>
      </w:pPr>
      <w:bookmarkStart w:id="40" w:name="h.i7rrdtzgta8d" w:colFirst="0" w:colLast="0"/>
      <w:bookmarkEnd w:id="40"/>
      <w:r>
        <w:t>​</w:t>
      </w:r>
      <w:r>
        <w:t>7.9.1.​ Requirements</w:t>
      </w:r>
    </w:p>
    <w:p w14:paraId="2A0FF4BA" w14:textId="77777777" w:rsidR="002949B4" w:rsidRDefault="00125358">
      <w:pPr>
        <w:numPr>
          <w:ilvl w:val="0"/>
          <w:numId w:val="10"/>
        </w:numPr>
        <w:ind w:hanging="360"/>
        <w:contextualSpacing/>
      </w:pPr>
      <w:r>
        <w:rPr>
          <w:rFonts w:ascii="Consolas" w:eastAsia="Consolas" w:hAnsi="Consolas" w:cs="Consolas"/>
        </w:rPr>
        <w:t xml:space="preserve">The </w:t>
      </w:r>
      <w:r>
        <w:rPr>
          <w:rFonts w:ascii="Consolas" w:eastAsia="Consolas" w:hAnsi="Consolas" w:cs="Consolas"/>
          <w:color w:val="C7254E"/>
          <w:shd w:val="clear" w:color="auto" w:fill="F9F2F4"/>
        </w:rPr>
        <w:t>timestamp</w:t>
      </w:r>
      <w:r>
        <w:rPr>
          <w:rFonts w:ascii="Consolas" w:eastAsia="Consolas" w:hAnsi="Consolas" w:cs="Consolas"/>
        </w:rPr>
        <w:t xml:space="preserve"> field </w:t>
      </w:r>
      <w:r>
        <w:rPr>
          <w:rFonts w:ascii="Consolas" w:eastAsia="Consolas" w:hAnsi="Consolas" w:cs="Consolas"/>
          <w:b/>
        </w:rPr>
        <w:t>MUST</w:t>
      </w:r>
      <w:r>
        <w:rPr>
          <w:rFonts w:ascii="Consolas" w:eastAsia="Consolas" w:hAnsi="Consolas" w:cs="Consolas"/>
        </w:rPr>
        <w:t xml:space="preserve"> be a valid RFC 3339-formatted timestamp </w:t>
      </w:r>
      <w:r>
        <w:t xml:space="preserve">[TODO add reference] </w:t>
      </w:r>
      <w:r>
        <w:rPr>
          <w:rFonts w:ascii="Consolas" w:eastAsia="Consolas" w:hAnsi="Consolas" w:cs="Consolas"/>
        </w:rPr>
        <w:t xml:space="preserve">using the format </w:t>
      </w:r>
      <w:r>
        <w:rPr>
          <w:rFonts w:ascii="Consolas" w:eastAsia="Consolas" w:hAnsi="Consolas" w:cs="Consolas"/>
          <w:shd w:val="clear" w:color="auto" w:fill="CFE2F3"/>
        </w:rPr>
        <w:t>YYYY-MM-DDTHH:mm:ss[.s+]Z</w:t>
      </w:r>
      <w:r>
        <w:rPr>
          <w:rFonts w:ascii="Consolas" w:eastAsia="Consolas" w:hAnsi="Consolas" w:cs="Consolas"/>
        </w:rPr>
        <w:t xml:space="preserve"> </w:t>
      </w:r>
      <w:r>
        <w:t xml:space="preserve">where the “s+” represents </w:t>
      </w:r>
      <w:r>
        <w:rPr>
          <w:rFonts w:ascii="Consolas" w:eastAsia="Consolas" w:hAnsi="Consolas" w:cs="Consolas"/>
        </w:rPr>
        <w:t>1</w:t>
      </w:r>
      <w:r>
        <w:t xml:space="preserve"> or more sub-second values.</w:t>
      </w:r>
    </w:p>
    <w:p w14:paraId="412C541E" w14:textId="77777777" w:rsidR="002949B4" w:rsidRDefault="00125358">
      <w:pPr>
        <w:numPr>
          <w:ilvl w:val="0"/>
          <w:numId w:val="10"/>
        </w:numPr>
        <w:ind w:hanging="360"/>
        <w:contextualSpacing/>
      </w:pPr>
      <w:r>
        <w:rPr>
          <w:rFonts w:ascii="Consolas" w:eastAsia="Consolas" w:hAnsi="Consolas" w:cs="Consolas"/>
        </w:rPr>
        <w:t xml:space="preserve">The timestamp </w:t>
      </w:r>
      <w:r>
        <w:rPr>
          <w:rFonts w:ascii="Consolas" w:eastAsia="Consolas" w:hAnsi="Consolas" w:cs="Consolas"/>
          <w:b/>
        </w:rPr>
        <w:t>MUST</w:t>
      </w:r>
      <w:r>
        <w:rPr>
          <w:rFonts w:ascii="Consolas" w:eastAsia="Consolas" w:hAnsi="Consolas" w:cs="Consolas"/>
        </w:rPr>
        <w:t xml:space="preserve"> be represented in the UTC timezone and </w:t>
      </w:r>
      <w:r>
        <w:rPr>
          <w:rFonts w:ascii="Consolas" w:eastAsia="Consolas" w:hAnsi="Consolas" w:cs="Consolas"/>
          <w:b/>
        </w:rPr>
        <w:t>MUST</w:t>
      </w:r>
      <w:r>
        <w:rPr>
          <w:rFonts w:ascii="Consolas" w:eastAsia="Consolas" w:hAnsi="Consolas" w:cs="Consolas"/>
        </w:rPr>
        <w:t xml:space="preserve"> use the </w:t>
      </w:r>
      <w:r>
        <w:t>“</w:t>
      </w:r>
      <w:r>
        <w:rPr>
          <w:rFonts w:ascii="Consolas" w:eastAsia="Consolas" w:hAnsi="Consolas" w:cs="Consolas"/>
        </w:rPr>
        <w:t>Z</w:t>
      </w:r>
      <w:r>
        <w:t>” designation to indicate this.</w:t>
      </w:r>
    </w:p>
    <w:p w14:paraId="5CA3E6DA" w14:textId="77777777" w:rsidR="002949B4" w:rsidRDefault="002949B4"/>
    <w:p w14:paraId="16DC1EE0" w14:textId="77777777" w:rsidR="002949B4" w:rsidRDefault="00125358">
      <w:pPr>
        <w:pStyle w:val="Heading3"/>
        <w:contextualSpacing w:val="0"/>
      </w:pPr>
      <w:bookmarkStart w:id="41" w:name="h.nwcyih3nuzgg" w:colFirst="0" w:colLast="0"/>
      <w:bookmarkEnd w:id="41"/>
      <w:r>
        <w:rPr>
          <w:rFonts w:ascii="Consolas" w:eastAsia="Consolas" w:hAnsi="Consolas" w:cs="Consolas"/>
        </w:rPr>
        <w:t>​</w:t>
      </w:r>
      <w:r>
        <w:rPr>
          <w:rFonts w:ascii="Consolas" w:eastAsia="Consolas" w:hAnsi="Consolas" w:cs="Consolas"/>
        </w:rPr>
        <w:t>7.9.2.​ Examples</w:t>
      </w:r>
    </w:p>
    <w:p w14:paraId="15993D83" w14:textId="77777777" w:rsidR="002949B4" w:rsidRDefault="00125358">
      <w:r>
        <w:rPr>
          <w:rFonts w:ascii="Consolas" w:eastAsia="Consolas" w:hAnsi="Consolas" w:cs="Consolas"/>
        </w:rPr>
        <w:t xml:space="preserve">A </w:t>
      </w:r>
      <w:r>
        <w:rPr>
          <w:rFonts w:ascii="Consolas" w:eastAsia="Consolas" w:hAnsi="Consolas" w:cs="Consolas"/>
          <w:color w:val="C7254E"/>
          <w:shd w:val="clear" w:color="auto" w:fill="F9F2F4"/>
        </w:rPr>
        <w:t>timestamp</w:t>
      </w:r>
      <w:r>
        <w:rPr>
          <w:rFonts w:ascii="Consolas" w:eastAsia="Consolas" w:hAnsi="Consolas" w:cs="Consolas"/>
        </w:rPr>
        <w:t xml:space="preserve"> that does not have a </w:t>
      </w:r>
      <w:r>
        <w:t xml:space="preserve">corresponding </w:t>
      </w:r>
      <w:r>
        <w:rPr>
          <w:rFonts w:ascii="Consolas" w:eastAsia="Consolas" w:hAnsi="Consolas" w:cs="Consolas"/>
        </w:rPr>
        <w:t>precision field</w:t>
      </w:r>
    </w:p>
    <w:p w14:paraId="32D97EAB" w14:textId="77777777" w:rsidR="002949B4" w:rsidRDefault="00125358">
      <w:r>
        <w:rPr>
          <w:rFonts w:ascii="Consolas" w:eastAsia="Consolas" w:hAnsi="Consolas" w:cs="Consolas"/>
          <w:sz w:val="18"/>
          <w:szCs w:val="18"/>
          <w:shd w:val="clear" w:color="auto" w:fill="CFE2F3"/>
        </w:rPr>
        <w:t>{</w:t>
      </w:r>
    </w:p>
    <w:p w14:paraId="5CDD22D0" w14:textId="77777777" w:rsidR="002949B4" w:rsidRDefault="00125358">
      <w:r>
        <w:rPr>
          <w:rFonts w:ascii="Consolas" w:eastAsia="Consolas" w:hAnsi="Consolas" w:cs="Consolas"/>
          <w:sz w:val="18"/>
          <w:szCs w:val="18"/>
          <w:shd w:val="clear" w:color="auto" w:fill="CFE2F3"/>
        </w:rPr>
        <w:t xml:space="preserve">  ...</w:t>
      </w:r>
    </w:p>
    <w:p w14:paraId="2A8D6459" w14:textId="77777777" w:rsidR="002949B4" w:rsidRDefault="00125358">
      <w:r>
        <w:rPr>
          <w:rFonts w:ascii="Consolas" w:eastAsia="Consolas" w:hAnsi="Consolas" w:cs="Consolas"/>
          <w:sz w:val="18"/>
          <w:szCs w:val="18"/>
          <w:shd w:val="clear" w:color="auto" w:fill="CFE2F3"/>
        </w:rPr>
        <w:t xml:space="preserve">  "created": "2016-01-20T12:31:12.12345Z",</w:t>
      </w:r>
    </w:p>
    <w:p w14:paraId="0D4F7B8F" w14:textId="77777777" w:rsidR="002949B4" w:rsidRDefault="00125358">
      <w:r>
        <w:rPr>
          <w:rFonts w:ascii="Consolas" w:eastAsia="Consolas" w:hAnsi="Consolas" w:cs="Consolas"/>
          <w:sz w:val="18"/>
          <w:szCs w:val="18"/>
          <w:shd w:val="clear" w:color="auto" w:fill="CFE2F3"/>
        </w:rPr>
        <w:t xml:space="preserve">  ...</w:t>
      </w:r>
    </w:p>
    <w:p w14:paraId="3D43CC87" w14:textId="77777777" w:rsidR="002949B4" w:rsidRDefault="00125358">
      <w:r>
        <w:rPr>
          <w:rFonts w:ascii="Consolas" w:eastAsia="Consolas" w:hAnsi="Consolas" w:cs="Consolas"/>
          <w:sz w:val="18"/>
          <w:szCs w:val="18"/>
          <w:shd w:val="clear" w:color="auto" w:fill="CFE2F3"/>
        </w:rPr>
        <w:t>}</w:t>
      </w:r>
    </w:p>
    <w:p w14:paraId="6D0A3DFE" w14:textId="77777777" w:rsidR="002949B4" w:rsidRDefault="002949B4"/>
    <w:p w14:paraId="3CF92924" w14:textId="77777777" w:rsidR="002949B4" w:rsidRDefault="00125358">
      <w:r>
        <w:t xml:space="preserve">Examples of timestamps </w:t>
      </w:r>
      <w:r>
        <w:t>with a corresponding precision field are located in the following section.</w:t>
      </w:r>
    </w:p>
    <w:p w14:paraId="3DAC2B43" w14:textId="77777777" w:rsidR="002949B4" w:rsidRDefault="00125358">
      <w:pPr>
        <w:pStyle w:val="Heading2"/>
        <w:contextualSpacing w:val="0"/>
      </w:pPr>
      <w:bookmarkStart w:id="42" w:name="h.sp8ake5xbk8j" w:colFirst="0" w:colLast="0"/>
      <w:bookmarkEnd w:id="42"/>
      <w:r>
        <w:t>​</w:t>
      </w:r>
      <w:r>
        <w:t>7.10.​ Timestamp Precision</w:t>
      </w:r>
    </w:p>
    <w:p w14:paraId="1104735F"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timestamp-precision</w:t>
      </w:r>
    </w:p>
    <w:p w14:paraId="72CAC8AB" w14:textId="77777777" w:rsidR="002949B4" w:rsidRDefault="002949B4"/>
    <w:p w14:paraId="68813B0F" w14:textId="77777777" w:rsidR="002949B4" w:rsidRDefault="00125358">
      <w:r>
        <w:rPr>
          <w:rFonts w:ascii="Consolas" w:eastAsia="Consolas" w:hAnsi="Consolas" w:cs="Consolas"/>
        </w:rPr>
        <w:t xml:space="preserve">A </w:t>
      </w:r>
      <w:r>
        <w:rPr>
          <w:rFonts w:ascii="Consolas" w:eastAsia="Consolas" w:hAnsi="Consolas" w:cs="Consolas"/>
          <w:color w:val="C7254E"/>
          <w:shd w:val="clear" w:color="auto" w:fill="F9F2F4"/>
        </w:rPr>
        <w:t>timestamp-precision</w:t>
      </w:r>
      <w:r>
        <w:rPr>
          <w:rFonts w:ascii="Consolas" w:eastAsia="Consolas" w:hAnsi="Consolas" w:cs="Consolas"/>
        </w:rPr>
        <w:t xml:space="preserve"> represents the precision options for a given </w:t>
      </w:r>
      <w:r>
        <w:rPr>
          <w:rFonts w:ascii="Consolas" w:eastAsia="Consolas" w:hAnsi="Consolas" w:cs="Consolas"/>
          <w:color w:val="C7254E"/>
          <w:shd w:val="clear" w:color="auto" w:fill="F9F2F4"/>
        </w:rPr>
        <w:t>timestamp</w:t>
      </w:r>
      <w:r>
        <w:rPr>
          <w:rFonts w:ascii="Consolas" w:eastAsia="Consolas" w:hAnsi="Consolas" w:cs="Consolas"/>
        </w:rPr>
        <w:t>.</w:t>
      </w:r>
    </w:p>
    <w:p w14:paraId="40C3A0DD" w14:textId="77777777" w:rsidR="002949B4" w:rsidRDefault="00125358">
      <w:pPr>
        <w:pStyle w:val="Heading3"/>
        <w:contextualSpacing w:val="0"/>
      </w:pPr>
      <w:bookmarkStart w:id="43" w:name="h.p51olxypg7ym" w:colFirst="0" w:colLast="0"/>
      <w:bookmarkEnd w:id="43"/>
      <w:r>
        <w:t>​</w:t>
      </w:r>
      <w:r>
        <w:t>7.10.1.​ Requirements</w:t>
      </w:r>
    </w:p>
    <w:p w14:paraId="2BFF2623" w14:textId="77777777" w:rsidR="002949B4" w:rsidRDefault="00125358">
      <w:pPr>
        <w:numPr>
          <w:ilvl w:val="0"/>
          <w:numId w:val="10"/>
        </w:numPr>
        <w:ind w:hanging="360"/>
        <w:contextualSpacing/>
      </w:pPr>
      <w:r>
        <w:rPr>
          <w:rFonts w:ascii="Consolas" w:eastAsia="Consolas" w:hAnsi="Consolas" w:cs="Consolas"/>
        </w:rPr>
        <w:t xml:space="preserve">If present, the </w:t>
      </w:r>
      <w:r>
        <w:rPr>
          <w:rFonts w:ascii="Consolas" w:eastAsia="Consolas" w:hAnsi="Consolas" w:cs="Consolas"/>
          <w:color w:val="C7254E"/>
          <w:shd w:val="clear" w:color="auto" w:fill="F9F2F4"/>
        </w:rPr>
        <w:t>time</w:t>
      </w:r>
      <w:r>
        <w:rPr>
          <w:rFonts w:ascii="Consolas" w:eastAsia="Consolas" w:hAnsi="Consolas" w:cs="Consolas"/>
          <w:color w:val="C7254E"/>
          <w:shd w:val="clear" w:color="auto" w:fill="F9F2F4"/>
        </w:rPr>
        <w:t>stamp-precision</w:t>
      </w:r>
      <w:r>
        <w:rPr>
          <w:rFonts w:ascii="Consolas" w:eastAsia="Consolas" w:hAnsi="Consolas" w:cs="Consolas"/>
        </w:rPr>
        <w:t xml:space="preserve"> field </w:t>
      </w:r>
      <w:r>
        <w:rPr>
          <w:rFonts w:ascii="Consolas" w:eastAsia="Consolas" w:hAnsi="Consolas" w:cs="Consolas"/>
          <w:b/>
        </w:rPr>
        <w:t xml:space="preserve">MUST </w:t>
      </w:r>
      <w:r>
        <w:rPr>
          <w:rFonts w:ascii="Consolas" w:eastAsia="Consolas" w:hAnsi="Consolas" w:cs="Consolas"/>
        </w:rPr>
        <w:t xml:space="preserve">have a value of </w:t>
      </w:r>
      <w:r>
        <w:rPr>
          <w:rFonts w:ascii="Consolas" w:eastAsia="Consolas" w:hAnsi="Consolas" w:cs="Consolas"/>
          <w:color w:val="38761D"/>
          <w:shd w:val="clear" w:color="auto" w:fill="D9EAD3"/>
        </w:rPr>
        <w:t>year</w:t>
      </w:r>
      <w:r>
        <w:rPr>
          <w:rFonts w:ascii="Consolas" w:eastAsia="Consolas" w:hAnsi="Consolas" w:cs="Consolas"/>
        </w:rPr>
        <w:t xml:space="preserve">, </w:t>
      </w:r>
      <w:r>
        <w:rPr>
          <w:rFonts w:ascii="Consolas" w:eastAsia="Consolas" w:hAnsi="Consolas" w:cs="Consolas"/>
          <w:color w:val="38761D"/>
          <w:shd w:val="clear" w:color="auto" w:fill="D9EAD3"/>
        </w:rPr>
        <w:t>month</w:t>
      </w:r>
      <w:r>
        <w:rPr>
          <w:rFonts w:ascii="Consolas" w:eastAsia="Consolas" w:hAnsi="Consolas" w:cs="Consolas"/>
        </w:rPr>
        <w:t xml:space="preserve">, </w:t>
      </w:r>
      <w:r>
        <w:rPr>
          <w:rFonts w:ascii="Consolas" w:eastAsia="Consolas" w:hAnsi="Consolas" w:cs="Consolas"/>
          <w:color w:val="38761D"/>
          <w:shd w:val="clear" w:color="auto" w:fill="D9EAD3"/>
        </w:rPr>
        <w:t>day</w:t>
      </w:r>
      <w:r>
        <w:rPr>
          <w:rFonts w:ascii="Consolas" w:eastAsia="Consolas" w:hAnsi="Consolas" w:cs="Consolas"/>
        </w:rPr>
        <w:t xml:space="preserve">, </w:t>
      </w:r>
      <w:r>
        <w:rPr>
          <w:rFonts w:ascii="Consolas" w:eastAsia="Consolas" w:hAnsi="Consolas" w:cs="Consolas"/>
          <w:color w:val="38761D"/>
          <w:shd w:val="clear" w:color="auto" w:fill="D9EAD3"/>
        </w:rPr>
        <w:t>hour</w:t>
      </w:r>
      <w:r>
        <w:rPr>
          <w:rFonts w:ascii="Consolas" w:eastAsia="Consolas" w:hAnsi="Consolas" w:cs="Consolas"/>
        </w:rPr>
        <w:t xml:space="preserve">, </w:t>
      </w:r>
      <w:r>
        <w:rPr>
          <w:rFonts w:ascii="Consolas" w:eastAsia="Consolas" w:hAnsi="Consolas" w:cs="Consolas"/>
          <w:color w:val="38761D"/>
          <w:shd w:val="clear" w:color="auto" w:fill="D9EAD3"/>
        </w:rPr>
        <w:t>minute</w:t>
      </w:r>
      <w:r>
        <w:rPr>
          <w:rFonts w:ascii="Consolas" w:eastAsia="Consolas" w:hAnsi="Consolas" w:cs="Consolas"/>
        </w:rPr>
        <w:t xml:space="preserve">, or </w:t>
      </w:r>
      <w:r>
        <w:rPr>
          <w:rFonts w:ascii="Consolas" w:eastAsia="Consolas" w:hAnsi="Consolas" w:cs="Consolas"/>
          <w:color w:val="38761D"/>
          <w:shd w:val="clear" w:color="auto" w:fill="D9EAD3"/>
        </w:rPr>
        <w:t>full</w:t>
      </w:r>
      <w:r>
        <w:rPr>
          <w:rFonts w:ascii="Consolas" w:eastAsia="Consolas" w:hAnsi="Consolas" w:cs="Consolas"/>
        </w:rPr>
        <w:t>.</w:t>
      </w:r>
    </w:p>
    <w:p w14:paraId="7666DD1C" w14:textId="77777777" w:rsidR="002949B4" w:rsidRDefault="00125358">
      <w:pPr>
        <w:numPr>
          <w:ilvl w:val="1"/>
          <w:numId w:val="10"/>
        </w:numPr>
        <w:ind w:hanging="360"/>
        <w:contextualSpacing/>
      </w:pPr>
      <w:r>
        <w:t xml:space="preserve">The default value for the precision field is </w:t>
      </w:r>
      <w:r>
        <w:rPr>
          <w:rFonts w:ascii="Consolas" w:eastAsia="Consolas" w:hAnsi="Consolas" w:cs="Consolas"/>
          <w:color w:val="38761D"/>
          <w:shd w:val="clear" w:color="auto" w:fill="D9EAD3"/>
        </w:rPr>
        <w:t>full</w:t>
      </w:r>
      <w:r>
        <w:t xml:space="preserve">, so omitting the field is equivalent to explicitly specifying </w:t>
      </w:r>
      <w:r>
        <w:rPr>
          <w:rFonts w:ascii="Consolas" w:eastAsia="Consolas" w:hAnsi="Consolas" w:cs="Consolas"/>
          <w:color w:val="38761D"/>
          <w:shd w:val="clear" w:color="auto" w:fill="D9EAD3"/>
        </w:rPr>
        <w:t>full</w:t>
      </w:r>
      <w:r>
        <w:t xml:space="preserve">. </w:t>
      </w:r>
    </w:p>
    <w:p w14:paraId="633D778D" w14:textId="77777777" w:rsidR="002949B4" w:rsidRDefault="00125358">
      <w:pPr>
        <w:numPr>
          <w:ilvl w:val="1"/>
          <w:numId w:val="10"/>
        </w:numPr>
        <w:ind w:hanging="360"/>
        <w:contextualSpacing/>
      </w:pPr>
      <w:r>
        <w:lastRenderedPageBreak/>
        <w:t xml:space="preserve">A value of </w:t>
      </w:r>
      <w:r>
        <w:rPr>
          <w:rFonts w:ascii="Consolas" w:eastAsia="Consolas" w:hAnsi="Consolas" w:cs="Consolas"/>
          <w:color w:val="38761D"/>
          <w:shd w:val="clear" w:color="auto" w:fill="D9EAD3"/>
        </w:rPr>
        <w:t>full</w:t>
      </w:r>
      <w:r>
        <w:t xml:space="preserve"> indicates that the value in the </w:t>
      </w:r>
      <w:r>
        <w:rPr>
          <w:rFonts w:ascii="Consolas" w:eastAsia="Consolas" w:hAnsi="Consolas" w:cs="Consolas"/>
          <w:color w:val="C7254E"/>
          <w:shd w:val="clear" w:color="auto" w:fill="F9F2F4"/>
        </w:rPr>
        <w:t>timestamp</w:t>
      </w:r>
      <w:r>
        <w:t xml:space="preserve"> field is precise to the full number of digits in the timestamp value (including any fractional seconds, such as milliseconds or microseconds). </w:t>
      </w:r>
    </w:p>
    <w:p w14:paraId="48204A24" w14:textId="77777777" w:rsidR="002949B4" w:rsidRDefault="00125358">
      <w:pPr>
        <w:numPr>
          <w:ilvl w:val="1"/>
          <w:numId w:val="10"/>
        </w:numPr>
        <w:ind w:hanging="360"/>
        <w:contextualSpacing/>
      </w:pPr>
      <w:r>
        <w:t xml:space="preserve">A value of </w:t>
      </w:r>
      <w:r>
        <w:rPr>
          <w:rFonts w:ascii="Consolas" w:eastAsia="Consolas" w:hAnsi="Consolas" w:cs="Consolas"/>
          <w:color w:val="38761D"/>
          <w:shd w:val="clear" w:color="auto" w:fill="D9EAD3"/>
        </w:rPr>
        <w:t>year</w:t>
      </w:r>
      <w:r>
        <w:rPr>
          <w:rFonts w:ascii="Consolas" w:eastAsia="Consolas" w:hAnsi="Consolas" w:cs="Consolas"/>
        </w:rPr>
        <w:t xml:space="preserve">, </w:t>
      </w:r>
      <w:r>
        <w:rPr>
          <w:rFonts w:ascii="Consolas" w:eastAsia="Consolas" w:hAnsi="Consolas" w:cs="Consolas"/>
          <w:color w:val="38761D"/>
          <w:shd w:val="clear" w:color="auto" w:fill="D9EAD3"/>
        </w:rPr>
        <w:t>month</w:t>
      </w:r>
      <w:r>
        <w:rPr>
          <w:rFonts w:ascii="Consolas" w:eastAsia="Consolas" w:hAnsi="Consolas" w:cs="Consolas"/>
        </w:rPr>
        <w:t xml:space="preserve">, </w:t>
      </w:r>
      <w:r>
        <w:rPr>
          <w:rFonts w:ascii="Consolas" w:eastAsia="Consolas" w:hAnsi="Consolas" w:cs="Consolas"/>
          <w:color w:val="38761D"/>
          <w:shd w:val="clear" w:color="auto" w:fill="D9EAD3"/>
        </w:rPr>
        <w:t>day</w:t>
      </w:r>
      <w:r>
        <w:rPr>
          <w:rFonts w:ascii="Consolas" w:eastAsia="Consolas" w:hAnsi="Consolas" w:cs="Consolas"/>
        </w:rPr>
        <w:t xml:space="preserve">, </w:t>
      </w:r>
      <w:r>
        <w:rPr>
          <w:rFonts w:ascii="Consolas" w:eastAsia="Consolas" w:hAnsi="Consolas" w:cs="Consolas"/>
          <w:color w:val="38761D"/>
          <w:shd w:val="clear" w:color="auto" w:fill="D9EAD3"/>
        </w:rPr>
        <w:t>hour</w:t>
      </w:r>
      <w:r>
        <w:rPr>
          <w:rFonts w:ascii="Consolas" w:eastAsia="Consolas" w:hAnsi="Consolas" w:cs="Consolas"/>
        </w:rPr>
        <w:t xml:space="preserve">, or </w:t>
      </w:r>
      <w:r>
        <w:rPr>
          <w:rFonts w:ascii="Consolas" w:eastAsia="Consolas" w:hAnsi="Consolas" w:cs="Consolas"/>
          <w:color w:val="38761D"/>
          <w:shd w:val="clear" w:color="auto" w:fill="D9EAD3"/>
        </w:rPr>
        <w:t>minute</w:t>
      </w:r>
      <w:r>
        <w:t xml:space="preserve"> indicates that the timestamp value is precise to that as </w:t>
      </w:r>
      <w:r>
        <w:t>a lower bound (the precision window is the timestamp value plus one unit of the precision value).</w:t>
      </w:r>
    </w:p>
    <w:p w14:paraId="19C932D4" w14:textId="77777777" w:rsidR="002949B4" w:rsidRDefault="00125358">
      <w:pPr>
        <w:numPr>
          <w:ilvl w:val="2"/>
          <w:numId w:val="10"/>
        </w:numPr>
        <w:ind w:hanging="360"/>
        <w:contextualSpacing/>
        <w:rPr>
          <w:i/>
        </w:rPr>
      </w:pPr>
      <w:r>
        <w:rPr>
          <w:i/>
        </w:rPr>
        <w:t xml:space="preserve">For example, if the timestamp value is </w:t>
      </w:r>
      <w:r>
        <w:rPr>
          <w:rFonts w:ascii="Consolas" w:eastAsia="Consolas" w:hAnsi="Consolas" w:cs="Consolas"/>
          <w:i/>
          <w:color w:val="38761D"/>
          <w:shd w:val="clear" w:color="auto" w:fill="D9EAD3"/>
        </w:rPr>
        <w:t>2016-04-25T13:00:00Z</w:t>
      </w:r>
      <w:r>
        <w:rPr>
          <w:i/>
        </w:rPr>
        <w:t xml:space="preserve"> and the precision value is </w:t>
      </w:r>
      <w:r>
        <w:rPr>
          <w:rFonts w:ascii="Consolas" w:eastAsia="Consolas" w:hAnsi="Consolas" w:cs="Consolas"/>
          <w:i/>
          <w:color w:val="38761D"/>
          <w:shd w:val="clear" w:color="auto" w:fill="D9EAD3"/>
        </w:rPr>
        <w:t>hour</w:t>
      </w:r>
      <w:r>
        <w:rPr>
          <w:i/>
        </w:rPr>
        <w:t xml:space="preserve">, the time is greater than or equal to </w:t>
      </w:r>
      <w:r>
        <w:rPr>
          <w:rFonts w:ascii="Consolas" w:eastAsia="Consolas" w:hAnsi="Consolas" w:cs="Consolas"/>
          <w:i/>
          <w:color w:val="38761D"/>
          <w:shd w:val="clear" w:color="auto" w:fill="D9EAD3"/>
        </w:rPr>
        <w:t>2016-04-25T13:00:00Z</w:t>
      </w:r>
      <w:r>
        <w:rPr>
          <w:i/>
        </w:rPr>
        <w:t xml:space="preserve"> and les</w:t>
      </w:r>
      <w:r>
        <w:rPr>
          <w:i/>
        </w:rPr>
        <w:t xml:space="preserve">s than </w:t>
      </w:r>
      <w:r>
        <w:rPr>
          <w:rFonts w:ascii="Consolas" w:eastAsia="Consolas" w:hAnsi="Consolas" w:cs="Consolas"/>
          <w:i/>
          <w:color w:val="38761D"/>
          <w:shd w:val="clear" w:color="auto" w:fill="D9EAD3"/>
        </w:rPr>
        <w:t>2016-04-25T14:00:00Z</w:t>
      </w:r>
      <w:r>
        <w:rPr>
          <w:i/>
        </w:rPr>
        <w:t xml:space="preserve">. </w:t>
      </w:r>
    </w:p>
    <w:p w14:paraId="56AFAA22" w14:textId="77777777" w:rsidR="002949B4" w:rsidRDefault="00125358">
      <w:pPr>
        <w:numPr>
          <w:ilvl w:val="1"/>
          <w:numId w:val="10"/>
        </w:numPr>
        <w:ind w:hanging="360"/>
        <w:contextualSpacing/>
      </w:pPr>
      <w:r>
        <w:t xml:space="preserve">When specifying a precision other than </w:t>
      </w:r>
      <w:r>
        <w:rPr>
          <w:rFonts w:ascii="Consolas" w:eastAsia="Consolas" w:hAnsi="Consolas" w:cs="Consolas"/>
          <w:color w:val="38761D"/>
          <w:shd w:val="clear" w:color="auto" w:fill="D9EAD3"/>
        </w:rPr>
        <w:t>full</w:t>
      </w:r>
      <w:r>
        <w:t xml:space="preserve">, the time portion of the </w:t>
      </w:r>
      <w:r>
        <w:rPr>
          <w:rFonts w:ascii="Consolas" w:eastAsia="Consolas" w:hAnsi="Consolas" w:cs="Consolas"/>
          <w:color w:val="C7254E"/>
          <w:shd w:val="clear" w:color="auto" w:fill="F9F2F4"/>
        </w:rPr>
        <w:t>timestamp</w:t>
      </w:r>
      <w:r>
        <w:t xml:space="preserve"> field </w:t>
      </w:r>
      <w:r>
        <w:rPr>
          <w:b/>
        </w:rPr>
        <w:t>MUST</w:t>
      </w:r>
      <w:r>
        <w:t xml:space="preserve"> contain </w:t>
      </w:r>
      <w:r>
        <w:rPr>
          <w:rFonts w:ascii="Consolas" w:eastAsia="Consolas" w:hAnsi="Consolas" w:cs="Consolas"/>
          <w:color w:val="38761D"/>
          <w:shd w:val="clear" w:color="auto" w:fill="D9EAD3"/>
        </w:rPr>
        <w:t>00</w:t>
      </w:r>
      <w:r>
        <w:t xml:space="preserve"> for all fields beyond the specified precision while the date portion </w:t>
      </w:r>
      <w:r>
        <w:rPr>
          <w:b/>
        </w:rPr>
        <w:t>MUST</w:t>
      </w:r>
      <w:r>
        <w:t xml:space="preserve"> contain </w:t>
      </w:r>
      <w:r>
        <w:rPr>
          <w:rFonts w:ascii="Consolas" w:eastAsia="Consolas" w:hAnsi="Consolas" w:cs="Consolas"/>
          <w:color w:val="38761D"/>
          <w:shd w:val="clear" w:color="auto" w:fill="D9EAD3"/>
        </w:rPr>
        <w:t>01</w:t>
      </w:r>
      <w:r>
        <w:t xml:space="preserve"> for all fields beyond the specified prec</w:t>
      </w:r>
      <w:r>
        <w:t xml:space="preserve">ision. </w:t>
      </w:r>
    </w:p>
    <w:p w14:paraId="2C1EC041" w14:textId="77777777" w:rsidR="002949B4" w:rsidRDefault="00125358">
      <w:pPr>
        <w:numPr>
          <w:ilvl w:val="2"/>
          <w:numId w:val="10"/>
        </w:numPr>
        <w:ind w:hanging="360"/>
        <w:contextualSpacing/>
        <w:rPr>
          <w:i/>
        </w:rPr>
      </w:pPr>
      <w:r>
        <w:rPr>
          <w:i/>
        </w:rPr>
        <w:t xml:space="preserve">For example, if the precision field is </w:t>
      </w:r>
      <w:r>
        <w:rPr>
          <w:rFonts w:ascii="Consolas" w:eastAsia="Consolas" w:hAnsi="Consolas" w:cs="Consolas"/>
          <w:color w:val="38761D"/>
          <w:shd w:val="clear" w:color="auto" w:fill="D9EAD3"/>
        </w:rPr>
        <w:t>month</w:t>
      </w:r>
      <w:r>
        <w:rPr>
          <w:i/>
        </w:rPr>
        <w:t xml:space="preserve">, the </w:t>
      </w:r>
      <w:r>
        <w:rPr>
          <w:rFonts w:ascii="Consolas" w:eastAsia="Consolas" w:hAnsi="Consolas" w:cs="Consolas"/>
          <w:color w:val="C7254E"/>
          <w:shd w:val="clear" w:color="auto" w:fill="F9F2F4"/>
        </w:rPr>
        <w:t>timestamp</w:t>
      </w:r>
      <w:r>
        <w:rPr>
          <w:i/>
        </w:rPr>
        <w:t xml:space="preserve"> field must contain </w:t>
      </w:r>
      <w:r>
        <w:rPr>
          <w:rFonts w:ascii="Consolas" w:eastAsia="Consolas" w:hAnsi="Consolas" w:cs="Consolas"/>
          <w:i/>
          <w:color w:val="38761D"/>
          <w:shd w:val="clear" w:color="auto" w:fill="D9EAD3"/>
        </w:rPr>
        <w:t>01</w:t>
      </w:r>
      <w:r>
        <w:rPr>
          <w:i/>
        </w:rPr>
        <w:t xml:space="preserve"> for the day field and </w:t>
      </w:r>
      <w:r>
        <w:rPr>
          <w:rFonts w:ascii="Consolas" w:eastAsia="Consolas" w:hAnsi="Consolas" w:cs="Consolas"/>
          <w:i/>
          <w:color w:val="38761D"/>
          <w:shd w:val="clear" w:color="auto" w:fill="D9EAD3"/>
        </w:rPr>
        <w:t>00</w:t>
      </w:r>
      <w:r>
        <w:rPr>
          <w:i/>
        </w:rPr>
        <w:t xml:space="preserve"> for the hour, minute, and second fields such as </w:t>
      </w:r>
      <w:r>
        <w:rPr>
          <w:rFonts w:ascii="Consolas" w:eastAsia="Consolas" w:hAnsi="Consolas" w:cs="Consolas"/>
          <w:i/>
          <w:color w:val="38761D"/>
          <w:shd w:val="clear" w:color="auto" w:fill="D9EAD3"/>
        </w:rPr>
        <w:t>2016-12-01T00:00:00Z</w:t>
      </w:r>
      <w:r>
        <w:rPr>
          <w:i/>
        </w:rPr>
        <w:t>.</w:t>
      </w:r>
    </w:p>
    <w:p w14:paraId="32C258A7" w14:textId="77777777" w:rsidR="002949B4" w:rsidRDefault="00125358">
      <w:pPr>
        <w:numPr>
          <w:ilvl w:val="0"/>
          <w:numId w:val="10"/>
        </w:numPr>
        <w:ind w:hanging="360"/>
        <w:contextualSpacing/>
      </w:pPr>
      <w:r>
        <w:t xml:space="preserve">The </w:t>
      </w:r>
      <w:r>
        <w:rPr>
          <w:rFonts w:ascii="Consolas" w:eastAsia="Consolas" w:hAnsi="Consolas" w:cs="Consolas"/>
          <w:color w:val="C7254E"/>
          <w:shd w:val="clear" w:color="auto" w:fill="F9F2F4"/>
        </w:rPr>
        <w:t>timestamp-precision</w:t>
      </w:r>
      <w:r>
        <w:t xml:space="preserve"> field </w:t>
      </w:r>
      <w:r>
        <w:rPr>
          <w:b/>
        </w:rPr>
        <w:t>MUST</w:t>
      </w:r>
      <w:r>
        <w:t xml:space="preserve"> always be nested at the same level as the </w:t>
      </w:r>
      <w:r>
        <w:rPr>
          <w:rFonts w:ascii="Consolas" w:eastAsia="Consolas" w:hAnsi="Consolas" w:cs="Consolas"/>
          <w:color w:val="C7254E"/>
          <w:shd w:val="clear" w:color="auto" w:fill="F9F2F4"/>
        </w:rPr>
        <w:t>timestamp</w:t>
      </w:r>
      <w:r>
        <w:t xml:space="preserve"> field.</w:t>
      </w:r>
    </w:p>
    <w:p w14:paraId="64CFCCBE" w14:textId="77777777" w:rsidR="002949B4" w:rsidRDefault="00125358">
      <w:pPr>
        <w:numPr>
          <w:ilvl w:val="0"/>
          <w:numId w:val="10"/>
        </w:numPr>
        <w:ind w:hanging="360"/>
        <w:contextualSpacing/>
      </w:pPr>
      <w:r>
        <w:t xml:space="preserve">The property name for the precision field </w:t>
      </w:r>
      <w:r>
        <w:rPr>
          <w:b/>
        </w:rPr>
        <w:t>MUST</w:t>
      </w:r>
      <w:r>
        <w:t xml:space="preserve"> have the following suffix </w:t>
      </w:r>
      <w:r>
        <w:rPr>
          <w:rFonts w:ascii="Consolas" w:eastAsia="Consolas" w:hAnsi="Consolas" w:cs="Consolas"/>
          <w:b/>
        </w:rPr>
        <w:t>[timestamp_field_name]_precision</w:t>
      </w:r>
      <w:r>
        <w:t xml:space="preserve">. </w:t>
      </w:r>
    </w:p>
    <w:p w14:paraId="12EE7935" w14:textId="77777777" w:rsidR="002949B4" w:rsidRDefault="00125358">
      <w:pPr>
        <w:numPr>
          <w:ilvl w:val="1"/>
          <w:numId w:val="10"/>
        </w:numPr>
        <w:ind w:hanging="360"/>
        <w:contextualSpacing/>
        <w:rPr>
          <w:i/>
        </w:rPr>
      </w:pPr>
      <w:r>
        <w:rPr>
          <w:i/>
        </w:rPr>
        <w:t xml:space="preserve">For example, if the key of the </w:t>
      </w:r>
      <w:r>
        <w:rPr>
          <w:rFonts w:ascii="Consolas" w:eastAsia="Consolas" w:hAnsi="Consolas" w:cs="Consolas"/>
          <w:color w:val="C7254E"/>
          <w:shd w:val="clear" w:color="auto" w:fill="F9F2F4"/>
        </w:rPr>
        <w:t>timestamp</w:t>
      </w:r>
      <w:r>
        <w:rPr>
          <w:i/>
        </w:rPr>
        <w:t xml:space="preserve"> field is </w:t>
      </w:r>
      <w:r>
        <w:rPr>
          <w:rFonts w:ascii="Consolas" w:eastAsia="Consolas" w:hAnsi="Consolas" w:cs="Consolas"/>
          <w:b/>
          <w:i/>
        </w:rPr>
        <w:t>valid_from</w:t>
      </w:r>
      <w:r>
        <w:rPr>
          <w:i/>
        </w:rPr>
        <w:t>, the key of the precision f</w:t>
      </w:r>
      <w:r>
        <w:rPr>
          <w:i/>
        </w:rPr>
        <w:t xml:space="preserve">ield is </w:t>
      </w:r>
      <w:r>
        <w:rPr>
          <w:rFonts w:ascii="Consolas" w:eastAsia="Consolas" w:hAnsi="Consolas" w:cs="Consolas"/>
          <w:b/>
          <w:i/>
        </w:rPr>
        <w:t>valid_from_precision</w:t>
      </w:r>
      <w:r>
        <w:rPr>
          <w:i/>
        </w:rPr>
        <w:t>.</w:t>
      </w:r>
    </w:p>
    <w:p w14:paraId="61AC941C" w14:textId="77777777" w:rsidR="002949B4" w:rsidRDefault="002949B4"/>
    <w:p w14:paraId="34BAD64E" w14:textId="77777777" w:rsidR="002949B4" w:rsidRDefault="00125358">
      <w:pPr>
        <w:pStyle w:val="Heading3"/>
        <w:contextualSpacing w:val="0"/>
      </w:pPr>
      <w:bookmarkStart w:id="44" w:name="h.h7ok55po12eb" w:colFirst="0" w:colLast="0"/>
      <w:bookmarkEnd w:id="44"/>
      <w:r>
        <w:t>​</w:t>
      </w:r>
      <w:r>
        <w:t>7.10.2.​ Examples</w:t>
      </w:r>
    </w:p>
    <w:p w14:paraId="7EBC49E5" w14:textId="77777777" w:rsidR="002949B4" w:rsidRDefault="00125358">
      <w:r>
        <w:rPr>
          <w:b/>
        </w:rPr>
        <w:t xml:space="preserve">The following examples have explicitly defined the precision </w:t>
      </w:r>
    </w:p>
    <w:p w14:paraId="186BD50C" w14:textId="77777777" w:rsidR="002949B4" w:rsidRDefault="00125358">
      <w:r>
        <w:t>A timestamp known only to a year would look like:</w:t>
      </w:r>
    </w:p>
    <w:p w14:paraId="7BD8F4C3" w14:textId="77777777" w:rsidR="002949B4" w:rsidRDefault="00125358">
      <w:r>
        <w:rPr>
          <w:rFonts w:ascii="Consolas" w:eastAsia="Consolas" w:hAnsi="Consolas" w:cs="Consolas"/>
          <w:sz w:val="18"/>
          <w:szCs w:val="18"/>
          <w:shd w:val="clear" w:color="auto" w:fill="CFE2F3"/>
        </w:rPr>
        <w:t>{</w:t>
      </w:r>
    </w:p>
    <w:p w14:paraId="4D32E103" w14:textId="77777777" w:rsidR="002949B4" w:rsidRDefault="00125358">
      <w:r>
        <w:rPr>
          <w:rFonts w:ascii="Consolas" w:eastAsia="Consolas" w:hAnsi="Consolas" w:cs="Consolas"/>
          <w:sz w:val="18"/>
          <w:szCs w:val="18"/>
          <w:shd w:val="clear" w:color="auto" w:fill="CFE2F3"/>
        </w:rPr>
        <w:t xml:space="preserve">  ...</w:t>
      </w:r>
    </w:p>
    <w:p w14:paraId="33EF19D1" w14:textId="77777777" w:rsidR="002949B4" w:rsidRDefault="00125358">
      <w:r>
        <w:rPr>
          <w:rFonts w:ascii="Consolas" w:eastAsia="Consolas" w:hAnsi="Consolas" w:cs="Consolas"/>
          <w:sz w:val="18"/>
          <w:szCs w:val="18"/>
          <w:shd w:val="clear" w:color="auto" w:fill="CFE2F3"/>
        </w:rPr>
        <w:t xml:space="preserve">  "start": "2016-01-01T00:00:00Z",</w:t>
      </w:r>
    </w:p>
    <w:p w14:paraId="76BE25B6" w14:textId="77777777" w:rsidR="002949B4" w:rsidRDefault="00125358">
      <w:r>
        <w:rPr>
          <w:rFonts w:ascii="Consolas" w:eastAsia="Consolas" w:hAnsi="Consolas" w:cs="Consolas"/>
          <w:sz w:val="18"/>
          <w:szCs w:val="18"/>
          <w:shd w:val="clear" w:color="auto" w:fill="CFE2F3"/>
        </w:rPr>
        <w:t xml:space="preserve">  "start_precision": "year",</w:t>
      </w:r>
    </w:p>
    <w:p w14:paraId="77B9BF8F" w14:textId="77777777" w:rsidR="002949B4" w:rsidRDefault="00125358">
      <w:r>
        <w:rPr>
          <w:rFonts w:ascii="Consolas" w:eastAsia="Consolas" w:hAnsi="Consolas" w:cs="Consolas"/>
          <w:sz w:val="18"/>
          <w:szCs w:val="18"/>
          <w:shd w:val="clear" w:color="auto" w:fill="CFE2F3"/>
        </w:rPr>
        <w:t xml:space="preserve">  ...</w:t>
      </w:r>
    </w:p>
    <w:p w14:paraId="2BF6C850" w14:textId="77777777" w:rsidR="002949B4" w:rsidRDefault="00125358">
      <w:r>
        <w:rPr>
          <w:rFonts w:ascii="Consolas" w:eastAsia="Consolas" w:hAnsi="Consolas" w:cs="Consolas"/>
          <w:sz w:val="18"/>
          <w:szCs w:val="18"/>
          <w:shd w:val="clear" w:color="auto" w:fill="CFE2F3"/>
        </w:rPr>
        <w:t>}</w:t>
      </w:r>
    </w:p>
    <w:p w14:paraId="356F662D" w14:textId="77777777" w:rsidR="002949B4" w:rsidRDefault="002949B4"/>
    <w:p w14:paraId="0DAFA045" w14:textId="77777777" w:rsidR="002949B4" w:rsidRDefault="00125358">
      <w:r>
        <w:t>A timestamp k</w:t>
      </w:r>
      <w:r>
        <w:t>nown only to an hour would look like:</w:t>
      </w:r>
    </w:p>
    <w:p w14:paraId="25A43B54" w14:textId="77777777" w:rsidR="002949B4" w:rsidRDefault="00125358">
      <w:r>
        <w:rPr>
          <w:rFonts w:ascii="Consolas" w:eastAsia="Consolas" w:hAnsi="Consolas" w:cs="Consolas"/>
          <w:sz w:val="18"/>
          <w:szCs w:val="18"/>
          <w:shd w:val="clear" w:color="auto" w:fill="CFE2F3"/>
        </w:rPr>
        <w:t>{</w:t>
      </w:r>
    </w:p>
    <w:p w14:paraId="2884CB33" w14:textId="77777777" w:rsidR="002949B4" w:rsidRDefault="00125358">
      <w:r>
        <w:rPr>
          <w:rFonts w:ascii="Consolas" w:eastAsia="Consolas" w:hAnsi="Consolas" w:cs="Consolas"/>
          <w:sz w:val="18"/>
          <w:szCs w:val="18"/>
          <w:shd w:val="clear" w:color="auto" w:fill="CFE2F3"/>
        </w:rPr>
        <w:t xml:space="preserve">  ...</w:t>
      </w:r>
    </w:p>
    <w:p w14:paraId="09743A86" w14:textId="77777777" w:rsidR="002949B4" w:rsidRDefault="00125358">
      <w:r>
        <w:rPr>
          <w:rFonts w:ascii="Consolas" w:eastAsia="Consolas" w:hAnsi="Consolas" w:cs="Consolas"/>
          <w:sz w:val="18"/>
          <w:szCs w:val="18"/>
          <w:shd w:val="clear" w:color="auto" w:fill="CFE2F3"/>
        </w:rPr>
        <w:t xml:space="preserve">  "end": "2016-01-20T12:00:00Z",</w:t>
      </w:r>
    </w:p>
    <w:p w14:paraId="4AF5D5BC" w14:textId="77777777" w:rsidR="002949B4" w:rsidRDefault="00125358">
      <w:r>
        <w:rPr>
          <w:rFonts w:ascii="Consolas" w:eastAsia="Consolas" w:hAnsi="Consolas" w:cs="Consolas"/>
          <w:sz w:val="18"/>
          <w:szCs w:val="18"/>
          <w:shd w:val="clear" w:color="auto" w:fill="CFE2F3"/>
        </w:rPr>
        <w:t xml:space="preserve">  "end_precision": "hour",</w:t>
      </w:r>
    </w:p>
    <w:p w14:paraId="541569D5" w14:textId="77777777" w:rsidR="002949B4" w:rsidRDefault="00125358">
      <w:r>
        <w:rPr>
          <w:rFonts w:ascii="Consolas" w:eastAsia="Consolas" w:hAnsi="Consolas" w:cs="Consolas"/>
          <w:sz w:val="18"/>
          <w:szCs w:val="18"/>
          <w:shd w:val="clear" w:color="auto" w:fill="CFE2F3"/>
        </w:rPr>
        <w:t xml:space="preserve">  ...</w:t>
      </w:r>
    </w:p>
    <w:p w14:paraId="5489F6BB" w14:textId="77777777" w:rsidR="002949B4" w:rsidRDefault="00125358">
      <w:r>
        <w:rPr>
          <w:rFonts w:ascii="Consolas" w:eastAsia="Consolas" w:hAnsi="Consolas" w:cs="Consolas"/>
          <w:sz w:val="18"/>
          <w:szCs w:val="18"/>
          <w:shd w:val="clear" w:color="auto" w:fill="CFE2F3"/>
        </w:rPr>
        <w:t>}</w:t>
      </w:r>
    </w:p>
    <w:p w14:paraId="4BCB426B" w14:textId="77777777" w:rsidR="002949B4" w:rsidRDefault="002949B4"/>
    <w:p w14:paraId="4FBFDE95" w14:textId="77777777" w:rsidR="002949B4" w:rsidRDefault="00125358">
      <w:r>
        <w:rPr>
          <w:b/>
        </w:rPr>
        <w:t>The following examples have implicitly defined the precision</w:t>
      </w:r>
    </w:p>
    <w:p w14:paraId="0ECAE08F" w14:textId="77777777" w:rsidR="002949B4" w:rsidRDefault="00125358">
      <w:r>
        <w:t>A timestamp known to a second would look like:</w:t>
      </w:r>
    </w:p>
    <w:p w14:paraId="18158D0B" w14:textId="77777777" w:rsidR="002949B4" w:rsidRDefault="00125358">
      <w:r>
        <w:rPr>
          <w:rFonts w:ascii="Consolas" w:eastAsia="Consolas" w:hAnsi="Consolas" w:cs="Consolas"/>
          <w:sz w:val="18"/>
          <w:szCs w:val="18"/>
          <w:shd w:val="clear" w:color="auto" w:fill="CFE2F3"/>
        </w:rPr>
        <w:t>{</w:t>
      </w:r>
    </w:p>
    <w:p w14:paraId="0DD0903A" w14:textId="77777777" w:rsidR="002949B4" w:rsidRDefault="00125358">
      <w:r>
        <w:rPr>
          <w:rFonts w:ascii="Consolas" w:eastAsia="Consolas" w:hAnsi="Consolas" w:cs="Consolas"/>
          <w:sz w:val="18"/>
          <w:szCs w:val="18"/>
          <w:shd w:val="clear" w:color="auto" w:fill="CFE2F3"/>
        </w:rPr>
        <w:t xml:space="preserve">  ...</w:t>
      </w:r>
    </w:p>
    <w:p w14:paraId="1539C183" w14:textId="77777777" w:rsidR="002949B4" w:rsidRDefault="00125358">
      <w:r>
        <w:rPr>
          <w:rFonts w:ascii="Consolas" w:eastAsia="Consolas" w:hAnsi="Consolas" w:cs="Consolas"/>
          <w:sz w:val="18"/>
          <w:szCs w:val="18"/>
          <w:shd w:val="clear" w:color="auto" w:fill="CFE2F3"/>
        </w:rPr>
        <w:t xml:space="preserve">  "start": "2016-01-20T12:31:12Z",</w:t>
      </w:r>
    </w:p>
    <w:p w14:paraId="63C17A28" w14:textId="77777777" w:rsidR="002949B4" w:rsidRDefault="00125358">
      <w:r>
        <w:rPr>
          <w:rFonts w:ascii="Consolas" w:eastAsia="Consolas" w:hAnsi="Consolas" w:cs="Consolas"/>
          <w:sz w:val="18"/>
          <w:szCs w:val="18"/>
          <w:shd w:val="clear" w:color="auto" w:fill="CFE2F3"/>
        </w:rPr>
        <w:lastRenderedPageBreak/>
        <w:t xml:space="preserve">  ...</w:t>
      </w:r>
    </w:p>
    <w:p w14:paraId="107839E2" w14:textId="77777777" w:rsidR="002949B4" w:rsidRDefault="00125358">
      <w:r>
        <w:rPr>
          <w:rFonts w:ascii="Consolas" w:eastAsia="Consolas" w:hAnsi="Consolas" w:cs="Consolas"/>
          <w:sz w:val="18"/>
          <w:szCs w:val="18"/>
          <w:shd w:val="clear" w:color="auto" w:fill="CFE2F3"/>
        </w:rPr>
        <w:t>}</w:t>
      </w:r>
    </w:p>
    <w:p w14:paraId="6F515569" w14:textId="77777777" w:rsidR="002949B4" w:rsidRDefault="002949B4"/>
    <w:p w14:paraId="1E4693D5" w14:textId="77777777" w:rsidR="002949B4" w:rsidRDefault="00125358">
      <w:r>
        <w:rPr>
          <w:rFonts w:ascii="Consolas" w:eastAsia="Consolas" w:hAnsi="Consolas" w:cs="Consolas"/>
        </w:rPr>
        <w:t>A timestamp known to 5-digit sub-</w:t>
      </w:r>
      <w:r>
        <w:t>second precision would look like:</w:t>
      </w:r>
    </w:p>
    <w:p w14:paraId="14A2216E" w14:textId="77777777" w:rsidR="002949B4" w:rsidRDefault="00125358">
      <w:r>
        <w:rPr>
          <w:rFonts w:ascii="Consolas" w:eastAsia="Consolas" w:hAnsi="Consolas" w:cs="Consolas"/>
          <w:sz w:val="18"/>
          <w:szCs w:val="18"/>
          <w:shd w:val="clear" w:color="auto" w:fill="CFE2F3"/>
        </w:rPr>
        <w:t>{</w:t>
      </w:r>
    </w:p>
    <w:p w14:paraId="2AE944A4" w14:textId="77777777" w:rsidR="002949B4" w:rsidRDefault="00125358">
      <w:r>
        <w:rPr>
          <w:rFonts w:ascii="Consolas" w:eastAsia="Consolas" w:hAnsi="Consolas" w:cs="Consolas"/>
          <w:sz w:val="18"/>
          <w:szCs w:val="18"/>
          <w:shd w:val="clear" w:color="auto" w:fill="CFE2F3"/>
        </w:rPr>
        <w:t xml:space="preserve">  ...</w:t>
      </w:r>
    </w:p>
    <w:p w14:paraId="51FB0C96" w14:textId="77777777" w:rsidR="002949B4" w:rsidRDefault="00125358">
      <w:r>
        <w:rPr>
          <w:rFonts w:ascii="Consolas" w:eastAsia="Consolas" w:hAnsi="Consolas" w:cs="Consolas"/>
          <w:sz w:val="18"/>
          <w:szCs w:val="18"/>
          <w:shd w:val="clear" w:color="auto" w:fill="CFE2F3"/>
        </w:rPr>
        <w:t xml:space="preserve">  "end": "2016-01-20T12:31:12.12345Z",</w:t>
      </w:r>
    </w:p>
    <w:p w14:paraId="271EBB7F" w14:textId="77777777" w:rsidR="002949B4" w:rsidRDefault="00125358">
      <w:r>
        <w:rPr>
          <w:rFonts w:ascii="Consolas" w:eastAsia="Consolas" w:hAnsi="Consolas" w:cs="Consolas"/>
          <w:sz w:val="18"/>
          <w:szCs w:val="18"/>
          <w:shd w:val="clear" w:color="auto" w:fill="CFE2F3"/>
        </w:rPr>
        <w:t xml:space="preserve">  ...</w:t>
      </w:r>
    </w:p>
    <w:p w14:paraId="610BCB48" w14:textId="77777777" w:rsidR="002949B4" w:rsidRDefault="00125358">
      <w:r>
        <w:rPr>
          <w:rFonts w:ascii="Consolas" w:eastAsia="Consolas" w:hAnsi="Consolas" w:cs="Consolas"/>
          <w:sz w:val="18"/>
          <w:szCs w:val="18"/>
          <w:shd w:val="clear" w:color="auto" w:fill="CFE2F3"/>
        </w:rPr>
        <w:t>}</w:t>
      </w:r>
    </w:p>
    <w:p w14:paraId="1C826253" w14:textId="77777777" w:rsidR="002949B4" w:rsidRDefault="002949B4"/>
    <w:p w14:paraId="5102C379" w14:textId="77777777" w:rsidR="002949B4" w:rsidRDefault="00125358">
      <w:pPr>
        <w:pStyle w:val="Heading2"/>
        <w:contextualSpacing w:val="0"/>
      </w:pPr>
      <w:bookmarkStart w:id="45" w:name="h.karbmftow040" w:colFirst="0" w:colLast="0"/>
      <w:bookmarkEnd w:id="45"/>
      <w:r>
        <w:t>​</w:t>
      </w:r>
      <w:r>
        <w:t>7.11.​ Open Vocabulary</w:t>
      </w:r>
    </w:p>
    <w:p w14:paraId="7211D112"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open-vocab</w:t>
      </w:r>
    </w:p>
    <w:p w14:paraId="308E90C2" w14:textId="77777777" w:rsidR="002949B4" w:rsidRDefault="002949B4"/>
    <w:p w14:paraId="685427A2" w14:textId="77777777" w:rsidR="002949B4" w:rsidRDefault="00125358">
      <w:r>
        <w:rPr>
          <w:rFonts w:ascii="Consolas" w:eastAsia="Consolas" w:hAnsi="Consolas" w:cs="Consolas"/>
        </w:rPr>
        <w:t xml:space="preserve">The </w:t>
      </w:r>
      <w:r>
        <w:rPr>
          <w:rFonts w:ascii="Consolas" w:eastAsia="Consolas" w:hAnsi="Consolas" w:cs="Consolas"/>
          <w:color w:val="C7254E"/>
          <w:shd w:val="clear" w:color="auto" w:fill="F9F2F4"/>
        </w:rPr>
        <w:t>open-vocab</w:t>
      </w:r>
      <w:r>
        <w:rPr>
          <w:rFonts w:ascii="Consolas" w:eastAsia="Consolas" w:hAnsi="Consolas" w:cs="Consolas"/>
        </w:rPr>
        <w:t xml:space="preserve"> type is a </w:t>
      </w:r>
      <w:r>
        <w:rPr>
          <w:rFonts w:ascii="Consolas" w:eastAsia="Consolas" w:hAnsi="Consolas" w:cs="Consolas"/>
          <w:color w:val="C7254E"/>
          <w:shd w:val="clear" w:color="auto" w:fill="F9F2F4"/>
        </w:rPr>
        <w:t>string</w:t>
      </w:r>
      <w:r>
        <w:rPr>
          <w:rFonts w:ascii="Consolas" w:eastAsia="Consolas" w:hAnsi="Consolas" w:cs="Consolas"/>
        </w:rPr>
        <w:t xml:space="preserve"> that provi</w:t>
      </w:r>
      <w:r>
        <w:rPr>
          <w:rFonts w:ascii="Consolas" w:eastAsia="Consolas" w:hAnsi="Consolas" w:cs="Consolas"/>
        </w:rPr>
        <w:t xml:space="preserve">des a list of suggested values, known as the suggested vocabulary. The value of an </w:t>
      </w:r>
      <w:r>
        <w:rPr>
          <w:rFonts w:ascii="Consolas" w:eastAsia="Consolas" w:hAnsi="Consolas" w:cs="Consolas"/>
          <w:color w:val="C7254E"/>
          <w:shd w:val="clear" w:color="auto" w:fill="F9F2F4"/>
        </w:rPr>
        <w:t>open-vocab</w:t>
      </w:r>
      <w:r>
        <w:rPr>
          <w:rFonts w:ascii="Consolas" w:eastAsia="Consolas" w:hAnsi="Consolas" w:cs="Consolas"/>
        </w:rPr>
        <w:t xml:space="preserve"> field </w:t>
      </w:r>
      <w:r>
        <w:rPr>
          <w:rFonts w:ascii="Consolas" w:eastAsia="Consolas" w:hAnsi="Consolas" w:cs="Consolas"/>
          <w:b/>
        </w:rPr>
        <w:t>SHOULD</w:t>
      </w:r>
      <w:r>
        <w:rPr>
          <w:rFonts w:ascii="Consolas" w:eastAsia="Consolas" w:hAnsi="Consolas" w:cs="Consolas"/>
        </w:rPr>
        <w:t xml:space="preserve"> be a value from the suggested vocabulary but </w:t>
      </w:r>
      <w:r>
        <w:rPr>
          <w:rFonts w:ascii="Consolas" w:eastAsia="Consolas" w:hAnsi="Consolas" w:cs="Consolas"/>
          <w:b/>
        </w:rPr>
        <w:t>MAY</w:t>
      </w:r>
      <w:r>
        <w:rPr>
          <w:rFonts w:ascii="Consolas" w:eastAsia="Consolas" w:hAnsi="Consolas" w:cs="Consolas"/>
        </w:rPr>
        <w:t xml:space="preserve"> be any other </w:t>
      </w:r>
      <w:r>
        <w:rPr>
          <w:rFonts w:ascii="Consolas" w:eastAsia="Consolas" w:hAnsi="Consolas" w:cs="Consolas"/>
          <w:color w:val="C7254E"/>
          <w:shd w:val="clear" w:color="auto" w:fill="F9F2F4"/>
        </w:rPr>
        <w:t>string</w:t>
      </w:r>
      <w:r>
        <w:rPr>
          <w:rFonts w:ascii="Consolas" w:eastAsia="Consolas" w:hAnsi="Consolas" w:cs="Consolas"/>
        </w:rPr>
        <w:t xml:space="preserve"> value. Values that are not from the value list </w:t>
      </w:r>
      <w:r>
        <w:rPr>
          <w:rFonts w:ascii="Consolas" w:eastAsia="Consolas" w:hAnsi="Consolas" w:cs="Consolas"/>
          <w:b/>
        </w:rPr>
        <w:t xml:space="preserve">SHOULD </w:t>
      </w:r>
      <w:r>
        <w:rPr>
          <w:rFonts w:ascii="Consolas" w:eastAsia="Consolas" w:hAnsi="Consolas" w:cs="Consolas"/>
        </w:rPr>
        <w:t>be all lowercase (where lo</w:t>
      </w:r>
      <w:r>
        <w:rPr>
          <w:rFonts w:ascii="Consolas" w:eastAsia="Consolas" w:hAnsi="Consolas" w:cs="Consolas"/>
        </w:rPr>
        <w:t xml:space="preserve">wercase is defined by the locality conventions) and </w:t>
      </w:r>
      <w:r>
        <w:rPr>
          <w:rFonts w:ascii="Consolas" w:eastAsia="Consolas" w:hAnsi="Consolas" w:cs="Consolas"/>
          <w:b/>
        </w:rPr>
        <w:t xml:space="preserve">SHOULD </w:t>
      </w:r>
      <w:r>
        <w:t>use dashes instead of spaces or underscores.</w:t>
      </w:r>
    </w:p>
    <w:p w14:paraId="7F8164CA" w14:textId="77777777" w:rsidR="002949B4" w:rsidRDefault="002949B4"/>
    <w:p w14:paraId="22048BA7" w14:textId="77777777" w:rsidR="002949B4" w:rsidRDefault="00125358">
      <w:r>
        <w:rPr>
          <w:rFonts w:ascii="Consolas" w:eastAsia="Consolas" w:hAnsi="Consolas" w:cs="Consolas"/>
        </w:rPr>
        <w:t xml:space="preserve">A consumer that receives STIX content with one or more </w:t>
      </w:r>
      <w:r>
        <w:rPr>
          <w:rFonts w:ascii="Consolas" w:eastAsia="Consolas" w:hAnsi="Consolas" w:cs="Consolas"/>
          <w:color w:val="C7254E"/>
          <w:shd w:val="clear" w:color="auto" w:fill="F9F2F4"/>
        </w:rPr>
        <w:t>open-vocab</w:t>
      </w:r>
      <w:r>
        <w:rPr>
          <w:rFonts w:ascii="Consolas" w:eastAsia="Consolas" w:hAnsi="Consolas" w:cs="Consolas"/>
        </w:rPr>
        <w:t xml:space="preserve"> terms not defined in the suggested vocabulary </w:t>
      </w:r>
      <w:r>
        <w:rPr>
          <w:rFonts w:ascii="Consolas" w:eastAsia="Consolas" w:hAnsi="Consolas" w:cs="Consolas"/>
          <w:b/>
        </w:rPr>
        <w:t>MAY</w:t>
      </w:r>
      <w:r>
        <w:rPr>
          <w:rFonts w:ascii="Consolas" w:eastAsia="Consolas" w:hAnsi="Consolas" w:cs="Consolas"/>
        </w:rPr>
        <w:t xml:space="preserve"> silently ignore those values</w:t>
      </w:r>
      <w:r>
        <w:t>.</w:t>
      </w:r>
    </w:p>
    <w:p w14:paraId="236E394C" w14:textId="77777777" w:rsidR="002949B4" w:rsidRDefault="002949B4"/>
    <w:p w14:paraId="5698D1DB" w14:textId="77777777" w:rsidR="002949B4" w:rsidRDefault="00125358">
      <w:pPr>
        <w:pStyle w:val="Heading3"/>
        <w:contextualSpacing w:val="0"/>
      </w:pPr>
      <w:bookmarkStart w:id="46" w:name="h.178gr6yu91g7" w:colFirst="0" w:colLast="0"/>
      <w:bookmarkEnd w:id="46"/>
      <w:r>
        <w:t>​</w:t>
      </w:r>
      <w:r>
        <w:t>7.11.1.​ Examples</w:t>
      </w:r>
    </w:p>
    <w:p w14:paraId="3FB78FB5" w14:textId="77777777" w:rsidR="002949B4" w:rsidRDefault="002949B4"/>
    <w:p w14:paraId="0010E1BC" w14:textId="77777777" w:rsidR="002949B4" w:rsidRDefault="00125358">
      <w:r>
        <w:rPr>
          <w:b/>
        </w:rPr>
        <w:t>Example</w:t>
      </w:r>
      <w:r>
        <w:rPr>
          <w:rFonts w:ascii="Consolas" w:eastAsia="Consolas" w:hAnsi="Consolas" w:cs="Consolas"/>
          <w:b/>
        </w:rPr>
        <w:t xml:space="preserve"> using value from the suggested vocabulary</w:t>
      </w:r>
    </w:p>
    <w:p w14:paraId="22B087A5" w14:textId="77777777" w:rsidR="002949B4" w:rsidRDefault="00125358">
      <w:r>
        <w:t xml:space="preserve">In this example the </w:t>
      </w:r>
      <w:r>
        <w:rPr>
          <w:rFonts w:ascii="Consolas" w:eastAsia="Consolas" w:hAnsi="Consolas" w:cs="Consolas"/>
        </w:rPr>
        <w:t xml:space="preserve">Indicator </w:t>
      </w:r>
      <w:r>
        <w:rPr>
          <w:rFonts w:ascii="Consolas" w:eastAsia="Consolas" w:hAnsi="Consolas" w:cs="Consolas"/>
          <w:b/>
        </w:rPr>
        <w:t>labels</w:t>
      </w:r>
      <w:r>
        <w:t xml:space="preserve"> property is an open vocabulary and we are </w:t>
      </w:r>
      <w:r>
        <w:rPr>
          <w:rFonts w:ascii="Consolas" w:eastAsia="Consolas" w:hAnsi="Consolas" w:cs="Consolas"/>
        </w:rPr>
        <w:t xml:space="preserve">using one of the </w:t>
      </w:r>
      <w:r>
        <w:t>suggested vocabulary</w:t>
      </w:r>
      <w:r>
        <w:rPr>
          <w:rFonts w:ascii="Consolas" w:eastAsia="Consolas" w:hAnsi="Consolas" w:cs="Consolas"/>
        </w:rPr>
        <w:t xml:space="preserve"> values</w:t>
      </w:r>
      <w:r>
        <w:t>.</w:t>
      </w:r>
    </w:p>
    <w:p w14:paraId="69508E12" w14:textId="77777777" w:rsidR="002949B4" w:rsidRDefault="00125358">
      <w:r>
        <w:rPr>
          <w:rFonts w:ascii="Consolas" w:eastAsia="Consolas" w:hAnsi="Consolas" w:cs="Consolas"/>
          <w:sz w:val="18"/>
          <w:szCs w:val="18"/>
          <w:shd w:val="clear" w:color="auto" w:fill="CFE2F3"/>
        </w:rPr>
        <w:t>{</w:t>
      </w:r>
    </w:p>
    <w:p w14:paraId="52673ACE" w14:textId="77777777" w:rsidR="002949B4" w:rsidRDefault="00125358">
      <w:r>
        <w:rPr>
          <w:rFonts w:ascii="Consolas" w:eastAsia="Consolas" w:hAnsi="Consolas" w:cs="Consolas"/>
          <w:sz w:val="18"/>
          <w:szCs w:val="18"/>
          <w:shd w:val="clear" w:color="auto" w:fill="CFE2F3"/>
        </w:rPr>
        <w:t xml:space="preserve">  ...,</w:t>
      </w:r>
    </w:p>
    <w:p w14:paraId="5D47CAC0" w14:textId="77777777" w:rsidR="002949B4" w:rsidRDefault="00125358">
      <w:r>
        <w:rPr>
          <w:rFonts w:ascii="Consolas" w:eastAsia="Consolas" w:hAnsi="Consolas" w:cs="Consolas"/>
          <w:sz w:val="18"/>
          <w:szCs w:val="18"/>
          <w:shd w:val="clear" w:color="auto" w:fill="CFE2F3"/>
        </w:rPr>
        <w:t xml:space="preserve">  "labels": ["malicious-activity"],</w:t>
      </w:r>
    </w:p>
    <w:p w14:paraId="263A0064" w14:textId="77777777" w:rsidR="002949B4" w:rsidRDefault="00125358">
      <w:r>
        <w:rPr>
          <w:rFonts w:ascii="Consolas" w:eastAsia="Consolas" w:hAnsi="Consolas" w:cs="Consolas"/>
          <w:sz w:val="18"/>
          <w:szCs w:val="18"/>
          <w:shd w:val="clear" w:color="auto" w:fill="CFE2F3"/>
        </w:rPr>
        <w:t xml:space="preserve">  ...</w:t>
      </w:r>
    </w:p>
    <w:p w14:paraId="1A2DD199" w14:textId="77777777" w:rsidR="002949B4" w:rsidRDefault="00125358">
      <w:r>
        <w:rPr>
          <w:rFonts w:ascii="Consolas" w:eastAsia="Consolas" w:hAnsi="Consolas" w:cs="Consolas"/>
          <w:sz w:val="18"/>
          <w:szCs w:val="18"/>
          <w:shd w:val="clear" w:color="auto" w:fill="CFE2F3"/>
        </w:rPr>
        <w:t>}</w:t>
      </w:r>
    </w:p>
    <w:p w14:paraId="6ACEA92E" w14:textId="77777777" w:rsidR="002949B4" w:rsidRDefault="002949B4"/>
    <w:p w14:paraId="153D384F" w14:textId="77777777" w:rsidR="002949B4" w:rsidRDefault="00125358">
      <w:r>
        <w:rPr>
          <w:b/>
        </w:rPr>
        <w:t>Example using a custom value</w:t>
      </w:r>
    </w:p>
    <w:p w14:paraId="68A5E612" w14:textId="77777777" w:rsidR="002949B4" w:rsidRDefault="00125358">
      <w:r>
        <w:t xml:space="preserve">In this example, for the same Indicator </w:t>
      </w:r>
      <w:r>
        <w:rPr>
          <w:rFonts w:ascii="Consolas" w:eastAsia="Consolas" w:hAnsi="Consolas" w:cs="Consolas"/>
          <w:b/>
        </w:rPr>
        <w:t>labels</w:t>
      </w:r>
      <w:r>
        <w:t xml:space="preserve"> property, we are not using a value in the suggested vocabulary.</w:t>
      </w:r>
    </w:p>
    <w:p w14:paraId="3F78234B" w14:textId="77777777" w:rsidR="002949B4" w:rsidRDefault="00125358">
      <w:r>
        <w:rPr>
          <w:rFonts w:ascii="Consolas" w:eastAsia="Consolas" w:hAnsi="Consolas" w:cs="Consolas"/>
          <w:sz w:val="18"/>
          <w:szCs w:val="18"/>
          <w:shd w:val="clear" w:color="auto" w:fill="CFE2F3"/>
        </w:rPr>
        <w:t>{</w:t>
      </w:r>
    </w:p>
    <w:p w14:paraId="7EEEDD84" w14:textId="77777777" w:rsidR="002949B4" w:rsidRDefault="00125358">
      <w:r>
        <w:rPr>
          <w:rFonts w:ascii="Consolas" w:eastAsia="Consolas" w:hAnsi="Consolas" w:cs="Consolas"/>
          <w:sz w:val="18"/>
          <w:szCs w:val="18"/>
          <w:shd w:val="clear" w:color="auto" w:fill="CFE2F3"/>
        </w:rPr>
        <w:t xml:space="preserve">  ...,</w:t>
      </w:r>
    </w:p>
    <w:p w14:paraId="2CB51906" w14:textId="77777777" w:rsidR="002949B4" w:rsidRDefault="00125358">
      <w:r>
        <w:rPr>
          <w:rFonts w:ascii="Consolas" w:eastAsia="Consolas" w:hAnsi="Consolas" w:cs="Consolas"/>
          <w:sz w:val="18"/>
          <w:szCs w:val="18"/>
          <w:shd w:val="clear" w:color="auto" w:fill="CFE2F3"/>
        </w:rPr>
        <w:t xml:space="preserve">  "labels": ["pbx-fraud-activity"],</w:t>
      </w:r>
    </w:p>
    <w:p w14:paraId="3A8DCFA0" w14:textId="77777777" w:rsidR="002949B4" w:rsidRDefault="00125358">
      <w:r>
        <w:rPr>
          <w:rFonts w:ascii="Consolas" w:eastAsia="Consolas" w:hAnsi="Consolas" w:cs="Consolas"/>
          <w:sz w:val="18"/>
          <w:szCs w:val="18"/>
          <w:shd w:val="clear" w:color="auto" w:fill="CFE2F3"/>
        </w:rPr>
        <w:t xml:space="preserve">  ...</w:t>
      </w:r>
    </w:p>
    <w:p w14:paraId="6D62FBCC" w14:textId="77777777" w:rsidR="002949B4" w:rsidRDefault="00125358">
      <w:r>
        <w:rPr>
          <w:rFonts w:ascii="Consolas" w:eastAsia="Consolas" w:hAnsi="Consolas" w:cs="Consolas"/>
          <w:sz w:val="18"/>
          <w:szCs w:val="18"/>
          <w:shd w:val="clear" w:color="auto" w:fill="CFE2F3"/>
        </w:rPr>
        <w:t>}</w:t>
      </w:r>
    </w:p>
    <w:p w14:paraId="0962B6AD" w14:textId="77777777" w:rsidR="002949B4" w:rsidRDefault="002949B4"/>
    <w:p w14:paraId="2B06BE2D" w14:textId="77777777" w:rsidR="002949B4" w:rsidRDefault="00125358">
      <w:pPr>
        <w:pStyle w:val="Heading1"/>
        <w:contextualSpacing w:val="0"/>
      </w:pPr>
      <w:bookmarkStart w:id="47" w:name="h.sfz7m3er434p" w:colFirst="0" w:colLast="0"/>
      <w:bookmarkEnd w:id="47"/>
      <w:r>
        <w:lastRenderedPageBreak/>
        <w:t>​</w:t>
      </w:r>
      <w:r>
        <w:t>8.​ STIX Objects</w:t>
      </w:r>
    </w:p>
    <w:p w14:paraId="3CBA8815" w14:textId="77777777" w:rsidR="002949B4" w:rsidRDefault="00125358">
      <w:r>
        <w:t xml:space="preserve">This section outlines the common properties </w:t>
      </w:r>
      <w:r>
        <w:t xml:space="preserve">and behavior across all STIX Objects, including STIX Domain Objects, STIX Relationship Objects, and the Marking Definition Object </w:t>
      </w:r>
      <w:r>
        <w:rPr>
          <w:color w:val="FF0000"/>
        </w:rPr>
        <w:t>(see Section TODO).</w:t>
      </w:r>
    </w:p>
    <w:p w14:paraId="5B036F42" w14:textId="77777777" w:rsidR="002949B4" w:rsidRDefault="00125358">
      <w:pPr>
        <w:pStyle w:val="Heading2"/>
        <w:contextualSpacing w:val="0"/>
      </w:pPr>
      <w:bookmarkStart w:id="48" w:name="h.xzbicbtscatx" w:colFirst="0" w:colLast="0"/>
      <w:bookmarkEnd w:id="48"/>
      <w:r>
        <w:rPr>
          <w:rFonts w:ascii="Consolas" w:eastAsia="Consolas" w:hAnsi="Consolas" w:cs="Consolas"/>
        </w:rPr>
        <w:t>​</w:t>
      </w:r>
      <w:r>
        <w:rPr>
          <w:rFonts w:ascii="Consolas" w:eastAsia="Consolas" w:hAnsi="Consolas" w:cs="Consolas"/>
        </w:rPr>
        <w:t>8.1.​ Common Properties</w:t>
      </w:r>
    </w:p>
    <w:p w14:paraId="2DD02AD1" w14:textId="77777777" w:rsidR="002949B4" w:rsidRDefault="002949B4"/>
    <w:p w14:paraId="260766B9" w14:textId="77777777" w:rsidR="002949B4" w:rsidRDefault="00125358">
      <w:r>
        <w:t>This section defines properties and behaviors common to all STIX Domain Objects,</w:t>
      </w:r>
      <w:r>
        <w:t xml:space="preserve"> Relationship Objects, and the Marking Definition Object.</w:t>
      </w:r>
    </w:p>
    <w:p w14:paraId="04FC9609" w14:textId="77777777" w:rsidR="002949B4" w:rsidRDefault="002949B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565"/>
        <w:gridCol w:w="4185"/>
      </w:tblGrid>
      <w:tr w:rsidR="002949B4" w14:paraId="5083F240" w14:textId="77777777">
        <w:tc>
          <w:tcPr>
            <w:tcW w:w="2610" w:type="dxa"/>
            <w:shd w:val="clear" w:color="auto" w:fill="073763"/>
            <w:tcMar>
              <w:top w:w="100" w:type="dxa"/>
              <w:left w:w="100" w:type="dxa"/>
              <w:bottom w:w="100" w:type="dxa"/>
              <w:right w:w="100" w:type="dxa"/>
            </w:tcMar>
          </w:tcPr>
          <w:p w14:paraId="69148E0A" w14:textId="77777777" w:rsidR="002949B4" w:rsidRDefault="00125358">
            <w:pPr>
              <w:widowControl w:val="0"/>
              <w:spacing w:line="240" w:lineRule="auto"/>
            </w:pPr>
            <w:r>
              <w:rPr>
                <w:b/>
                <w:color w:val="FFFFFF"/>
              </w:rPr>
              <w:t>Property Name</w:t>
            </w:r>
          </w:p>
        </w:tc>
        <w:tc>
          <w:tcPr>
            <w:tcW w:w="2565" w:type="dxa"/>
            <w:shd w:val="clear" w:color="auto" w:fill="073763"/>
            <w:tcMar>
              <w:top w:w="100" w:type="dxa"/>
              <w:left w:w="100" w:type="dxa"/>
              <w:bottom w:w="100" w:type="dxa"/>
              <w:right w:w="100" w:type="dxa"/>
            </w:tcMar>
          </w:tcPr>
          <w:p w14:paraId="549A0D5E" w14:textId="77777777" w:rsidR="002949B4" w:rsidRDefault="00125358">
            <w:pPr>
              <w:widowControl w:val="0"/>
              <w:spacing w:line="240" w:lineRule="auto"/>
            </w:pPr>
            <w:r>
              <w:rPr>
                <w:b/>
                <w:color w:val="FFFFFF"/>
              </w:rPr>
              <w:t>Type</w:t>
            </w:r>
          </w:p>
        </w:tc>
        <w:tc>
          <w:tcPr>
            <w:tcW w:w="4185" w:type="dxa"/>
            <w:shd w:val="clear" w:color="auto" w:fill="073763"/>
            <w:tcMar>
              <w:top w:w="100" w:type="dxa"/>
              <w:left w:w="100" w:type="dxa"/>
              <w:bottom w:w="100" w:type="dxa"/>
              <w:right w:w="100" w:type="dxa"/>
            </w:tcMar>
          </w:tcPr>
          <w:p w14:paraId="34FFB307" w14:textId="77777777" w:rsidR="002949B4" w:rsidRDefault="00125358">
            <w:pPr>
              <w:widowControl w:val="0"/>
              <w:spacing w:line="240" w:lineRule="auto"/>
            </w:pPr>
            <w:r>
              <w:rPr>
                <w:b/>
                <w:color w:val="FFFFFF"/>
              </w:rPr>
              <w:t>Description</w:t>
            </w:r>
          </w:p>
        </w:tc>
      </w:tr>
      <w:tr w:rsidR="002949B4" w14:paraId="2CA7F882" w14:textId="77777777">
        <w:tc>
          <w:tcPr>
            <w:tcW w:w="2610" w:type="dxa"/>
            <w:tcMar>
              <w:top w:w="100" w:type="dxa"/>
              <w:left w:w="100" w:type="dxa"/>
              <w:bottom w:w="100" w:type="dxa"/>
              <w:right w:w="100" w:type="dxa"/>
            </w:tcMar>
          </w:tcPr>
          <w:p w14:paraId="70F171DD" w14:textId="77777777" w:rsidR="002949B4" w:rsidRDefault="00125358">
            <w:pPr>
              <w:widowControl w:val="0"/>
              <w:spacing w:line="240" w:lineRule="auto"/>
            </w:pPr>
            <w:r>
              <w:rPr>
                <w:rFonts w:ascii="Consolas" w:eastAsia="Consolas" w:hAnsi="Consolas" w:cs="Consolas"/>
                <w:b/>
              </w:rPr>
              <w:t>type</w:t>
            </w:r>
            <w:r>
              <w:t xml:space="preserve"> (required)</w:t>
            </w:r>
          </w:p>
        </w:tc>
        <w:tc>
          <w:tcPr>
            <w:tcW w:w="2565" w:type="dxa"/>
            <w:tcMar>
              <w:top w:w="100" w:type="dxa"/>
              <w:left w:w="100" w:type="dxa"/>
              <w:bottom w:w="100" w:type="dxa"/>
              <w:right w:w="100" w:type="dxa"/>
            </w:tcMar>
          </w:tcPr>
          <w:p w14:paraId="79AA2BB6" w14:textId="77777777" w:rsidR="002949B4" w:rsidRDefault="00125358">
            <w:r>
              <w:rPr>
                <w:rFonts w:ascii="Consolas" w:eastAsia="Consolas" w:hAnsi="Consolas" w:cs="Consolas"/>
                <w:color w:val="C7254E"/>
                <w:shd w:val="clear" w:color="auto" w:fill="F9F2F4"/>
              </w:rPr>
              <w:t>string</w:t>
            </w:r>
          </w:p>
        </w:tc>
        <w:tc>
          <w:tcPr>
            <w:tcW w:w="4185" w:type="dxa"/>
            <w:tcMar>
              <w:top w:w="100" w:type="dxa"/>
              <w:left w:w="100" w:type="dxa"/>
              <w:bottom w:w="100" w:type="dxa"/>
              <w:right w:w="100" w:type="dxa"/>
            </w:tcMar>
          </w:tcPr>
          <w:p w14:paraId="105BCBD9" w14:textId="77777777" w:rsidR="002949B4" w:rsidRDefault="00125358">
            <w:r>
              <w:t xml:space="preserve">The </w:t>
            </w:r>
            <w:r>
              <w:rPr>
                <w:rFonts w:ascii="Consolas" w:eastAsia="Consolas" w:hAnsi="Consolas" w:cs="Consolas"/>
                <w:b/>
              </w:rPr>
              <w:t>type</w:t>
            </w:r>
            <w:r>
              <w:t xml:space="preserve"> property identifies the type of STIX Object (SDO, </w:t>
            </w:r>
            <w:r>
              <w:rPr>
                <w:rFonts w:ascii="Consolas" w:eastAsia="Consolas" w:hAnsi="Consolas" w:cs="Consolas"/>
              </w:rPr>
              <w:t>SRO</w:t>
            </w:r>
            <w:r>
              <w:t xml:space="preserve">, etc). The value of the </w:t>
            </w:r>
            <w:r>
              <w:rPr>
                <w:rFonts w:ascii="Consolas" w:eastAsia="Consolas" w:hAnsi="Consolas" w:cs="Consolas"/>
                <w:b/>
              </w:rPr>
              <w:t>type</w:t>
            </w:r>
            <w:r>
              <w:t xml:space="preserve"> field </w:t>
            </w:r>
            <w:r>
              <w:rPr>
                <w:b/>
              </w:rPr>
              <w:t>MUST</w:t>
            </w:r>
            <w:r>
              <w:t xml:space="preserve"> be one of the types defined by a STIX Object (e.g., </w:t>
            </w:r>
            <w:r>
              <w:rPr>
                <w:rFonts w:ascii="Consolas" w:eastAsia="Consolas" w:hAnsi="Consolas" w:cs="Consolas"/>
                <w:color w:val="38761D"/>
                <w:shd w:val="clear" w:color="auto" w:fill="D9EAD3"/>
              </w:rPr>
              <w:t>indicator</w:t>
            </w:r>
            <w:r>
              <w:rPr>
                <w:rFonts w:ascii="Consolas" w:eastAsia="Consolas" w:hAnsi="Consolas" w:cs="Consolas"/>
              </w:rPr>
              <w:t xml:space="preserve">, </w:t>
            </w:r>
            <w:r>
              <w:rPr>
                <w:rFonts w:ascii="Consolas" w:eastAsia="Consolas" w:hAnsi="Consolas" w:cs="Consolas"/>
                <w:color w:val="FF0000"/>
              </w:rPr>
              <w:t>see Section TODO</w:t>
            </w:r>
            <w:r>
              <w:t>).</w:t>
            </w:r>
          </w:p>
        </w:tc>
      </w:tr>
      <w:tr w:rsidR="002949B4" w14:paraId="2281616F" w14:textId="77777777">
        <w:tc>
          <w:tcPr>
            <w:tcW w:w="2610" w:type="dxa"/>
            <w:tcMar>
              <w:top w:w="100" w:type="dxa"/>
              <w:left w:w="100" w:type="dxa"/>
              <w:bottom w:w="100" w:type="dxa"/>
              <w:right w:w="100" w:type="dxa"/>
            </w:tcMar>
          </w:tcPr>
          <w:p w14:paraId="42F5614D" w14:textId="77777777" w:rsidR="002949B4" w:rsidRDefault="00125358">
            <w:pPr>
              <w:widowControl w:val="0"/>
              <w:spacing w:line="240" w:lineRule="auto"/>
            </w:pPr>
            <w:r>
              <w:rPr>
                <w:rFonts w:ascii="Consolas" w:eastAsia="Consolas" w:hAnsi="Consolas" w:cs="Consolas"/>
                <w:b/>
              </w:rPr>
              <w:t>id</w:t>
            </w:r>
            <w:r>
              <w:t xml:space="preserve"> (required)</w:t>
            </w:r>
          </w:p>
        </w:tc>
        <w:tc>
          <w:tcPr>
            <w:tcW w:w="2565" w:type="dxa"/>
            <w:tcMar>
              <w:top w:w="100" w:type="dxa"/>
              <w:left w:w="100" w:type="dxa"/>
              <w:bottom w:w="100" w:type="dxa"/>
              <w:right w:w="100" w:type="dxa"/>
            </w:tcMar>
          </w:tcPr>
          <w:p w14:paraId="5AA2AB27" w14:textId="77777777" w:rsidR="002949B4" w:rsidRDefault="00125358">
            <w:r>
              <w:rPr>
                <w:rFonts w:ascii="Consolas" w:eastAsia="Consolas" w:hAnsi="Consolas" w:cs="Consolas"/>
                <w:color w:val="C7254E"/>
                <w:shd w:val="clear" w:color="auto" w:fill="F9F2F4"/>
              </w:rPr>
              <w:t>identifier</w:t>
            </w:r>
          </w:p>
        </w:tc>
        <w:tc>
          <w:tcPr>
            <w:tcW w:w="4185" w:type="dxa"/>
            <w:tcMar>
              <w:top w:w="100" w:type="dxa"/>
              <w:left w:w="100" w:type="dxa"/>
              <w:bottom w:w="100" w:type="dxa"/>
              <w:right w:w="100" w:type="dxa"/>
            </w:tcMar>
          </w:tcPr>
          <w:p w14:paraId="2D8CCB64" w14:textId="77777777" w:rsidR="002949B4" w:rsidRDefault="00125358">
            <w:r>
              <w:t xml:space="preserve">The </w:t>
            </w:r>
            <w:r>
              <w:rPr>
                <w:rFonts w:ascii="Consolas" w:eastAsia="Consolas" w:hAnsi="Consolas" w:cs="Consolas"/>
                <w:b/>
              </w:rPr>
              <w:t>id</w:t>
            </w:r>
            <w:r>
              <w:t xml:space="preserve"> property universally and uniquely identif</w:t>
            </w:r>
            <w:r>
              <w:rPr>
                <w:rFonts w:ascii="Consolas" w:eastAsia="Consolas" w:hAnsi="Consolas" w:cs="Consolas"/>
              </w:rPr>
              <w:t>ies</w:t>
            </w:r>
            <w:r>
              <w:t xml:space="preserve"> this object. All objects with the same </w:t>
            </w:r>
            <w:r>
              <w:rPr>
                <w:rFonts w:ascii="Consolas" w:eastAsia="Consolas" w:hAnsi="Consolas" w:cs="Consolas"/>
                <w:b/>
              </w:rPr>
              <w:t>id</w:t>
            </w:r>
            <w:r>
              <w:t xml:space="preserve"> are considered different versions of the same object.</w:t>
            </w:r>
          </w:p>
          <w:p w14:paraId="0D63751A" w14:textId="77777777" w:rsidR="002949B4" w:rsidRDefault="002949B4"/>
          <w:p w14:paraId="3B901BA5" w14:textId="77777777" w:rsidR="002949B4" w:rsidRDefault="00125358">
            <w:r>
              <w:t xml:space="preserve">Because the object type is part of the </w:t>
            </w:r>
            <w:r>
              <w:rPr>
                <w:rFonts w:ascii="Consolas" w:eastAsia="Consolas" w:hAnsi="Consolas" w:cs="Consolas"/>
                <w:color w:val="C7254E"/>
                <w:shd w:val="clear" w:color="auto" w:fill="F9F2F4"/>
              </w:rPr>
              <w:t>identifier</w:t>
            </w:r>
            <w:r>
              <w:rPr>
                <w:rFonts w:ascii="Consolas" w:eastAsia="Consolas" w:hAnsi="Consolas" w:cs="Consolas"/>
              </w:rPr>
              <w:t>,</w:t>
            </w:r>
            <w:r>
              <w:t xml:space="preserve"> it is not possible for objects of different types to share </w:t>
            </w:r>
            <w:r>
              <w:rPr>
                <w:rFonts w:ascii="Consolas" w:eastAsia="Consolas" w:hAnsi="Consolas" w:cs="Consolas"/>
              </w:rPr>
              <w:t>the same</w:t>
            </w:r>
            <w:r>
              <w:t xml:space="preserve"> </w:t>
            </w:r>
            <w:r>
              <w:rPr>
                <w:rFonts w:ascii="Consolas" w:eastAsia="Consolas" w:hAnsi="Consolas" w:cs="Consolas"/>
                <w:b/>
              </w:rPr>
              <w:t>id</w:t>
            </w:r>
            <w:r>
              <w:t>.</w:t>
            </w:r>
          </w:p>
        </w:tc>
      </w:tr>
      <w:tr w:rsidR="002949B4" w14:paraId="352AAAFF" w14:textId="77777777">
        <w:tc>
          <w:tcPr>
            <w:tcW w:w="2610" w:type="dxa"/>
            <w:tcMar>
              <w:top w:w="100" w:type="dxa"/>
              <w:left w:w="100" w:type="dxa"/>
              <w:bottom w:w="100" w:type="dxa"/>
              <w:right w:w="100" w:type="dxa"/>
            </w:tcMar>
          </w:tcPr>
          <w:p w14:paraId="5883A6A8" w14:textId="77777777" w:rsidR="002949B4" w:rsidRDefault="00125358">
            <w:pPr>
              <w:widowControl w:val="0"/>
              <w:spacing w:line="240" w:lineRule="auto"/>
            </w:pPr>
            <w:r>
              <w:rPr>
                <w:rFonts w:ascii="Consolas" w:eastAsia="Consolas" w:hAnsi="Consolas" w:cs="Consolas"/>
                <w:b/>
              </w:rPr>
              <w:t>created_by_ref</w:t>
            </w:r>
            <w:r>
              <w:t xml:space="preserve"> (optional)</w:t>
            </w:r>
          </w:p>
        </w:tc>
        <w:tc>
          <w:tcPr>
            <w:tcW w:w="2565" w:type="dxa"/>
            <w:tcMar>
              <w:top w:w="100" w:type="dxa"/>
              <w:left w:w="100" w:type="dxa"/>
              <w:bottom w:w="100" w:type="dxa"/>
              <w:right w:w="100" w:type="dxa"/>
            </w:tcMar>
          </w:tcPr>
          <w:p w14:paraId="4D9D51DF" w14:textId="77777777" w:rsidR="002949B4" w:rsidRDefault="00125358">
            <w:r>
              <w:rPr>
                <w:rFonts w:ascii="Consolas" w:eastAsia="Consolas" w:hAnsi="Consolas" w:cs="Consolas"/>
                <w:color w:val="C7254E"/>
                <w:shd w:val="clear" w:color="auto" w:fill="F9F2F4"/>
              </w:rPr>
              <w:t>identifier</w:t>
            </w:r>
          </w:p>
        </w:tc>
        <w:tc>
          <w:tcPr>
            <w:tcW w:w="4185" w:type="dxa"/>
            <w:tcMar>
              <w:top w:w="100" w:type="dxa"/>
              <w:left w:w="100" w:type="dxa"/>
              <w:bottom w:w="100" w:type="dxa"/>
              <w:right w:w="100" w:type="dxa"/>
            </w:tcMar>
          </w:tcPr>
          <w:p w14:paraId="275AC5DC" w14:textId="77777777" w:rsidR="002949B4" w:rsidRDefault="00125358">
            <w:pPr>
              <w:widowControl w:val="0"/>
              <w:spacing w:line="240" w:lineRule="auto"/>
            </w:pPr>
            <w:r>
              <w:t xml:space="preserve">The </w:t>
            </w:r>
            <w:r>
              <w:rPr>
                <w:rFonts w:ascii="Consolas" w:eastAsia="Consolas" w:hAnsi="Consolas" w:cs="Consolas"/>
                <w:b/>
              </w:rPr>
              <w:t>created_by_ref</w:t>
            </w:r>
            <w:r>
              <w:t xml:space="preserve"> property specifies the ID of the </w:t>
            </w:r>
            <w:r>
              <w:rPr>
                <w:rFonts w:ascii="Consolas" w:eastAsia="Consolas" w:hAnsi="Consolas" w:cs="Consolas"/>
                <w:color w:val="C7254E"/>
                <w:shd w:val="clear" w:color="auto" w:fill="F9F2F4"/>
              </w:rPr>
              <w:t>source</w:t>
            </w:r>
            <w:r>
              <w:t xml:space="preserve"> </w:t>
            </w:r>
            <w:r>
              <w:t>object that describes the entity that created this object.</w:t>
            </w:r>
          </w:p>
          <w:p w14:paraId="60654756" w14:textId="77777777" w:rsidR="002949B4" w:rsidRDefault="002949B4">
            <w:pPr>
              <w:widowControl w:val="0"/>
              <w:spacing w:line="240" w:lineRule="auto"/>
            </w:pPr>
          </w:p>
          <w:p w14:paraId="286E93D9" w14:textId="77777777" w:rsidR="002949B4" w:rsidRDefault="00125358">
            <w:pPr>
              <w:widowControl w:val="0"/>
              <w:spacing w:line="240" w:lineRule="auto"/>
            </w:pPr>
            <w:r>
              <w:rPr>
                <w:rFonts w:ascii="Consolas" w:eastAsia="Consolas" w:hAnsi="Consolas" w:cs="Consolas"/>
              </w:rPr>
              <w:t>If this attribute is omitted, the source of this information is undefined. This may be used by object creators who wish to remain anonymous.</w:t>
            </w:r>
          </w:p>
        </w:tc>
      </w:tr>
      <w:tr w:rsidR="002949B4" w14:paraId="2056A592" w14:textId="77777777">
        <w:tc>
          <w:tcPr>
            <w:tcW w:w="2610" w:type="dxa"/>
            <w:tcMar>
              <w:top w:w="100" w:type="dxa"/>
              <w:left w:w="100" w:type="dxa"/>
              <w:bottom w:w="100" w:type="dxa"/>
              <w:right w:w="100" w:type="dxa"/>
            </w:tcMar>
          </w:tcPr>
          <w:p w14:paraId="40EED732" w14:textId="77777777" w:rsidR="002949B4" w:rsidRDefault="00125358">
            <w:pPr>
              <w:widowControl w:val="0"/>
              <w:spacing w:line="240" w:lineRule="auto"/>
            </w:pPr>
            <w:r>
              <w:rPr>
                <w:rFonts w:ascii="Consolas" w:eastAsia="Consolas" w:hAnsi="Consolas" w:cs="Consolas"/>
                <w:b/>
              </w:rPr>
              <w:t>created</w:t>
            </w:r>
            <w:r>
              <w:t xml:space="preserve"> (required)</w:t>
            </w:r>
          </w:p>
        </w:tc>
        <w:tc>
          <w:tcPr>
            <w:tcW w:w="2565" w:type="dxa"/>
            <w:tcMar>
              <w:top w:w="100" w:type="dxa"/>
              <w:left w:w="100" w:type="dxa"/>
              <w:bottom w:w="100" w:type="dxa"/>
              <w:right w:w="100" w:type="dxa"/>
            </w:tcMar>
          </w:tcPr>
          <w:p w14:paraId="25C27BD9" w14:textId="77777777" w:rsidR="002949B4" w:rsidRDefault="00125358">
            <w:r>
              <w:rPr>
                <w:rFonts w:ascii="Consolas" w:eastAsia="Consolas" w:hAnsi="Consolas" w:cs="Consolas"/>
                <w:color w:val="C7254E"/>
                <w:shd w:val="clear" w:color="auto" w:fill="F9F2F4"/>
              </w:rPr>
              <w:t>timestamp</w:t>
            </w:r>
          </w:p>
        </w:tc>
        <w:tc>
          <w:tcPr>
            <w:tcW w:w="4185" w:type="dxa"/>
            <w:tcMar>
              <w:top w:w="100" w:type="dxa"/>
              <w:left w:w="100" w:type="dxa"/>
              <w:bottom w:w="100" w:type="dxa"/>
              <w:right w:w="100" w:type="dxa"/>
            </w:tcMar>
          </w:tcPr>
          <w:p w14:paraId="3115EFC7" w14:textId="77777777" w:rsidR="002949B4" w:rsidRDefault="00125358">
            <w:pPr>
              <w:spacing w:line="240" w:lineRule="auto"/>
            </w:pPr>
            <w:r>
              <w:t xml:space="preserve">The </w:t>
            </w:r>
            <w:r>
              <w:rPr>
                <w:rFonts w:ascii="Consolas" w:eastAsia="Consolas" w:hAnsi="Consolas" w:cs="Consolas"/>
                <w:b/>
              </w:rPr>
              <w:t>created</w:t>
            </w:r>
            <w:r>
              <w:t xml:space="preserve"> property repr</w:t>
            </w:r>
            <w:r>
              <w:t xml:space="preserve">esents the time at which the first version of this object was created. The object creator can use the time it deems most </w:t>
            </w:r>
            <w:r>
              <w:lastRenderedPageBreak/>
              <w:t>appropriate as the time the object was created.</w:t>
            </w:r>
          </w:p>
          <w:p w14:paraId="319C64C2" w14:textId="77777777" w:rsidR="002949B4" w:rsidRDefault="002949B4">
            <w:pPr>
              <w:spacing w:line="240" w:lineRule="auto"/>
            </w:pPr>
          </w:p>
          <w:p w14:paraId="57D23A8C" w14:textId="77777777" w:rsidR="002949B4" w:rsidRDefault="00125358">
            <w:pPr>
              <w:spacing w:line="240" w:lineRule="auto"/>
            </w:pPr>
            <w:r>
              <w:t xml:space="preserve">The </w:t>
            </w:r>
            <w:r>
              <w:rPr>
                <w:rFonts w:ascii="Consolas" w:eastAsia="Consolas" w:hAnsi="Consolas" w:cs="Consolas"/>
                <w:b/>
              </w:rPr>
              <w:t>created</w:t>
            </w:r>
            <w:r>
              <w:t xml:space="preserve"> property </w:t>
            </w:r>
            <w:r>
              <w:rPr>
                <w:b/>
              </w:rPr>
              <w:t xml:space="preserve">SHOULD </w:t>
            </w:r>
            <w:r>
              <w:t xml:space="preserve">be the same across all versions of the object unless the </w:t>
            </w:r>
            <w:r>
              <w:rPr>
                <w:rFonts w:ascii="Consolas" w:eastAsia="Consolas" w:hAnsi="Consolas" w:cs="Consolas"/>
                <w:b/>
              </w:rPr>
              <w:t>created</w:t>
            </w:r>
            <w:r>
              <w:t xml:space="preserve"> </w:t>
            </w:r>
            <w:r>
              <w:rPr>
                <w:rFonts w:ascii="Consolas" w:eastAsia="Consolas" w:hAnsi="Consolas" w:cs="Consolas"/>
              </w:rPr>
              <w:t xml:space="preserve">property itself </w:t>
            </w:r>
            <w:r>
              <w:t>was corrected in a newer version.</w:t>
            </w:r>
          </w:p>
          <w:p w14:paraId="371CDF0E" w14:textId="77777777" w:rsidR="002949B4" w:rsidRDefault="002949B4">
            <w:pPr>
              <w:spacing w:line="240" w:lineRule="auto"/>
            </w:pPr>
          </w:p>
          <w:p w14:paraId="69A5FFE3" w14:textId="77777777" w:rsidR="002949B4" w:rsidRDefault="00125358">
            <w:pPr>
              <w:spacing w:line="240" w:lineRule="auto"/>
            </w:pPr>
            <w:r>
              <w:t>See section TODO for further definition of versioning.</w:t>
            </w:r>
          </w:p>
        </w:tc>
      </w:tr>
      <w:tr w:rsidR="002949B4" w14:paraId="13D9306A"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1AA06A" w14:textId="77777777" w:rsidR="002949B4" w:rsidRDefault="00125358">
            <w:pPr>
              <w:widowControl w:val="0"/>
            </w:pPr>
            <w:r>
              <w:rPr>
                <w:rFonts w:ascii="Consolas" w:eastAsia="Consolas" w:hAnsi="Consolas" w:cs="Consolas"/>
                <w:b/>
              </w:rPr>
              <w:lastRenderedPageBreak/>
              <w:t>modified</w:t>
            </w:r>
            <w:r>
              <w:t xml:space="preserve"> (required)</w:t>
            </w:r>
          </w:p>
        </w:tc>
        <w:tc>
          <w:tcPr>
            <w:tcW w:w="2565" w:type="dxa"/>
            <w:tcBorders>
              <w:bottom w:val="single" w:sz="8" w:space="0" w:color="000000"/>
              <w:right w:val="single" w:sz="8" w:space="0" w:color="000000"/>
            </w:tcBorders>
            <w:tcMar>
              <w:top w:w="100" w:type="dxa"/>
              <w:left w:w="100" w:type="dxa"/>
              <w:bottom w:w="100" w:type="dxa"/>
              <w:right w:w="100" w:type="dxa"/>
            </w:tcMar>
          </w:tcPr>
          <w:p w14:paraId="1388DC33" w14:textId="77777777" w:rsidR="002949B4" w:rsidRDefault="00125358">
            <w:r>
              <w:rPr>
                <w:rFonts w:ascii="Consolas" w:eastAsia="Consolas" w:hAnsi="Consolas" w:cs="Consolas"/>
                <w:color w:val="C7254E"/>
                <w:shd w:val="clear" w:color="auto" w:fill="F9F2F4"/>
              </w:rPr>
              <w:t>timestamp</w:t>
            </w:r>
          </w:p>
        </w:tc>
        <w:tc>
          <w:tcPr>
            <w:tcW w:w="4185" w:type="dxa"/>
            <w:tcMar>
              <w:top w:w="100" w:type="dxa"/>
              <w:left w:w="100" w:type="dxa"/>
              <w:bottom w:w="100" w:type="dxa"/>
              <w:right w:w="100" w:type="dxa"/>
            </w:tcMar>
          </w:tcPr>
          <w:p w14:paraId="04745444" w14:textId="77777777" w:rsidR="002949B4" w:rsidRDefault="00125358">
            <w:pPr>
              <w:spacing w:line="240" w:lineRule="auto"/>
            </w:pPr>
            <w:r>
              <w:t xml:space="preserve">The </w:t>
            </w:r>
            <w:r>
              <w:rPr>
                <w:rFonts w:ascii="Consolas" w:eastAsia="Consolas" w:hAnsi="Consolas" w:cs="Consolas"/>
                <w:b/>
              </w:rPr>
              <w:t>modified</w:t>
            </w:r>
            <w:r>
              <w:t xml:space="preserve"> property represents the time that this particular version of the object was created.</w:t>
            </w:r>
            <w:r>
              <w:t xml:space="preserve"> The object creator can use the time it deems most appropriate as the time this version of the object was created. The</w:t>
            </w:r>
            <w:r>
              <w:rPr>
                <w:rFonts w:ascii="Consolas" w:eastAsia="Consolas" w:hAnsi="Consolas" w:cs="Consolas"/>
              </w:rPr>
              <w:t xml:space="preserve"> value of the </w:t>
            </w:r>
            <w:r>
              <w:rPr>
                <w:rFonts w:ascii="Consolas" w:eastAsia="Consolas" w:hAnsi="Consolas" w:cs="Consolas"/>
                <w:b/>
              </w:rPr>
              <w:t>modified</w:t>
            </w:r>
            <w:r>
              <w:t xml:space="preserve"> </w:t>
            </w:r>
            <w:r>
              <w:rPr>
                <w:rFonts w:ascii="Consolas" w:eastAsia="Consolas" w:hAnsi="Consolas" w:cs="Consolas"/>
              </w:rPr>
              <w:t xml:space="preserve">property </w:t>
            </w:r>
            <w:r>
              <w:t xml:space="preserve">for a given object version </w:t>
            </w:r>
            <w:r>
              <w:rPr>
                <w:b/>
              </w:rPr>
              <w:t>MUST</w:t>
            </w:r>
            <w:r>
              <w:t xml:space="preserve"> be later than or equal to the </w:t>
            </w:r>
            <w:r>
              <w:rPr>
                <w:rFonts w:ascii="Consolas" w:eastAsia="Consolas" w:hAnsi="Consolas" w:cs="Consolas"/>
              </w:rPr>
              <w:t xml:space="preserve">value of the </w:t>
            </w:r>
            <w:r>
              <w:rPr>
                <w:rFonts w:ascii="Consolas" w:eastAsia="Consolas" w:hAnsi="Consolas" w:cs="Consolas"/>
                <w:b/>
              </w:rPr>
              <w:t>created</w:t>
            </w:r>
            <w:r>
              <w:t xml:space="preserve"> property.</w:t>
            </w:r>
          </w:p>
          <w:p w14:paraId="7DD16FF8" w14:textId="77777777" w:rsidR="002949B4" w:rsidRDefault="002949B4">
            <w:pPr>
              <w:spacing w:line="240" w:lineRule="auto"/>
            </w:pPr>
          </w:p>
          <w:p w14:paraId="66C170EE" w14:textId="77777777" w:rsidR="002949B4" w:rsidRDefault="00125358">
            <w:pPr>
              <w:spacing w:line="240" w:lineRule="auto"/>
            </w:pPr>
            <w:r>
              <w:t>Object creat</w:t>
            </w:r>
            <w:r>
              <w:t xml:space="preserve">ors </w:t>
            </w:r>
            <w:r>
              <w:rPr>
                <w:b/>
              </w:rPr>
              <w:t xml:space="preserve">MUST </w:t>
            </w:r>
            <w:r>
              <w:t xml:space="preserve">update the </w:t>
            </w:r>
            <w:r>
              <w:rPr>
                <w:rFonts w:ascii="Consolas" w:eastAsia="Consolas" w:hAnsi="Consolas" w:cs="Consolas"/>
                <w:b/>
              </w:rPr>
              <w:t>modified</w:t>
            </w:r>
            <w:r>
              <w:rPr>
                <w:rFonts w:ascii="Consolas" w:eastAsia="Consolas" w:hAnsi="Consolas" w:cs="Consolas"/>
              </w:rPr>
              <w:t xml:space="preserve"> property when creating a new version of an object</w:t>
            </w:r>
            <w:r>
              <w:t>.</w:t>
            </w:r>
          </w:p>
          <w:p w14:paraId="261653C6" w14:textId="77777777" w:rsidR="002949B4" w:rsidRDefault="002949B4">
            <w:pPr>
              <w:spacing w:line="240" w:lineRule="auto"/>
            </w:pPr>
          </w:p>
          <w:p w14:paraId="41988954" w14:textId="77777777" w:rsidR="002949B4" w:rsidRDefault="00125358">
            <w:pPr>
              <w:spacing w:line="240" w:lineRule="auto"/>
            </w:pPr>
            <w:r>
              <w:t>See section TODO for further definition of versioning.</w:t>
            </w:r>
          </w:p>
        </w:tc>
      </w:tr>
      <w:tr w:rsidR="002949B4" w14:paraId="74DD77B7"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22FE45" w14:textId="77777777" w:rsidR="002949B4" w:rsidRDefault="00125358">
            <w:pPr>
              <w:widowControl w:val="0"/>
            </w:pPr>
            <w:r>
              <w:rPr>
                <w:rFonts w:ascii="Consolas" w:eastAsia="Consolas" w:hAnsi="Consolas" w:cs="Consolas"/>
                <w:b/>
              </w:rPr>
              <w:t>version</w:t>
            </w:r>
            <w:r>
              <w:rPr>
                <w:rFonts w:ascii="Consolas" w:eastAsia="Consolas" w:hAnsi="Consolas" w:cs="Consolas"/>
              </w:rPr>
              <w:t xml:space="preserve"> </w:t>
            </w:r>
            <w:r>
              <w:t>(required)</w:t>
            </w:r>
          </w:p>
        </w:tc>
        <w:tc>
          <w:tcPr>
            <w:tcW w:w="2565" w:type="dxa"/>
            <w:tcBorders>
              <w:bottom w:val="single" w:sz="8" w:space="0" w:color="000000"/>
              <w:right w:val="single" w:sz="8" w:space="0" w:color="000000"/>
            </w:tcBorders>
            <w:tcMar>
              <w:top w:w="100" w:type="dxa"/>
              <w:left w:w="100" w:type="dxa"/>
              <w:bottom w:w="100" w:type="dxa"/>
              <w:right w:w="100" w:type="dxa"/>
            </w:tcMar>
          </w:tcPr>
          <w:p w14:paraId="6F815389" w14:textId="77777777" w:rsidR="002949B4" w:rsidRDefault="00125358">
            <w:r>
              <w:rPr>
                <w:rFonts w:ascii="Consolas" w:eastAsia="Consolas" w:hAnsi="Consolas" w:cs="Consolas"/>
                <w:color w:val="C7254E"/>
                <w:shd w:val="clear" w:color="auto" w:fill="F9F2F4"/>
              </w:rPr>
              <w:t>number</w:t>
            </w:r>
          </w:p>
        </w:tc>
        <w:tc>
          <w:tcPr>
            <w:tcW w:w="4185" w:type="dxa"/>
            <w:tcBorders>
              <w:bottom w:val="single" w:sz="8" w:space="0" w:color="000000"/>
              <w:right w:val="single" w:sz="8" w:space="0" w:color="000000"/>
            </w:tcBorders>
            <w:tcMar>
              <w:top w:w="100" w:type="dxa"/>
              <w:left w:w="100" w:type="dxa"/>
              <w:bottom w:w="100" w:type="dxa"/>
              <w:right w:w="100" w:type="dxa"/>
            </w:tcMar>
          </w:tcPr>
          <w:p w14:paraId="4F6EB0FF" w14:textId="77777777" w:rsidR="002949B4" w:rsidRDefault="00125358">
            <w:pPr>
              <w:spacing w:line="240" w:lineRule="auto"/>
            </w:pPr>
            <w:r>
              <w:t xml:space="preserve">The </w:t>
            </w:r>
            <w:r>
              <w:rPr>
                <w:rFonts w:ascii="Consolas" w:eastAsia="Consolas" w:hAnsi="Consolas" w:cs="Consolas"/>
                <w:b/>
              </w:rPr>
              <w:t>version</w:t>
            </w:r>
            <w:r>
              <w:t xml:space="preserve"> property indicates the version of this object. The value of this property </w:t>
            </w:r>
            <w:r>
              <w:rPr>
                <w:b/>
              </w:rPr>
              <w:t>MUST</w:t>
            </w:r>
            <w:r>
              <w:t xml:space="preserve"> be</w:t>
            </w:r>
            <w:r>
              <w:t xml:space="preserve"> an integer (whole number) greater than or equal to 1 and less than or equal to 999,999,999. Higher numbers indicate later versions of the object. Object creators </w:t>
            </w:r>
            <w:r>
              <w:rPr>
                <w:b/>
              </w:rPr>
              <w:t xml:space="preserve">MUST </w:t>
            </w:r>
            <w:r>
              <w:t>increase the version number (</w:t>
            </w:r>
            <w:r>
              <w:rPr>
                <w:b/>
              </w:rPr>
              <w:t xml:space="preserve">SHOULD </w:t>
            </w:r>
            <w:r>
              <w:t>increment it by exactly 1) when creating a new versi</w:t>
            </w:r>
            <w:r>
              <w:t>on of an object. See section TODO for more information about versioning STIX objects.</w:t>
            </w:r>
          </w:p>
          <w:p w14:paraId="6488F4C9" w14:textId="77777777" w:rsidR="002949B4" w:rsidRDefault="002949B4">
            <w:pPr>
              <w:spacing w:line="240" w:lineRule="auto"/>
            </w:pPr>
          </w:p>
          <w:p w14:paraId="7523AE2A" w14:textId="77777777" w:rsidR="002949B4" w:rsidRDefault="00125358">
            <w:pPr>
              <w:spacing w:line="240" w:lineRule="auto"/>
            </w:pPr>
            <w:r>
              <w:t>See section TODO for further definition of versioning.</w:t>
            </w:r>
          </w:p>
        </w:tc>
      </w:tr>
      <w:tr w:rsidR="002949B4" w14:paraId="4DF8BDE7"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46AE6C" w14:textId="77777777" w:rsidR="002949B4" w:rsidRDefault="00125358">
            <w:pPr>
              <w:widowControl w:val="0"/>
            </w:pPr>
            <w:r>
              <w:rPr>
                <w:rFonts w:ascii="Consolas" w:eastAsia="Consolas" w:hAnsi="Consolas" w:cs="Consolas"/>
                <w:b/>
              </w:rPr>
              <w:t>revoked</w:t>
            </w:r>
            <w:r>
              <w:rPr>
                <w:b/>
              </w:rPr>
              <w:t xml:space="preserve"> </w:t>
            </w:r>
            <w:r>
              <w:t>(optional)</w:t>
            </w:r>
          </w:p>
        </w:tc>
        <w:tc>
          <w:tcPr>
            <w:tcW w:w="2565" w:type="dxa"/>
            <w:tcBorders>
              <w:bottom w:val="single" w:sz="8" w:space="0" w:color="000000"/>
              <w:right w:val="single" w:sz="8" w:space="0" w:color="000000"/>
            </w:tcBorders>
            <w:tcMar>
              <w:top w:w="100" w:type="dxa"/>
              <w:left w:w="100" w:type="dxa"/>
              <w:bottom w:w="100" w:type="dxa"/>
              <w:right w:w="100" w:type="dxa"/>
            </w:tcMar>
          </w:tcPr>
          <w:p w14:paraId="059E6AB0" w14:textId="77777777" w:rsidR="002949B4" w:rsidRDefault="00125358">
            <w:r>
              <w:rPr>
                <w:rFonts w:ascii="Consolas" w:eastAsia="Consolas" w:hAnsi="Consolas" w:cs="Consolas"/>
                <w:color w:val="C7254E"/>
                <w:shd w:val="clear" w:color="auto" w:fill="F9F2F4"/>
              </w:rPr>
              <w:t>boolean</w:t>
            </w:r>
          </w:p>
        </w:tc>
        <w:tc>
          <w:tcPr>
            <w:tcW w:w="4185" w:type="dxa"/>
            <w:tcBorders>
              <w:bottom w:val="single" w:sz="8" w:space="0" w:color="000000"/>
              <w:right w:val="single" w:sz="8" w:space="0" w:color="000000"/>
            </w:tcBorders>
            <w:tcMar>
              <w:top w:w="100" w:type="dxa"/>
              <w:left w:w="100" w:type="dxa"/>
              <w:bottom w:w="100" w:type="dxa"/>
              <w:right w:w="100" w:type="dxa"/>
            </w:tcMar>
          </w:tcPr>
          <w:p w14:paraId="296F8262" w14:textId="77777777" w:rsidR="002949B4" w:rsidRDefault="00125358">
            <w:r>
              <w:t xml:space="preserve">The </w:t>
            </w:r>
            <w:r>
              <w:rPr>
                <w:rFonts w:ascii="Consolas" w:eastAsia="Consolas" w:hAnsi="Consolas" w:cs="Consolas"/>
                <w:b/>
              </w:rPr>
              <w:t>revoked</w:t>
            </w:r>
            <w:r>
              <w:t xml:space="preserve"> property indicates whether the object has been revoked. </w:t>
            </w:r>
            <w:r>
              <w:t xml:space="preserve">Revoked objects are no longer considered valid by the object creator. Revoking an </w:t>
            </w:r>
            <w:r>
              <w:lastRenderedPageBreak/>
              <w:t xml:space="preserve">object is permanent; future versions of the object with this </w:t>
            </w:r>
            <w:r>
              <w:rPr>
                <w:rFonts w:ascii="Consolas" w:eastAsia="Consolas" w:hAnsi="Consolas" w:cs="Consolas"/>
                <w:b/>
              </w:rPr>
              <w:t>id</w:t>
            </w:r>
            <w:r>
              <w:t xml:space="preserve"> </w:t>
            </w:r>
            <w:r>
              <w:rPr>
                <w:b/>
              </w:rPr>
              <w:t xml:space="preserve">MUST NOT </w:t>
            </w:r>
            <w:r>
              <w:t>be created. See section TODO for more information about versioning STIX objects.</w:t>
            </w:r>
          </w:p>
          <w:p w14:paraId="35E9B608" w14:textId="77777777" w:rsidR="002949B4" w:rsidRDefault="002949B4"/>
          <w:p w14:paraId="61F90EDF" w14:textId="77777777" w:rsidR="002949B4" w:rsidRDefault="00125358">
            <w:r>
              <w:t>The default value o</w:t>
            </w:r>
            <w:r>
              <w:t xml:space="preserve">f this property is </w:t>
            </w:r>
            <w:r>
              <w:rPr>
                <w:rFonts w:ascii="Consolas" w:eastAsia="Consolas" w:hAnsi="Consolas" w:cs="Consolas"/>
                <w:color w:val="38761D"/>
                <w:shd w:val="clear" w:color="auto" w:fill="D9EAD3"/>
              </w:rPr>
              <w:t>false</w:t>
            </w:r>
            <w:r>
              <w:t>.</w:t>
            </w:r>
          </w:p>
          <w:p w14:paraId="2ABC632B" w14:textId="77777777" w:rsidR="002949B4" w:rsidRDefault="002949B4">
            <w:pPr>
              <w:spacing w:line="240" w:lineRule="auto"/>
            </w:pPr>
          </w:p>
          <w:p w14:paraId="18354084" w14:textId="77777777" w:rsidR="002949B4" w:rsidRDefault="00125358">
            <w:pPr>
              <w:spacing w:line="240" w:lineRule="auto"/>
            </w:pPr>
            <w:r>
              <w:t>See section TODO for further definition of versioning.</w:t>
            </w:r>
          </w:p>
        </w:tc>
      </w:tr>
      <w:tr w:rsidR="002949B4" w14:paraId="47397B16" w14:textId="77777777">
        <w:tc>
          <w:tcPr>
            <w:tcW w:w="2610" w:type="dxa"/>
            <w:shd w:val="clear" w:color="auto" w:fill="FFFFFF"/>
            <w:tcMar>
              <w:top w:w="100" w:type="dxa"/>
              <w:left w:w="100" w:type="dxa"/>
              <w:bottom w:w="100" w:type="dxa"/>
              <w:right w:w="100" w:type="dxa"/>
            </w:tcMar>
          </w:tcPr>
          <w:p w14:paraId="5A9A185D" w14:textId="77777777" w:rsidR="002949B4" w:rsidRDefault="00125358">
            <w:pPr>
              <w:widowControl w:val="0"/>
              <w:spacing w:line="240" w:lineRule="auto"/>
            </w:pPr>
            <w:r>
              <w:rPr>
                <w:rFonts w:ascii="Consolas" w:eastAsia="Consolas" w:hAnsi="Consolas" w:cs="Consolas"/>
                <w:b/>
              </w:rPr>
              <w:lastRenderedPageBreak/>
              <w:t>labels</w:t>
            </w:r>
            <w:r>
              <w:rPr>
                <w:rFonts w:ascii="Consolas" w:eastAsia="Consolas" w:hAnsi="Consolas" w:cs="Consolas"/>
              </w:rPr>
              <w:t xml:space="preserve"> (optional)</w:t>
            </w:r>
          </w:p>
        </w:tc>
        <w:tc>
          <w:tcPr>
            <w:tcW w:w="2565" w:type="dxa"/>
            <w:shd w:val="clear" w:color="auto" w:fill="FFFFFF"/>
            <w:tcMar>
              <w:top w:w="100" w:type="dxa"/>
              <w:left w:w="100" w:type="dxa"/>
              <w:bottom w:w="100" w:type="dxa"/>
              <w:right w:w="100" w:type="dxa"/>
            </w:tcMar>
          </w:tcPr>
          <w:p w14:paraId="64A592A2" w14:textId="77777777" w:rsidR="002949B4" w:rsidRDefault="00125358">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string</w:t>
            </w:r>
          </w:p>
        </w:tc>
        <w:tc>
          <w:tcPr>
            <w:tcW w:w="4185" w:type="dxa"/>
            <w:shd w:val="clear" w:color="auto" w:fill="FFFFFF"/>
            <w:tcMar>
              <w:top w:w="100" w:type="dxa"/>
              <w:left w:w="100" w:type="dxa"/>
              <w:bottom w:w="100" w:type="dxa"/>
              <w:right w:w="100" w:type="dxa"/>
            </w:tcMar>
          </w:tcPr>
          <w:p w14:paraId="3EF72B71" w14:textId="77777777" w:rsidR="002949B4" w:rsidRDefault="00125358">
            <w:pPr>
              <w:spacing w:line="240" w:lineRule="auto"/>
            </w:pPr>
            <w:r>
              <w:rPr>
                <w:rFonts w:ascii="Consolas" w:eastAsia="Consolas" w:hAnsi="Consolas" w:cs="Consolas"/>
              </w:rPr>
              <w:t xml:space="preserve">The </w:t>
            </w:r>
            <w:r>
              <w:rPr>
                <w:rFonts w:ascii="Consolas" w:eastAsia="Consolas" w:hAnsi="Consolas" w:cs="Consolas"/>
                <w:b/>
              </w:rPr>
              <w:t>labels</w:t>
            </w:r>
            <w:r>
              <w:rPr>
                <w:rFonts w:ascii="Consolas" w:eastAsia="Consolas" w:hAnsi="Consolas" w:cs="Consolas"/>
              </w:rPr>
              <w:t xml:space="preserve"> property specifies a set of classifications.</w:t>
            </w:r>
          </w:p>
          <w:p w14:paraId="2B4A58AE" w14:textId="77777777" w:rsidR="002949B4" w:rsidRDefault="002949B4">
            <w:pPr>
              <w:spacing w:line="240" w:lineRule="auto"/>
            </w:pPr>
          </w:p>
          <w:p w14:paraId="5E38E1C0" w14:textId="77777777" w:rsidR="002949B4" w:rsidRDefault="00125358">
            <w:pPr>
              <w:spacing w:line="240" w:lineRule="auto"/>
            </w:pPr>
            <w:r>
              <w:rPr>
                <w:highlight w:val="white"/>
              </w:rPr>
              <w:t>This property</w:t>
            </w:r>
            <w:r>
              <w:rPr>
                <w:rFonts w:ascii="Consolas" w:eastAsia="Consolas" w:hAnsi="Consolas" w:cs="Consolas"/>
                <w:highlight w:val="white"/>
              </w:rPr>
              <w:t xml:space="preserve"> usually includes a suggested vocabulary and items in this list </w:t>
            </w:r>
            <w:r>
              <w:rPr>
                <w:rFonts w:ascii="Consolas" w:eastAsia="Consolas" w:hAnsi="Consolas" w:cs="Consolas"/>
                <w:b/>
                <w:highlight w:val="white"/>
              </w:rPr>
              <w:t>SHOULD</w:t>
            </w:r>
            <w:r>
              <w:rPr>
                <w:rFonts w:ascii="Consolas" w:eastAsia="Consolas" w:hAnsi="Consolas" w:cs="Consolas"/>
                <w:highlight w:val="white"/>
              </w:rPr>
              <w:t xml:space="preserve"> come from that vocabulary. Additional labels </w:t>
            </w:r>
            <w:r>
              <w:rPr>
                <w:rFonts w:ascii="Consolas" w:eastAsia="Consolas" w:hAnsi="Consolas" w:cs="Consolas"/>
                <w:b/>
                <w:highlight w:val="white"/>
              </w:rPr>
              <w:t>MAY</w:t>
            </w:r>
            <w:r>
              <w:rPr>
                <w:rFonts w:ascii="Consolas" w:eastAsia="Consolas" w:hAnsi="Consolas" w:cs="Consolas"/>
                <w:highlight w:val="white"/>
              </w:rPr>
              <w:t xml:space="preserve"> be added beyond what is in the open / suggested vocabulary based on needs and requirements of implementations and trust groups.</w:t>
            </w:r>
          </w:p>
        </w:tc>
      </w:tr>
      <w:tr w:rsidR="002949B4" w14:paraId="511E6804" w14:textId="77777777">
        <w:tc>
          <w:tcPr>
            <w:tcW w:w="261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33C9E5" w14:textId="77777777" w:rsidR="002949B4" w:rsidRDefault="00125358">
            <w:pPr>
              <w:widowControl w:val="0"/>
              <w:spacing w:line="240" w:lineRule="auto"/>
            </w:pPr>
            <w:r>
              <w:rPr>
                <w:rFonts w:ascii="Consolas" w:eastAsia="Consolas" w:hAnsi="Consolas" w:cs="Consolas"/>
                <w:b/>
              </w:rPr>
              <w:t xml:space="preserve">external_references </w:t>
            </w:r>
          </w:p>
          <w:p w14:paraId="74D513EE" w14:textId="77777777" w:rsidR="002949B4" w:rsidRDefault="00125358">
            <w:pPr>
              <w:widowControl w:val="0"/>
              <w:spacing w:line="240" w:lineRule="auto"/>
            </w:pPr>
            <w:r>
              <w:t>(optional)</w:t>
            </w:r>
          </w:p>
        </w:tc>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6A8514" w14:textId="77777777" w:rsidR="002949B4" w:rsidRDefault="00125358">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418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802528" w14:textId="77777777" w:rsidR="002949B4" w:rsidRDefault="00125358">
            <w:pPr>
              <w:widowControl w:val="0"/>
              <w:spacing w:line="240" w:lineRule="auto"/>
            </w:pPr>
            <w:r>
              <w:t xml:space="preserve">The </w:t>
            </w:r>
            <w:r>
              <w:rPr>
                <w:rFonts w:ascii="Consolas" w:eastAsia="Consolas" w:hAnsi="Consolas" w:cs="Consolas"/>
                <w:b/>
              </w:rPr>
              <w:t>external_references</w:t>
            </w:r>
            <w:r>
              <w:rPr>
                <w:rFonts w:ascii="Consolas" w:eastAsia="Consolas" w:hAnsi="Consolas" w:cs="Consolas"/>
              </w:rPr>
              <w:t xml:space="preserve"> property specifies a </w:t>
            </w:r>
            <w:r>
              <w:t>list of external references which refers to non-STIX information. This field is used to provide one or more URLs, descriptions, or IDs to records in other systems.</w:t>
            </w:r>
          </w:p>
        </w:tc>
      </w:tr>
      <w:tr w:rsidR="002949B4" w14:paraId="63EB842C" w14:textId="77777777">
        <w:tc>
          <w:tcPr>
            <w:tcW w:w="2610" w:type="dxa"/>
            <w:tcMar>
              <w:top w:w="100" w:type="dxa"/>
              <w:left w:w="100" w:type="dxa"/>
              <w:bottom w:w="100" w:type="dxa"/>
              <w:right w:w="100" w:type="dxa"/>
            </w:tcMar>
          </w:tcPr>
          <w:p w14:paraId="16893E4B" w14:textId="77777777" w:rsidR="002949B4" w:rsidRDefault="00125358">
            <w:pPr>
              <w:widowControl w:val="0"/>
              <w:spacing w:line="240" w:lineRule="auto"/>
            </w:pPr>
            <w:r>
              <w:rPr>
                <w:rFonts w:ascii="Consolas" w:eastAsia="Consolas" w:hAnsi="Consolas" w:cs="Consolas"/>
                <w:b/>
              </w:rPr>
              <w:t>object_marking_refs</w:t>
            </w:r>
            <w:r>
              <w:t xml:space="preserve"> (optional)</w:t>
            </w:r>
          </w:p>
        </w:tc>
        <w:tc>
          <w:tcPr>
            <w:tcW w:w="2565" w:type="dxa"/>
            <w:tcMar>
              <w:top w:w="100" w:type="dxa"/>
              <w:left w:w="100" w:type="dxa"/>
              <w:bottom w:w="100" w:type="dxa"/>
              <w:right w:w="100" w:type="dxa"/>
            </w:tcMar>
          </w:tcPr>
          <w:p w14:paraId="2A2778BF" w14:textId="77777777" w:rsidR="002949B4" w:rsidRDefault="00125358">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c>
          <w:tcPr>
            <w:tcW w:w="4185" w:type="dxa"/>
            <w:tcMar>
              <w:top w:w="100" w:type="dxa"/>
              <w:left w:w="100" w:type="dxa"/>
              <w:bottom w:w="100" w:type="dxa"/>
              <w:right w:w="100" w:type="dxa"/>
            </w:tcMar>
          </w:tcPr>
          <w:p w14:paraId="47500563" w14:textId="77777777" w:rsidR="002949B4" w:rsidRDefault="00125358">
            <w:pPr>
              <w:widowControl w:val="0"/>
              <w:spacing w:line="240" w:lineRule="auto"/>
            </w:pPr>
            <w:r>
              <w:t xml:space="preserve">The </w:t>
            </w:r>
            <w:r>
              <w:rPr>
                <w:rFonts w:ascii="Consolas" w:eastAsia="Consolas" w:hAnsi="Consolas" w:cs="Consolas"/>
                <w:b/>
              </w:rPr>
              <w:t>object_marking_refs</w:t>
            </w:r>
            <w:r>
              <w:t xml:space="preserve"> property specifies a list of IDs of </w:t>
            </w:r>
            <w:r>
              <w:rPr>
                <w:rFonts w:ascii="Consolas" w:eastAsia="Consolas" w:hAnsi="Consolas" w:cs="Consolas"/>
                <w:color w:val="C7254E"/>
                <w:shd w:val="clear" w:color="auto" w:fill="F9F2F4"/>
              </w:rPr>
              <w:t>marking-definition</w:t>
            </w:r>
            <w:r>
              <w:t xml:space="preserve"> objects that apply to this object. See the Data Markings in  section TODO for further information.</w:t>
            </w:r>
          </w:p>
        </w:tc>
      </w:tr>
      <w:tr w:rsidR="002949B4" w14:paraId="6F71347B" w14:textId="77777777">
        <w:tc>
          <w:tcPr>
            <w:tcW w:w="2610" w:type="dxa"/>
            <w:tcMar>
              <w:top w:w="100" w:type="dxa"/>
              <w:left w:w="100" w:type="dxa"/>
              <w:bottom w:w="100" w:type="dxa"/>
              <w:right w:w="100" w:type="dxa"/>
            </w:tcMar>
          </w:tcPr>
          <w:p w14:paraId="5D3A8AB0" w14:textId="77777777" w:rsidR="002949B4" w:rsidRDefault="00125358">
            <w:pPr>
              <w:widowControl w:val="0"/>
              <w:spacing w:line="240" w:lineRule="auto"/>
            </w:pPr>
            <w:r>
              <w:rPr>
                <w:rFonts w:ascii="Consolas" w:eastAsia="Consolas" w:hAnsi="Consolas" w:cs="Consolas"/>
                <w:b/>
              </w:rPr>
              <w:t>granular_markings</w:t>
            </w:r>
            <w:r>
              <w:rPr>
                <w:b/>
              </w:rPr>
              <w:t xml:space="preserve"> </w:t>
            </w:r>
            <w:r>
              <w:t>(optional)</w:t>
            </w:r>
          </w:p>
        </w:tc>
        <w:tc>
          <w:tcPr>
            <w:tcW w:w="2565" w:type="dxa"/>
            <w:tcMar>
              <w:top w:w="100" w:type="dxa"/>
              <w:left w:w="100" w:type="dxa"/>
              <w:bottom w:w="100" w:type="dxa"/>
              <w:right w:w="100" w:type="dxa"/>
            </w:tcMar>
          </w:tcPr>
          <w:p w14:paraId="29E761B3" w14:textId="77777777" w:rsidR="002949B4" w:rsidRDefault="00125358">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Pr>
                <w:rFonts w:ascii="Consolas" w:eastAsia="Consolas" w:hAnsi="Consolas" w:cs="Consolas"/>
                <w:color w:val="C7254E"/>
                <w:shd w:val="clear" w:color="auto" w:fill="F9F2F4"/>
              </w:rPr>
              <w:t>granular-marking</w:t>
            </w:r>
          </w:p>
        </w:tc>
        <w:tc>
          <w:tcPr>
            <w:tcW w:w="4185" w:type="dxa"/>
            <w:tcMar>
              <w:top w:w="100" w:type="dxa"/>
              <w:left w:w="100" w:type="dxa"/>
              <w:bottom w:w="100" w:type="dxa"/>
              <w:right w:w="100" w:type="dxa"/>
            </w:tcMar>
          </w:tcPr>
          <w:p w14:paraId="2C9BC8C0" w14:textId="77777777" w:rsidR="002949B4" w:rsidRDefault="00125358">
            <w:pPr>
              <w:widowControl w:val="0"/>
              <w:spacing w:line="240" w:lineRule="auto"/>
            </w:pPr>
            <w:r>
              <w:t xml:space="preserve">The </w:t>
            </w:r>
            <w:r>
              <w:rPr>
                <w:rFonts w:ascii="Consolas" w:eastAsia="Consolas" w:hAnsi="Consolas" w:cs="Consolas"/>
                <w:b/>
              </w:rPr>
              <w:t>granular_markings</w:t>
            </w:r>
            <w:r>
              <w:t xml:space="preserve"> property specifies a list of granular markings applied to this object. See the Data Markings in  section [TODO Ref] for further information.</w:t>
            </w:r>
          </w:p>
        </w:tc>
      </w:tr>
    </w:tbl>
    <w:p w14:paraId="64F73E81" w14:textId="77777777" w:rsidR="002949B4" w:rsidRDefault="002949B4"/>
    <w:p w14:paraId="7C25C363" w14:textId="77777777" w:rsidR="002949B4" w:rsidRDefault="00125358">
      <w:pPr>
        <w:pStyle w:val="Heading2"/>
        <w:contextualSpacing w:val="0"/>
      </w:pPr>
      <w:bookmarkStart w:id="49" w:name="h.h02ac9vlmabi" w:colFirst="0" w:colLast="0"/>
      <w:bookmarkEnd w:id="49"/>
      <w:r>
        <w:t>​</w:t>
      </w:r>
      <w:r>
        <w:t>8.2.​ IDs and References</w:t>
      </w:r>
    </w:p>
    <w:p w14:paraId="4FC595B7" w14:textId="77777777" w:rsidR="002949B4" w:rsidRDefault="002949B4"/>
    <w:p w14:paraId="6A0D64EB" w14:textId="77777777" w:rsidR="002949B4" w:rsidRDefault="00125358">
      <w:r>
        <w:lastRenderedPageBreak/>
        <w:t xml:space="preserve">The </w:t>
      </w:r>
      <w:r>
        <w:rPr>
          <w:rFonts w:ascii="Consolas" w:eastAsia="Consolas" w:hAnsi="Consolas" w:cs="Consolas"/>
          <w:b/>
        </w:rPr>
        <w:t>id</w:t>
      </w:r>
      <w:r>
        <w:t xml:space="preserve"> </w:t>
      </w:r>
      <w:r>
        <w:rPr>
          <w:rFonts w:ascii="Consolas" w:eastAsia="Consolas" w:hAnsi="Consolas" w:cs="Consolas"/>
        </w:rPr>
        <w:t>property</w:t>
      </w:r>
      <w:r>
        <w:t xml:space="preserve"> universally and uniquely identifies an object. It </w:t>
      </w:r>
      <w:r>
        <w:rPr>
          <w:b/>
        </w:rPr>
        <w:t>MU</w:t>
      </w:r>
      <w:r>
        <w:rPr>
          <w:b/>
        </w:rPr>
        <w:t xml:space="preserve">ST </w:t>
      </w:r>
      <w:r>
        <w:t xml:space="preserve">conform to the </w:t>
      </w:r>
      <w:r>
        <w:rPr>
          <w:rFonts w:ascii="Consolas" w:eastAsia="Consolas" w:hAnsi="Consolas" w:cs="Consolas"/>
          <w:color w:val="C7254E"/>
          <w:shd w:val="clear" w:color="auto" w:fill="F9F2F4"/>
        </w:rPr>
        <w:t>identifier</w:t>
      </w:r>
      <w:r>
        <w:t xml:space="preserve"> type.</w:t>
      </w:r>
    </w:p>
    <w:p w14:paraId="1EE58A9A" w14:textId="77777777" w:rsidR="002949B4" w:rsidRDefault="002949B4"/>
    <w:p w14:paraId="6702F9C1" w14:textId="77777777" w:rsidR="002949B4" w:rsidRDefault="00125358">
      <w:r>
        <w:t xml:space="preserve">All STIX Objects use identifiers as defined by the </w:t>
      </w:r>
      <w:r>
        <w:rPr>
          <w:rFonts w:ascii="Consolas" w:eastAsia="Consolas" w:hAnsi="Consolas" w:cs="Consolas"/>
          <w:color w:val="C7254E"/>
          <w:shd w:val="clear" w:color="auto" w:fill="F9F2F4"/>
        </w:rPr>
        <w:t>identifier</w:t>
      </w:r>
      <w:r>
        <w:t xml:space="preserve"> type. The </w:t>
      </w:r>
      <w:r>
        <w:rPr>
          <w:rFonts w:ascii="Consolas" w:eastAsia="Consolas" w:hAnsi="Consolas" w:cs="Consolas"/>
          <w:color w:val="C7254E"/>
          <w:shd w:val="clear" w:color="auto" w:fill="F9F2F4"/>
        </w:rPr>
        <w:t>identifier</w:t>
      </w:r>
      <w:r>
        <w:t xml:space="preserve"> type is also used to define fields that are </w:t>
      </w:r>
      <w:r>
        <w:rPr>
          <w:i/>
        </w:rPr>
        <w:t>ID references</w:t>
      </w:r>
      <w:r>
        <w:t xml:space="preserve"> to other constructs (such as the </w:t>
      </w:r>
      <w:r>
        <w:rPr>
          <w:rFonts w:ascii="Consolas" w:eastAsia="Consolas" w:hAnsi="Consolas" w:cs="Consolas"/>
          <w:b/>
        </w:rPr>
        <w:t>created_by_ref</w:t>
      </w:r>
      <w:r>
        <w:t xml:space="preserve"> </w:t>
      </w:r>
      <w:r>
        <w:rPr>
          <w:rFonts w:ascii="Consolas" w:eastAsia="Consolas" w:hAnsi="Consolas" w:cs="Consolas"/>
        </w:rPr>
        <w:t>property</w:t>
      </w:r>
      <w:r>
        <w:t xml:space="preserve"> in all STIX Objects). </w:t>
      </w:r>
      <w:r>
        <w:rPr>
          <w:i/>
        </w:rPr>
        <w:t>Resolving</w:t>
      </w:r>
      <w:r>
        <w:rPr>
          <w:b/>
        </w:rPr>
        <w:t xml:space="preserve"> </w:t>
      </w:r>
      <w:r>
        <w:t xml:space="preserve">an ID reference is the process of identifying and obtaining the actual object referred </w:t>
      </w:r>
      <w:r>
        <w:rPr>
          <w:rFonts w:ascii="Consolas" w:eastAsia="Consolas" w:hAnsi="Consolas" w:cs="Consolas"/>
        </w:rPr>
        <w:t xml:space="preserve">to </w:t>
      </w:r>
      <w:r>
        <w:t xml:space="preserve">by the ID reference field. ID references resolve to an object when the value of the ID reference </w:t>
      </w:r>
      <w:r>
        <w:rPr>
          <w:rFonts w:ascii="Consolas" w:eastAsia="Consolas" w:hAnsi="Consolas" w:cs="Consolas"/>
        </w:rPr>
        <w:t>property</w:t>
      </w:r>
      <w:r>
        <w:t xml:space="preserve"> (e.g., </w:t>
      </w:r>
      <w:r>
        <w:rPr>
          <w:rFonts w:ascii="Consolas" w:eastAsia="Consolas" w:hAnsi="Consolas" w:cs="Consolas"/>
          <w:b/>
        </w:rPr>
        <w:t>created_by_ref</w:t>
      </w:r>
      <w:r>
        <w:t xml:space="preserve">) is an exact match with the </w:t>
      </w:r>
      <w:r>
        <w:rPr>
          <w:rFonts w:ascii="Consolas" w:eastAsia="Consolas" w:hAnsi="Consolas" w:cs="Consolas"/>
          <w:b/>
        </w:rPr>
        <w:t>id</w:t>
      </w:r>
      <w:r>
        <w:t xml:space="preserve"> </w:t>
      </w:r>
      <w:r>
        <w:rPr>
          <w:rFonts w:ascii="Consolas" w:eastAsia="Consolas" w:hAnsi="Consolas" w:cs="Consolas"/>
        </w:rPr>
        <w:t>property</w:t>
      </w:r>
      <w:r>
        <w:t xml:space="preserve"> of another object. </w:t>
      </w:r>
      <w:r>
        <w:rPr>
          <w:rFonts w:ascii="Consolas" w:eastAsia="Consolas" w:hAnsi="Consolas" w:cs="Consolas"/>
        </w:rPr>
        <w:t xml:space="preserve">If an ID reference resolves to an object for which multiple versions exist, the reference </w:t>
      </w:r>
      <w:r>
        <w:rPr>
          <w:rFonts w:ascii="Consolas" w:eastAsia="Consolas" w:hAnsi="Consolas" w:cs="Consolas"/>
          <w:b/>
        </w:rPr>
        <w:t>MUST</w:t>
      </w:r>
      <w:r>
        <w:rPr>
          <w:rFonts w:ascii="Consolas" w:eastAsia="Consolas" w:hAnsi="Consolas" w:cs="Consolas"/>
        </w:rPr>
        <w:t xml:space="preserve"> be resolved to the latest available version of the object. </w:t>
      </w:r>
      <w:r>
        <w:t xml:space="preserve">ID references </w:t>
      </w:r>
      <w:r>
        <w:rPr>
          <w:b/>
        </w:rPr>
        <w:t>MAY</w:t>
      </w:r>
      <w:r>
        <w:t xml:space="preserve"> refer to objects to which the consumer/producer may n</w:t>
      </w:r>
      <w:r>
        <w:t>ot currently have. This specification does not address the implementation of ID reference resolution.</w:t>
      </w:r>
    </w:p>
    <w:p w14:paraId="783449B6" w14:textId="77777777" w:rsidR="002949B4" w:rsidRDefault="002949B4"/>
    <w:p w14:paraId="08FCBAD7" w14:textId="77777777" w:rsidR="002949B4" w:rsidRDefault="002949B4"/>
    <w:p w14:paraId="629876FC" w14:textId="77777777" w:rsidR="002949B4" w:rsidRDefault="00125358">
      <w:pPr>
        <w:pStyle w:val="Heading2"/>
        <w:contextualSpacing w:val="0"/>
      </w:pPr>
      <w:bookmarkStart w:id="50" w:name="h.a35wk7dyf9q5" w:colFirst="0" w:colLast="0"/>
      <w:bookmarkEnd w:id="50"/>
      <w:commentRangeStart w:id="51"/>
      <w:commentRangeStart w:id="52"/>
      <w:r>
        <w:t>​</w:t>
      </w:r>
      <w:r>
        <w:t>8.3.​ Object Creator</w:t>
      </w:r>
      <w:commentRangeEnd w:id="51"/>
      <w:r>
        <w:commentReference w:id="51"/>
      </w:r>
      <w:commentRangeEnd w:id="52"/>
      <w:r>
        <w:commentReference w:id="52"/>
      </w:r>
    </w:p>
    <w:p w14:paraId="0E199A2F" w14:textId="77777777" w:rsidR="002949B4" w:rsidRDefault="00125358">
      <w:pPr>
        <w:widowControl w:val="0"/>
        <w:spacing w:line="240" w:lineRule="auto"/>
      </w:pPr>
      <w:r>
        <w:rPr>
          <w:rFonts w:ascii="Consolas" w:eastAsia="Consolas" w:hAnsi="Consolas" w:cs="Consolas"/>
        </w:rPr>
        <w:t xml:space="preserve">The object creator is the entity (e.g., system, organization, instance of a tool) that generates the </w:t>
      </w:r>
      <w:r>
        <w:rPr>
          <w:rFonts w:ascii="Consolas" w:eastAsia="Consolas" w:hAnsi="Consolas" w:cs="Consolas"/>
          <w:b/>
        </w:rPr>
        <w:t>id</w:t>
      </w:r>
      <w:r>
        <w:t xml:space="preserve"> property for a given object. Object creators are represented as Source objects. A reference to the Source object representing the object creator is captured in the </w:t>
      </w:r>
      <w:r>
        <w:rPr>
          <w:rFonts w:ascii="Consolas" w:eastAsia="Consolas" w:hAnsi="Consolas" w:cs="Consolas"/>
          <w:b/>
        </w:rPr>
        <w:t>created_by_ref</w:t>
      </w:r>
      <w:r>
        <w:t xml:space="preserve"> property. </w:t>
      </w:r>
    </w:p>
    <w:p w14:paraId="073CC17D" w14:textId="77777777" w:rsidR="002949B4" w:rsidRDefault="002949B4">
      <w:pPr>
        <w:widowControl w:val="0"/>
        <w:spacing w:line="240" w:lineRule="auto"/>
      </w:pPr>
    </w:p>
    <w:p w14:paraId="40D785AB" w14:textId="77777777" w:rsidR="002949B4" w:rsidRDefault="00125358">
      <w:pPr>
        <w:widowControl w:val="0"/>
        <w:spacing w:line="240" w:lineRule="auto"/>
      </w:pPr>
      <w:r>
        <w:t>Entities that re-publish an object from another entity without m</w:t>
      </w:r>
      <w:r>
        <w:t xml:space="preserve">aking any changes to the object, and thus maintaining the original </w:t>
      </w:r>
      <w:r>
        <w:rPr>
          <w:rFonts w:ascii="Consolas" w:eastAsia="Consolas" w:hAnsi="Consolas" w:cs="Consolas"/>
          <w:b/>
        </w:rPr>
        <w:t>id</w:t>
      </w:r>
      <w:r>
        <w:t>,</w:t>
      </w:r>
      <w:r>
        <w:rPr>
          <w:b/>
        </w:rPr>
        <w:t xml:space="preserve"> </w:t>
      </w:r>
      <w:r>
        <w:t xml:space="preserve">are not considered the object creator and </w:t>
      </w:r>
      <w:r>
        <w:rPr>
          <w:b/>
        </w:rPr>
        <w:t>MUST NOT</w:t>
      </w:r>
      <w:r>
        <w:t xml:space="preserve"> change the </w:t>
      </w:r>
      <w:r>
        <w:rPr>
          <w:rFonts w:ascii="Consolas" w:eastAsia="Consolas" w:hAnsi="Consolas" w:cs="Consolas"/>
          <w:b/>
        </w:rPr>
        <w:t>created_by_ref</w:t>
      </w:r>
      <w:r>
        <w:t xml:space="preserve"> </w:t>
      </w:r>
      <w:r>
        <w:rPr>
          <w:rFonts w:ascii="Consolas" w:eastAsia="Consolas" w:hAnsi="Consolas" w:cs="Consolas"/>
        </w:rPr>
        <w:t>property. An e</w:t>
      </w:r>
      <w:r>
        <w:t>ntit</w:t>
      </w:r>
      <w:r>
        <w:rPr>
          <w:rFonts w:ascii="Consolas" w:eastAsia="Consolas" w:hAnsi="Consolas" w:cs="Consolas"/>
        </w:rPr>
        <w:t>y</w:t>
      </w:r>
      <w:r>
        <w:t xml:space="preserve"> that accepts objects and republish</w:t>
      </w:r>
      <w:r>
        <w:rPr>
          <w:rFonts w:ascii="Consolas" w:eastAsia="Consolas" w:hAnsi="Consolas" w:cs="Consolas"/>
        </w:rPr>
        <w:t>es</w:t>
      </w:r>
      <w:r>
        <w:t xml:space="preserve"> them with modifications or omissions </w:t>
      </w:r>
      <w:r>
        <w:rPr>
          <w:b/>
        </w:rPr>
        <w:t>MUST</w:t>
      </w:r>
      <w:r>
        <w:t xml:space="preserve"> create a new </w:t>
      </w:r>
      <w:r>
        <w:rPr>
          <w:rFonts w:ascii="Consolas" w:eastAsia="Consolas" w:hAnsi="Consolas" w:cs="Consolas"/>
          <w:b/>
        </w:rPr>
        <w:t>id</w:t>
      </w:r>
      <w:r>
        <w:t xml:space="preserve"> for the object as they will be considered the object creator of the new object for purposes of versioning.</w:t>
      </w:r>
    </w:p>
    <w:p w14:paraId="272FBFDF" w14:textId="77777777" w:rsidR="002949B4" w:rsidRDefault="002949B4">
      <w:pPr>
        <w:widowControl w:val="0"/>
        <w:spacing w:line="240" w:lineRule="auto"/>
      </w:pPr>
    </w:p>
    <w:p w14:paraId="6DE0A42D" w14:textId="77777777" w:rsidR="002949B4" w:rsidRDefault="00125358">
      <w:pPr>
        <w:pStyle w:val="Heading2"/>
        <w:contextualSpacing w:val="0"/>
      </w:pPr>
      <w:bookmarkStart w:id="53" w:name="h.rye5q2hkacu" w:colFirst="0" w:colLast="0"/>
      <w:bookmarkEnd w:id="53"/>
      <w:r>
        <w:t>​</w:t>
      </w:r>
      <w:r>
        <w:t>8.4.​ Versioning</w:t>
      </w:r>
    </w:p>
    <w:p w14:paraId="5E074E34" w14:textId="77777777" w:rsidR="002949B4" w:rsidRDefault="00125358">
      <w:r>
        <w:t>This section describes the versioning process and normative rules for performing versioning and revocation of STI</w:t>
      </w:r>
      <w:r>
        <w:t xml:space="preserve">X Objects. STIX Objects are versioned using the </w:t>
      </w:r>
      <w:r>
        <w:rPr>
          <w:rFonts w:ascii="Consolas" w:eastAsia="Consolas" w:hAnsi="Consolas" w:cs="Consolas"/>
          <w:b/>
        </w:rPr>
        <w:t>version</w:t>
      </w:r>
      <w:r>
        <w:t xml:space="preserve">, </w:t>
      </w:r>
      <w:r>
        <w:rPr>
          <w:rFonts w:ascii="Consolas" w:eastAsia="Consolas" w:hAnsi="Consolas" w:cs="Consolas"/>
          <w:b/>
        </w:rPr>
        <w:t>revoked</w:t>
      </w:r>
      <w:r>
        <w:t xml:space="preserve">, </w:t>
      </w:r>
      <w:r>
        <w:rPr>
          <w:rFonts w:ascii="Consolas" w:eastAsia="Consolas" w:hAnsi="Consolas" w:cs="Consolas"/>
          <w:b/>
        </w:rPr>
        <w:t>created</w:t>
      </w:r>
      <w:r>
        <w:t xml:space="preserve">, and </w:t>
      </w:r>
      <w:r>
        <w:rPr>
          <w:rFonts w:ascii="Consolas" w:eastAsia="Consolas" w:hAnsi="Consolas" w:cs="Consolas"/>
          <w:b/>
        </w:rPr>
        <w:t>modified</w:t>
      </w:r>
      <w:r>
        <w:t xml:space="preserve"> properties. See the properties table in Section </w:t>
      </w:r>
      <w:r>
        <w:rPr>
          <w:color w:val="FF0000"/>
        </w:rPr>
        <w:t>TODO</w:t>
      </w:r>
      <w:r>
        <w:t xml:space="preserve"> [add reference] for full definitions and normative usage of the individual properties. </w:t>
      </w:r>
    </w:p>
    <w:p w14:paraId="59500478" w14:textId="77777777" w:rsidR="002949B4" w:rsidRDefault="002949B4"/>
    <w:p w14:paraId="6DC858CA" w14:textId="77777777" w:rsidR="002949B4" w:rsidRDefault="00125358">
      <w:r>
        <w:t>STIX Objects can be versio</w:t>
      </w:r>
      <w:r>
        <w:t xml:space="preserve">ned in order to update, add, or remove information. </w:t>
      </w:r>
      <w:r>
        <w:rPr>
          <w:rFonts w:ascii="Consolas" w:eastAsia="Consolas" w:hAnsi="Consolas" w:cs="Consolas"/>
        </w:rPr>
        <w:t xml:space="preserve">A version of a STIX Object is identified uniquely by a combination of its </w:t>
      </w:r>
      <w:r>
        <w:rPr>
          <w:rFonts w:ascii="Consolas" w:eastAsia="Consolas" w:hAnsi="Consolas" w:cs="Consolas"/>
          <w:b/>
        </w:rPr>
        <w:t>id</w:t>
      </w:r>
      <w:r>
        <w:rPr>
          <w:rFonts w:ascii="Consolas" w:eastAsia="Consolas" w:hAnsi="Consolas" w:cs="Consolas"/>
        </w:rPr>
        <w:t xml:space="preserve"> and </w:t>
      </w:r>
      <w:r>
        <w:rPr>
          <w:rFonts w:ascii="Consolas" w:eastAsia="Consolas" w:hAnsi="Consolas" w:cs="Consolas"/>
          <w:b/>
        </w:rPr>
        <w:t>version</w:t>
      </w:r>
      <w:r>
        <w:rPr>
          <w:rFonts w:ascii="Consolas" w:eastAsia="Consolas" w:hAnsi="Consolas" w:cs="Consolas"/>
        </w:rPr>
        <w:t xml:space="preserve"> properties</w:t>
      </w:r>
      <w:r>
        <w:t xml:space="preserve">. Higher values </w:t>
      </w:r>
      <w:r>
        <w:rPr>
          <w:rFonts w:ascii="Consolas" w:eastAsia="Consolas" w:hAnsi="Consolas" w:cs="Consolas"/>
        </w:rPr>
        <w:t>of</w:t>
      </w:r>
      <w:r>
        <w:t xml:space="preserve"> the </w:t>
      </w:r>
      <w:r>
        <w:rPr>
          <w:rFonts w:ascii="Consolas" w:eastAsia="Consolas" w:hAnsi="Consolas" w:cs="Consolas"/>
          <w:b/>
        </w:rPr>
        <w:t>version</w:t>
      </w:r>
      <w:r>
        <w:t xml:space="preserve"> </w:t>
      </w:r>
      <w:r>
        <w:rPr>
          <w:rFonts w:ascii="Consolas" w:eastAsia="Consolas" w:hAnsi="Consolas" w:cs="Consolas"/>
        </w:rPr>
        <w:t>property</w:t>
      </w:r>
      <w:r>
        <w:t xml:space="preserve"> indicate later versions of the object. </w:t>
      </w:r>
      <w:r>
        <w:rPr>
          <w:rFonts w:ascii="Consolas" w:eastAsia="Consolas" w:hAnsi="Consolas" w:cs="Consolas"/>
        </w:rPr>
        <w:t xml:space="preserve">Implementations </w:t>
      </w:r>
      <w:r>
        <w:rPr>
          <w:rFonts w:ascii="Consolas" w:eastAsia="Consolas" w:hAnsi="Consolas" w:cs="Consolas"/>
          <w:b/>
        </w:rPr>
        <w:t>MUST</w:t>
      </w:r>
      <w:r>
        <w:rPr>
          <w:rFonts w:ascii="Consolas" w:eastAsia="Consolas" w:hAnsi="Consolas" w:cs="Consolas"/>
        </w:rPr>
        <w:t xml:space="preserve"> consi</w:t>
      </w:r>
      <w:r>
        <w:rPr>
          <w:rFonts w:ascii="Consolas" w:eastAsia="Consolas" w:hAnsi="Consolas" w:cs="Consolas"/>
        </w:rPr>
        <w:t>der the version of the STIX object with the highest version value to be the current state of the object.  This specification does not address how implementations should handle versions of the object that are not current.</w:t>
      </w:r>
    </w:p>
    <w:p w14:paraId="3A033E7C" w14:textId="77777777" w:rsidR="002949B4" w:rsidRDefault="002949B4"/>
    <w:p w14:paraId="2980F3B0" w14:textId="77777777" w:rsidR="002949B4" w:rsidRDefault="00125358">
      <w:r>
        <w:rPr>
          <w:rFonts w:ascii="Consolas" w:eastAsia="Consolas" w:hAnsi="Consolas" w:cs="Consolas"/>
        </w:rPr>
        <w:lastRenderedPageBreak/>
        <w:t xml:space="preserve">STIX Objects have a single </w:t>
      </w:r>
      <w:r>
        <w:rPr>
          <w:rFonts w:ascii="Consolas" w:eastAsia="Consolas" w:hAnsi="Consolas" w:cs="Consolas"/>
          <w:i/>
        </w:rPr>
        <w:t xml:space="preserve">object </w:t>
      </w:r>
      <w:r>
        <w:rPr>
          <w:rFonts w:ascii="Consolas" w:eastAsia="Consolas" w:hAnsi="Consolas" w:cs="Consolas"/>
          <w:i/>
        </w:rPr>
        <w:t>creator</w:t>
      </w:r>
      <w:r>
        <w:rPr>
          <w:rFonts w:ascii="Consolas" w:eastAsia="Consolas" w:hAnsi="Consolas" w:cs="Consolas"/>
        </w:rPr>
        <w:t xml:space="preserve">: the entity that generates the </w:t>
      </w:r>
      <w:r>
        <w:rPr>
          <w:rFonts w:ascii="Consolas" w:eastAsia="Consolas" w:hAnsi="Consolas" w:cs="Consolas"/>
          <w:b/>
        </w:rPr>
        <w:t>id</w:t>
      </w:r>
      <w:r>
        <w:rPr>
          <w:rFonts w:ascii="Consolas" w:eastAsia="Consolas" w:hAnsi="Consolas" w:cs="Consolas"/>
        </w:rPr>
        <w:t xml:space="preserve"> for the object and creates the first version. Only the object creator is permitted to create new versions of a STIX Object. Producers other than the object creator </w:t>
      </w:r>
      <w:r>
        <w:rPr>
          <w:rFonts w:ascii="Consolas" w:eastAsia="Consolas" w:hAnsi="Consolas" w:cs="Consolas"/>
          <w:b/>
        </w:rPr>
        <w:t xml:space="preserve">MUST NOT </w:t>
      </w:r>
      <w:r>
        <w:rPr>
          <w:rFonts w:ascii="Consolas" w:eastAsia="Consolas" w:hAnsi="Consolas" w:cs="Consolas"/>
        </w:rPr>
        <w:t xml:space="preserve">create new versions of that object. If a </w:t>
      </w:r>
      <w:r>
        <w:rPr>
          <w:rFonts w:ascii="Consolas" w:eastAsia="Consolas" w:hAnsi="Consolas" w:cs="Consolas"/>
        </w:rPr>
        <w:t xml:space="preserve">producer other than the object creator wishes to create a new version, they instead </w:t>
      </w:r>
      <w:r>
        <w:rPr>
          <w:rFonts w:ascii="Consolas" w:eastAsia="Consolas" w:hAnsi="Consolas" w:cs="Consolas"/>
          <w:b/>
        </w:rPr>
        <w:t xml:space="preserve">MUST </w:t>
      </w:r>
      <w:r>
        <w:rPr>
          <w:rFonts w:ascii="Consolas" w:eastAsia="Consolas" w:hAnsi="Consolas" w:cs="Consolas"/>
        </w:rPr>
        <w:t xml:space="preserve">create a new object with a new </w:t>
      </w:r>
      <w:r>
        <w:rPr>
          <w:rFonts w:ascii="Consolas" w:eastAsia="Consolas" w:hAnsi="Consolas" w:cs="Consolas"/>
          <w:b/>
        </w:rPr>
        <w:t>id</w:t>
      </w:r>
      <w:r>
        <w:rPr>
          <w:rFonts w:ascii="Consolas" w:eastAsia="Consolas" w:hAnsi="Consolas" w:cs="Consolas"/>
        </w:rPr>
        <w:t xml:space="preserve">. They </w:t>
      </w:r>
      <w:r>
        <w:rPr>
          <w:rFonts w:ascii="Consolas" w:eastAsia="Consolas" w:hAnsi="Consolas" w:cs="Consolas"/>
          <w:b/>
        </w:rPr>
        <w:t>SHOULD</w:t>
      </w:r>
      <w:r>
        <w:rPr>
          <w:rFonts w:ascii="Consolas" w:eastAsia="Consolas" w:hAnsi="Consolas" w:cs="Consolas"/>
        </w:rPr>
        <w:t xml:space="preserve"> additionally create a </w:t>
      </w:r>
      <w:r>
        <w:rPr>
          <w:rFonts w:ascii="Consolas" w:eastAsia="Consolas" w:hAnsi="Consolas" w:cs="Consolas"/>
          <w:color w:val="38761D"/>
          <w:shd w:val="clear" w:color="auto" w:fill="D9EAD3"/>
        </w:rPr>
        <w:t>derived-from</w:t>
      </w:r>
      <w:r>
        <w:rPr>
          <w:rFonts w:ascii="Consolas" w:eastAsia="Consolas" w:hAnsi="Consolas" w:cs="Consolas"/>
        </w:rPr>
        <w:t xml:space="preserve"> Relationship object to relate their new object to the original object that it was der</w:t>
      </w:r>
      <w:r>
        <w:rPr>
          <w:rFonts w:ascii="Consolas" w:eastAsia="Consolas" w:hAnsi="Consolas" w:cs="Consolas"/>
        </w:rPr>
        <w:t>ived from.</w:t>
      </w:r>
    </w:p>
    <w:p w14:paraId="53117C34" w14:textId="77777777" w:rsidR="002949B4" w:rsidRDefault="002949B4"/>
    <w:p w14:paraId="60D6CBDA" w14:textId="77777777" w:rsidR="002949B4" w:rsidRDefault="00125358">
      <w:r>
        <w:rPr>
          <w:rFonts w:ascii="Consolas" w:eastAsia="Consolas" w:hAnsi="Consolas" w:cs="Consolas"/>
        </w:rPr>
        <w:t>Each</w:t>
      </w:r>
      <w:r>
        <w:t xml:space="preserve"> version of an object (identified by the object's </w:t>
      </w:r>
      <w:r>
        <w:rPr>
          <w:rFonts w:ascii="Consolas" w:eastAsia="Consolas" w:hAnsi="Consolas" w:cs="Consolas"/>
          <w:b/>
        </w:rPr>
        <w:t>id</w:t>
      </w:r>
      <w:r>
        <w:t xml:space="preserve"> and its </w:t>
      </w:r>
      <w:r>
        <w:rPr>
          <w:rFonts w:ascii="Consolas" w:eastAsia="Consolas" w:hAnsi="Consolas" w:cs="Consolas"/>
          <w:b/>
        </w:rPr>
        <w:t>version</w:t>
      </w:r>
      <w:r>
        <w:t xml:space="preserve">) </w:t>
      </w:r>
      <w:r>
        <w:rPr>
          <w:b/>
        </w:rPr>
        <w:t>MUST</w:t>
      </w:r>
      <w:r>
        <w:t>, in all representations, always have the same set of properties and the same values for each property. In order to change the value of any property, or to add or rem</w:t>
      </w:r>
      <w:r>
        <w:t xml:space="preserve">ove properties, the </w:t>
      </w:r>
      <w:r>
        <w:rPr>
          <w:rFonts w:ascii="Consolas" w:eastAsia="Consolas" w:hAnsi="Consolas" w:cs="Consolas"/>
          <w:b/>
        </w:rPr>
        <w:t>version</w:t>
      </w:r>
      <w:r>
        <w:t xml:space="preserve"> number </w:t>
      </w:r>
      <w:r>
        <w:rPr>
          <w:b/>
        </w:rPr>
        <w:t>MUST</w:t>
      </w:r>
      <w:r>
        <w:t xml:space="preserve"> be increased to indicate a new version</w:t>
      </w:r>
      <w:r>
        <w:rPr>
          <w:rFonts w:ascii="Consolas" w:eastAsia="Consolas" w:hAnsi="Consolas" w:cs="Consolas"/>
        </w:rPr>
        <w:t xml:space="preserve"> and the modified property </w:t>
      </w:r>
      <w:r>
        <w:rPr>
          <w:rFonts w:ascii="Consolas" w:eastAsia="Consolas" w:hAnsi="Consolas" w:cs="Consolas"/>
          <w:b/>
        </w:rPr>
        <w:t>MUST</w:t>
      </w:r>
      <w:r>
        <w:rPr>
          <w:rFonts w:ascii="Consolas" w:eastAsia="Consolas" w:hAnsi="Consolas" w:cs="Consolas"/>
        </w:rPr>
        <w:t xml:space="preserve"> be updated to reflect the time of the change</w:t>
      </w:r>
      <w:r>
        <w:t>.</w:t>
      </w:r>
    </w:p>
    <w:p w14:paraId="2B5758CB" w14:textId="77777777" w:rsidR="002949B4" w:rsidRDefault="002949B4"/>
    <w:p w14:paraId="50F61B1E" w14:textId="77777777" w:rsidR="002949B4" w:rsidRDefault="00125358">
      <w:r>
        <w:t xml:space="preserve">Objects can also be revoked, which is an indication that they are no longer considered </w:t>
      </w:r>
      <w:r>
        <w:t xml:space="preserve">valid by the object creator. As with issuing a new version, only the object creator is permitted to revoke a STIX </w:t>
      </w:r>
      <w:r>
        <w:rPr>
          <w:rFonts w:ascii="Consolas" w:eastAsia="Consolas" w:hAnsi="Consolas" w:cs="Consolas"/>
        </w:rPr>
        <w:t>O</w:t>
      </w:r>
      <w:r>
        <w:t xml:space="preserve">bject. A value of </w:t>
      </w:r>
      <w:r>
        <w:rPr>
          <w:rFonts w:ascii="Consolas" w:eastAsia="Consolas" w:hAnsi="Consolas" w:cs="Consolas"/>
          <w:color w:val="38761D"/>
          <w:shd w:val="clear" w:color="auto" w:fill="D9EAD3"/>
        </w:rPr>
        <w:t>true</w:t>
      </w:r>
      <w:r>
        <w:t xml:space="preserve"> in the </w:t>
      </w:r>
      <w:r>
        <w:rPr>
          <w:rFonts w:ascii="Consolas" w:eastAsia="Consolas" w:hAnsi="Consolas" w:cs="Consolas"/>
          <w:b/>
        </w:rPr>
        <w:t>revoked</w:t>
      </w:r>
      <w:r>
        <w:t xml:space="preserve"> </w:t>
      </w:r>
      <w:r>
        <w:rPr>
          <w:rFonts w:ascii="Consolas" w:eastAsia="Consolas" w:hAnsi="Consolas" w:cs="Consolas"/>
        </w:rPr>
        <w:t>property</w:t>
      </w:r>
      <w:r>
        <w:t xml:space="preserve"> indicates that an object (including the current version and all past versions) has been revoke</w:t>
      </w:r>
      <w:r>
        <w:t xml:space="preserve">d. Revocation is permanent: once an object is marked as revoked, later versions of that object </w:t>
      </w:r>
      <w:r>
        <w:rPr>
          <w:b/>
        </w:rPr>
        <w:t>MUST NOT</w:t>
      </w:r>
      <w:r>
        <w:t xml:space="preserve"> be created. The change to the </w:t>
      </w:r>
      <w:r>
        <w:rPr>
          <w:rFonts w:ascii="Consolas" w:eastAsia="Consolas" w:hAnsi="Consolas" w:cs="Consolas"/>
          <w:b/>
        </w:rPr>
        <w:t>revoked</w:t>
      </w:r>
      <w:r>
        <w:t xml:space="preserve"> </w:t>
      </w:r>
      <w:r>
        <w:rPr>
          <w:rFonts w:ascii="Consolas" w:eastAsia="Consolas" w:hAnsi="Consolas" w:cs="Consolas"/>
        </w:rPr>
        <w:t>property</w:t>
      </w:r>
      <w:r>
        <w:t xml:space="preserve"> to indicate that an object is revoked is an update to </w:t>
      </w:r>
      <w:r>
        <w:rPr>
          <w:rFonts w:ascii="Consolas" w:eastAsia="Consolas" w:hAnsi="Consolas" w:cs="Consolas"/>
        </w:rPr>
        <w:t xml:space="preserve">the </w:t>
      </w:r>
      <w:r>
        <w:t xml:space="preserve">object, and therefore </w:t>
      </w:r>
      <w:r>
        <w:rPr>
          <w:rFonts w:ascii="Consolas" w:eastAsia="Consolas" w:hAnsi="Consolas" w:cs="Consolas"/>
        </w:rPr>
        <w:t>its</w:t>
      </w:r>
      <w:r>
        <w:t xml:space="preserve"> </w:t>
      </w:r>
      <w:r>
        <w:rPr>
          <w:rFonts w:ascii="Consolas" w:eastAsia="Consolas" w:hAnsi="Consolas" w:cs="Consolas"/>
          <w:b/>
        </w:rPr>
        <w:t>version</w:t>
      </w:r>
      <w:r>
        <w:t xml:space="preserve"> and </w:t>
      </w:r>
      <w:r>
        <w:rPr>
          <w:rFonts w:ascii="Consolas" w:eastAsia="Consolas" w:hAnsi="Consolas" w:cs="Consolas"/>
          <w:b/>
        </w:rPr>
        <w:t>modified</w:t>
      </w:r>
      <w:r>
        <w:rPr>
          <w:rFonts w:ascii="Consolas" w:eastAsia="Consolas" w:hAnsi="Consolas" w:cs="Consolas"/>
        </w:rPr>
        <w:t xml:space="preserve"> </w:t>
      </w:r>
      <w:r>
        <w:rPr>
          <w:rFonts w:ascii="Consolas" w:eastAsia="Consolas" w:hAnsi="Consolas" w:cs="Consolas"/>
        </w:rPr>
        <w:t xml:space="preserve">properties </w:t>
      </w:r>
      <w:r>
        <w:rPr>
          <w:b/>
        </w:rPr>
        <w:t>MUST</w:t>
      </w:r>
      <w:r>
        <w:t xml:space="preserve"> </w:t>
      </w:r>
      <w:r>
        <w:rPr>
          <w:rFonts w:ascii="Consolas" w:eastAsia="Consolas" w:hAnsi="Consolas" w:cs="Consolas"/>
        </w:rPr>
        <w:t>be</w:t>
      </w:r>
      <w:r>
        <w:t xml:space="preserve"> updated</w:t>
      </w:r>
      <w:r>
        <w:rPr>
          <w:rFonts w:ascii="Consolas" w:eastAsia="Consolas" w:hAnsi="Consolas" w:cs="Consolas"/>
        </w:rPr>
        <w:t>. This specification does not address how implementations should handle revoked data.</w:t>
      </w:r>
    </w:p>
    <w:p w14:paraId="0C7B30A8" w14:textId="77777777" w:rsidR="002949B4" w:rsidRDefault="00125358">
      <w:pPr>
        <w:pStyle w:val="Heading3"/>
        <w:contextualSpacing w:val="0"/>
      </w:pPr>
      <w:bookmarkStart w:id="54" w:name="h.wc24wqtv2k5l" w:colFirst="0" w:colLast="0"/>
      <w:bookmarkEnd w:id="54"/>
      <w:r>
        <w:t>​</w:t>
      </w:r>
      <w:r>
        <w:t>8.4.1.​ Versioning Timestamps</w:t>
      </w:r>
    </w:p>
    <w:p w14:paraId="6D065FF1" w14:textId="77777777" w:rsidR="002949B4" w:rsidRDefault="00125358">
      <w:r>
        <w:rPr>
          <w:rFonts w:ascii="Consolas" w:eastAsia="Consolas" w:hAnsi="Consolas" w:cs="Consolas"/>
        </w:rPr>
        <w:t xml:space="preserve">There are two timestamp properties used to indicate when STIX Objects were created and modified: </w:t>
      </w:r>
      <w:r>
        <w:rPr>
          <w:rFonts w:ascii="Consolas" w:eastAsia="Consolas" w:hAnsi="Consolas" w:cs="Consolas"/>
          <w:b/>
        </w:rPr>
        <w:t>created</w:t>
      </w:r>
      <w:r>
        <w:rPr>
          <w:rFonts w:ascii="Consolas" w:eastAsia="Consolas" w:hAnsi="Consolas" w:cs="Consolas"/>
        </w:rPr>
        <w:t xml:space="preserve"> and </w:t>
      </w:r>
      <w:r>
        <w:rPr>
          <w:rFonts w:ascii="Consolas" w:eastAsia="Consolas" w:hAnsi="Consolas" w:cs="Consolas"/>
          <w:b/>
        </w:rPr>
        <w:t>modi</w:t>
      </w:r>
      <w:r>
        <w:rPr>
          <w:rFonts w:ascii="Consolas" w:eastAsia="Consolas" w:hAnsi="Consolas" w:cs="Consolas"/>
          <w:b/>
        </w:rPr>
        <w:t>fied</w:t>
      </w:r>
      <w:r>
        <w:rPr>
          <w:rFonts w:ascii="Consolas" w:eastAsia="Consolas" w:hAnsi="Consolas" w:cs="Consolas"/>
        </w:rPr>
        <w:t xml:space="preserve">. The </w:t>
      </w:r>
      <w:r>
        <w:rPr>
          <w:rFonts w:ascii="Consolas" w:eastAsia="Consolas" w:hAnsi="Consolas" w:cs="Consolas"/>
          <w:b/>
        </w:rPr>
        <w:t>created</w:t>
      </w:r>
      <w:r>
        <w:rPr>
          <w:rFonts w:ascii="Consolas" w:eastAsia="Consolas" w:hAnsi="Consolas" w:cs="Consolas"/>
        </w:rPr>
        <w:t xml:space="preserve"> property indicates the time the first version of the object was created. The </w:t>
      </w:r>
      <w:r>
        <w:rPr>
          <w:rFonts w:ascii="Consolas" w:eastAsia="Consolas" w:hAnsi="Consolas" w:cs="Consolas"/>
          <w:b/>
        </w:rPr>
        <w:t>modified</w:t>
      </w:r>
      <w:r>
        <w:rPr>
          <w:rFonts w:ascii="Consolas" w:eastAsia="Consolas" w:hAnsi="Consolas" w:cs="Consolas"/>
        </w:rPr>
        <w:t xml:space="preserve"> property indicates the time the specific version of the object was created. The </w:t>
      </w:r>
      <w:r>
        <w:rPr>
          <w:rFonts w:ascii="Consolas" w:eastAsia="Consolas" w:hAnsi="Consolas" w:cs="Consolas"/>
          <w:b/>
        </w:rPr>
        <w:t>modified</w:t>
      </w:r>
      <w:r>
        <w:rPr>
          <w:rFonts w:ascii="Consolas" w:eastAsia="Consolas" w:hAnsi="Consolas" w:cs="Consolas"/>
        </w:rPr>
        <w:t xml:space="preserve"> time </w:t>
      </w:r>
      <w:r>
        <w:rPr>
          <w:rFonts w:ascii="Consolas" w:eastAsia="Consolas" w:hAnsi="Consolas" w:cs="Consolas"/>
          <w:b/>
        </w:rPr>
        <w:t>MUST NOT</w:t>
      </w:r>
      <w:r>
        <w:rPr>
          <w:rFonts w:ascii="Consolas" w:eastAsia="Consolas" w:hAnsi="Consolas" w:cs="Consolas"/>
        </w:rPr>
        <w:t xml:space="preserve"> be earlier than the </w:t>
      </w:r>
      <w:r>
        <w:rPr>
          <w:rFonts w:ascii="Consolas" w:eastAsia="Consolas" w:hAnsi="Consolas" w:cs="Consolas"/>
          <w:b/>
        </w:rPr>
        <w:t>created</w:t>
      </w:r>
      <w:r>
        <w:rPr>
          <w:rFonts w:ascii="Consolas" w:eastAsia="Consolas" w:hAnsi="Consolas" w:cs="Consolas"/>
        </w:rPr>
        <w:t xml:space="preserve"> time. This specificat</w:t>
      </w:r>
      <w:r>
        <w:rPr>
          <w:rFonts w:ascii="Consolas" w:eastAsia="Consolas" w:hAnsi="Consolas" w:cs="Consolas"/>
        </w:rPr>
        <w:t xml:space="preserve">ion does not address the specifics of how implementations should determine the value of </w:t>
      </w:r>
      <w:r>
        <w:rPr>
          <w:rFonts w:ascii="Consolas" w:eastAsia="Consolas" w:hAnsi="Consolas" w:cs="Consolas"/>
          <w:color w:val="333333"/>
          <w:highlight w:val="white"/>
        </w:rPr>
        <w:t xml:space="preserve">the </w:t>
      </w:r>
      <w:r>
        <w:rPr>
          <w:rFonts w:ascii="Consolas" w:eastAsia="Consolas" w:hAnsi="Consolas" w:cs="Consolas"/>
          <w:b/>
        </w:rPr>
        <w:t>created</w:t>
      </w:r>
      <w:r>
        <w:rPr>
          <w:rFonts w:ascii="Consolas" w:eastAsia="Consolas" w:hAnsi="Consolas" w:cs="Consolas"/>
          <w:color w:val="333333"/>
          <w:highlight w:val="white"/>
        </w:rPr>
        <w:t xml:space="preserve"> and </w:t>
      </w:r>
      <w:r>
        <w:rPr>
          <w:rFonts w:ascii="Consolas" w:eastAsia="Consolas" w:hAnsi="Consolas" w:cs="Consolas"/>
          <w:b/>
        </w:rPr>
        <w:t>modified</w:t>
      </w:r>
      <w:r>
        <w:rPr>
          <w:rFonts w:ascii="Consolas" w:eastAsia="Consolas" w:hAnsi="Consolas" w:cs="Consolas"/>
          <w:color w:val="333333"/>
          <w:highlight w:val="white"/>
        </w:rPr>
        <w:t xml:space="preserve"> properties.</w:t>
      </w:r>
    </w:p>
    <w:p w14:paraId="289B8242" w14:textId="77777777" w:rsidR="002949B4" w:rsidRDefault="00125358">
      <w:pPr>
        <w:pStyle w:val="Heading3"/>
        <w:contextualSpacing w:val="0"/>
      </w:pPr>
      <w:bookmarkStart w:id="55" w:name="h.vy23e1urdh0" w:colFirst="0" w:colLast="0"/>
      <w:bookmarkEnd w:id="55"/>
      <w:r>
        <w:t>​</w:t>
      </w:r>
      <w:r>
        <w:t>8.4.2.​ New Version or New Object?</w:t>
      </w:r>
    </w:p>
    <w:p w14:paraId="70E0F26B" w14:textId="77777777" w:rsidR="002949B4" w:rsidRDefault="00125358">
      <w:r>
        <w:t>Eventually an implementation will encounter a case where a decision must be made regarding whet</w:t>
      </w:r>
      <w:r>
        <w:t xml:space="preserve">her a change is a </w:t>
      </w:r>
      <w:r>
        <w:rPr>
          <w:rFonts w:ascii="Consolas" w:eastAsia="Consolas" w:hAnsi="Consolas" w:cs="Consolas"/>
        </w:rPr>
        <w:t xml:space="preserve">new </w:t>
      </w:r>
      <w:r>
        <w:t>version of an existing object or is different enough that it is a new object. This is generally considered a data quality problem and therefore this specification does not provide any normative text.</w:t>
      </w:r>
    </w:p>
    <w:p w14:paraId="00C0E7EA" w14:textId="77777777" w:rsidR="002949B4" w:rsidRDefault="00125358">
      <w:r>
        <w:rPr>
          <w:rFonts w:ascii="Times New Roman" w:eastAsia="Times New Roman" w:hAnsi="Times New Roman" w:cs="Times New Roman"/>
        </w:rPr>
        <w:t xml:space="preserve"> </w:t>
      </w:r>
    </w:p>
    <w:p w14:paraId="038DA4FF" w14:textId="77777777" w:rsidR="002949B4" w:rsidRDefault="00125358">
      <w:r>
        <w:t xml:space="preserve">However, to assist implementers </w:t>
      </w:r>
      <w:r>
        <w:t xml:space="preserve">and promote consistency across implementations, some rules of thumb are provided. Any time a change indicates a </w:t>
      </w:r>
      <w:r>
        <w:rPr>
          <w:i/>
        </w:rPr>
        <w:t>material change</w:t>
      </w:r>
      <w:r>
        <w:t xml:space="preserve"> to the meaning of the object, a new object with a different </w:t>
      </w:r>
      <w:r>
        <w:rPr>
          <w:rFonts w:ascii="Consolas" w:eastAsia="Consolas" w:hAnsi="Consolas" w:cs="Consolas"/>
          <w:b/>
        </w:rPr>
        <w:t>id</w:t>
      </w:r>
      <w:r>
        <w:t xml:space="preserve"> should be used. </w:t>
      </w:r>
      <w:r>
        <w:rPr>
          <w:rFonts w:ascii="Consolas" w:eastAsia="Consolas" w:hAnsi="Consolas" w:cs="Consolas"/>
        </w:rPr>
        <w:t xml:space="preserve">A material change is any change </w:t>
      </w:r>
      <w:r>
        <w:rPr>
          <w:rFonts w:ascii="Consolas" w:eastAsia="Consolas" w:hAnsi="Consolas" w:cs="Consolas"/>
        </w:rPr>
        <w:lastRenderedPageBreak/>
        <w:t>that the object c</w:t>
      </w:r>
      <w:r>
        <w:rPr>
          <w:rFonts w:ascii="Consolas" w:eastAsia="Consolas" w:hAnsi="Consolas" w:cs="Consolas"/>
        </w:rPr>
        <w:t xml:space="preserve">reator believes substantively changes the meaning of the object. As an example, an object creator might consider changing a Threat Actor from one country to another is a material change. These decisions are always made by the object creator. </w:t>
      </w:r>
      <w:r>
        <w:t xml:space="preserve">The </w:t>
      </w:r>
      <w:r>
        <w:rPr>
          <w:rFonts w:ascii="Consolas" w:eastAsia="Consolas" w:hAnsi="Consolas" w:cs="Consolas"/>
        </w:rPr>
        <w:t xml:space="preserve">object </w:t>
      </w:r>
      <w:r>
        <w:t xml:space="preserve">creator should also think about references to the object when deciding if a change is material. If the change would invalidate the </w:t>
      </w:r>
      <w:r>
        <w:rPr>
          <w:rFonts w:ascii="Consolas" w:eastAsia="Consolas" w:hAnsi="Consolas" w:cs="Consolas"/>
        </w:rPr>
        <w:t xml:space="preserve">usefulness of </w:t>
      </w:r>
      <w:r>
        <w:t xml:space="preserve">references to the object, then the change is </w:t>
      </w:r>
      <w:r>
        <w:rPr>
          <w:rFonts w:ascii="Consolas" w:eastAsia="Consolas" w:hAnsi="Consolas" w:cs="Consolas"/>
        </w:rPr>
        <w:t xml:space="preserve">considered </w:t>
      </w:r>
      <w:r>
        <w:t xml:space="preserve">material and a new object </w:t>
      </w:r>
      <w:r>
        <w:rPr>
          <w:rFonts w:ascii="Consolas" w:eastAsia="Consolas" w:hAnsi="Consolas" w:cs="Consolas"/>
          <w:b/>
        </w:rPr>
        <w:t>id</w:t>
      </w:r>
      <w:r>
        <w:t xml:space="preserve"> should be used.</w:t>
      </w:r>
    </w:p>
    <w:p w14:paraId="6BFF8BD3" w14:textId="77777777" w:rsidR="002949B4" w:rsidRDefault="00125358">
      <w:pPr>
        <w:pStyle w:val="Heading3"/>
        <w:contextualSpacing w:val="0"/>
      </w:pPr>
      <w:bookmarkStart w:id="56" w:name="h.pt0fxyc2czwe" w:colFirst="0" w:colLast="0"/>
      <w:bookmarkEnd w:id="56"/>
      <w:r>
        <w:t>​</w:t>
      </w:r>
      <w:r>
        <w:t>8.4.3.​ E</w:t>
      </w:r>
      <w:r>
        <w:t>xamples</w:t>
      </w:r>
    </w:p>
    <w:p w14:paraId="45A4040A" w14:textId="77777777" w:rsidR="002949B4" w:rsidRDefault="00125358">
      <w:r>
        <w:rPr>
          <w:b/>
        </w:rPr>
        <w:t>Example of a new version</w:t>
      </w:r>
    </w:p>
    <w:p w14:paraId="403BBAE4" w14:textId="77777777" w:rsidR="002949B4" w:rsidRDefault="00125358">
      <w:r>
        <w:t xml:space="preserve">One object creator has decided that the previous title they used for a SDO is incorrect. They consider that change </w:t>
      </w:r>
      <w:r>
        <w:rPr>
          <w:rFonts w:ascii="Consolas" w:eastAsia="Consolas" w:hAnsi="Consolas" w:cs="Consolas"/>
        </w:rPr>
        <w:t xml:space="preserve">as </w:t>
      </w:r>
      <w:r>
        <w:t>an update to the object.</w:t>
      </w:r>
    </w:p>
    <w:p w14:paraId="4E7D8CB3" w14:textId="77777777" w:rsidR="002949B4" w:rsidRDefault="002949B4"/>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20"/>
        <w:gridCol w:w="5260"/>
        <w:gridCol w:w="3180"/>
      </w:tblGrid>
      <w:tr w:rsidR="002949B4" w14:paraId="7DCB3939" w14:textId="77777777">
        <w:tc>
          <w:tcPr>
            <w:tcW w:w="92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418BA0FE" w14:textId="77777777" w:rsidR="002949B4" w:rsidRDefault="00125358">
            <w:r>
              <w:rPr>
                <w:b/>
                <w:color w:val="FFFFFF"/>
                <w:shd w:val="clear" w:color="auto" w:fill="073763"/>
              </w:rPr>
              <w:t>Step #</w:t>
            </w:r>
          </w:p>
        </w:tc>
        <w:tc>
          <w:tcPr>
            <w:tcW w:w="526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4AC14AE" w14:textId="77777777" w:rsidR="002949B4" w:rsidRDefault="00125358">
            <w:r>
              <w:rPr>
                <w:b/>
                <w:color w:val="FFFFFF"/>
                <w:shd w:val="clear" w:color="auto" w:fill="073763"/>
              </w:rPr>
              <w:t>STIX Object</w:t>
            </w:r>
          </w:p>
        </w:tc>
        <w:tc>
          <w:tcPr>
            <w:tcW w:w="318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78A219F8" w14:textId="77777777" w:rsidR="002949B4" w:rsidRDefault="00125358">
            <w:r>
              <w:rPr>
                <w:b/>
                <w:color w:val="FFFFFF"/>
                <w:shd w:val="clear" w:color="auto" w:fill="073763"/>
              </w:rPr>
              <w:t>Object Creator Action</w:t>
            </w:r>
          </w:p>
        </w:tc>
      </w:tr>
      <w:tr w:rsidR="002949B4" w14:paraId="7771CDE6" w14:textId="77777777">
        <w:tc>
          <w:tcPr>
            <w:tcW w:w="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5F42E7" w14:textId="77777777" w:rsidR="002949B4" w:rsidRDefault="00125358">
            <w:r>
              <w:t>1</w:t>
            </w:r>
          </w:p>
        </w:tc>
        <w:tc>
          <w:tcPr>
            <w:tcW w:w="5260" w:type="dxa"/>
            <w:tcBorders>
              <w:bottom w:val="single" w:sz="8" w:space="0" w:color="000000"/>
              <w:right w:val="single" w:sz="8" w:space="0" w:color="000000"/>
            </w:tcBorders>
            <w:tcMar>
              <w:top w:w="100" w:type="dxa"/>
              <w:left w:w="100" w:type="dxa"/>
              <w:bottom w:w="100" w:type="dxa"/>
              <w:right w:w="100" w:type="dxa"/>
            </w:tcMar>
          </w:tcPr>
          <w:p w14:paraId="79969A37" w14:textId="77777777" w:rsidR="002949B4" w:rsidRDefault="00125358">
            <w:r>
              <w:rPr>
                <w:rFonts w:ascii="Consolas" w:eastAsia="Consolas" w:hAnsi="Consolas" w:cs="Consolas"/>
                <w:sz w:val="18"/>
                <w:szCs w:val="18"/>
                <w:shd w:val="clear" w:color="auto" w:fill="CFE2F3"/>
              </w:rPr>
              <w:t>{</w:t>
            </w:r>
          </w:p>
          <w:p w14:paraId="21A72B64"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14:paraId="2538551A"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7D257BA4"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14:paraId="2205416F"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"2016-05-01T06:13:14.000000Z",</w:t>
            </w:r>
          </w:p>
          <w:p w14:paraId="3EAC06BB"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"version": 1,</w:t>
            </w:r>
          </w:p>
          <w:p w14:paraId="688B11BE"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3A348FBF"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0D7B778B" w14:textId="77777777" w:rsidR="002949B4" w:rsidRDefault="00125358">
            <w:r>
              <w:rPr>
                <w:rFonts w:ascii="Consolas" w:eastAsia="Consolas" w:hAnsi="Consolas" w:cs="Consolas"/>
                <w:sz w:val="18"/>
                <w:szCs w:val="18"/>
                <w:shd w:val="clear" w:color="auto" w:fill="CFE2F3"/>
              </w:rPr>
              <w:t>}</w:t>
            </w:r>
          </w:p>
        </w:tc>
        <w:tc>
          <w:tcPr>
            <w:tcW w:w="3180" w:type="dxa"/>
            <w:tcBorders>
              <w:bottom w:val="single" w:sz="8" w:space="0" w:color="000000"/>
              <w:right w:val="single" w:sz="8" w:space="0" w:color="000000"/>
            </w:tcBorders>
            <w:tcMar>
              <w:top w:w="100" w:type="dxa"/>
              <w:left w:w="100" w:type="dxa"/>
              <w:bottom w:w="100" w:type="dxa"/>
              <w:right w:w="100" w:type="dxa"/>
            </w:tcMar>
          </w:tcPr>
          <w:p w14:paraId="54A5CB37" w14:textId="77777777" w:rsidR="002949B4" w:rsidRDefault="00125358">
            <w:r>
              <w:t>Original version of an object is created.</w:t>
            </w:r>
          </w:p>
        </w:tc>
      </w:tr>
      <w:tr w:rsidR="002949B4" w14:paraId="3E757B20" w14:textId="77777777">
        <w:tc>
          <w:tcPr>
            <w:tcW w:w="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F4F759" w14:textId="77777777" w:rsidR="002949B4" w:rsidRDefault="00125358">
            <w:r>
              <w:t>2</w:t>
            </w:r>
          </w:p>
        </w:tc>
        <w:tc>
          <w:tcPr>
            <w:tcW w:w="5260" w:type="dxa"/>
            <w:tcBorders>
              <w:bottom w:val="single" w:sz="8" w:space="0" w:color="000000"/>
              <w:right w:val="single" w:sz="8" w:space="0" w:color="000000"/>
            </w:tcBorders>
            <w:tcMar>
              <w:top w:w="100" w:type="dxa"/>
              <w:left w:w="100" w:type="dxa"/>
              <w:bottom w:w="100" w:type="dxa"/>
              <w:right w:w="100" w:type="dxa"/>
            </w:tcMar>
          </w:tcPr>
          <w:p w14:paraId="47C208D8" w14:textId="77777777" w:rsidR="002949B4" w:rsidRDefault="00125358">
            <w:pPr>
              <w:spacing w:line="240" w:lineRule="auto"/>
            </w:pPr>
            <w:r>
              <w:t>N/A, STIX is not involved in this step</w:t>
            </w:r>
          </w:p>
        </w:tc>
        <w:tc>
          <w:tcPr>
            <w:tcW w:w="3180" w:type="dxa"/>
            <w:tcBorders>
              <w:bottom w:val="single" w:sz="8" w:space="0" w:color="000000"/>
              <w:right w:val="single" w:sz="8" w:space="0" w:color="000000"/>
            </w:tcBorders>
            <w:tcMar>
              <w:top w:w="100" w:type="dxa"/>
              <w:left w:w="100" w:type="dxa"/>
              <w:bottom w:w="100" w:type="dxa"/>
              <w:right w:w="100" w:type="dxa"/>
            </w:tcMar>
          </w:tcPr>
          <w:p w14:paraId="79DA1571" w14:textId="77777777" w:rsidR="002949B4" w:rsidRDefault="00125358">
            <w:r>
              <w:t>Object creator changes the title in their internal database.</w:t>
            </w:r>
          </w:p>
        </w:tc>
      </w:tr>
      <w:tr w:rsidR="002949B4" w14:paraId="4C43691E" w14:textId="77777777">
        <w:tc>
          <w:tcPr>
            <w:tcW w:w="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143D5" w14:textId="77777777" w:rsidR="002949B4" w:rsidRDefault="00125358">
            <w:r>
              <w:t>3</w:t>
            </w:r>
          </w:p>
        </w:tc>
        <w:tc>
          <w:tcPr>
            <w:tcW w:w="5260" w:type="dxa"/>
            <w:tcBorders>
              <w:bottom w:val="single" w:sz="8" w:space="0" w:color="000000"/>
              <w:right w:val="single" w:sz="8" w:space="0" w:color="000000"/>
            </w:tcBorders>
            <w:tcMar>
              <w:top w:w="100" w:type="dxa"/>
              <w:left w:w="100" w:type="dxa"/>
              <w:bottom w:w="100" w:type="dxa"/>
              <w:right w:w="100" w:type="dxa"/>
            </w:tcMar>
          </w:tcPr>
          <w:p w14:paraId="1794079E" w14:textId="77777777" w:rsidR="002949B4" w:rsidRDefault="00125358">
            <w:r>
              <w:rPr>
                <w:rFonts w:ascii="Consolas" w:eastAsia="Consolas" w:hAnsi="Consolas" w:cs="Consolas"/>
                <w:sz w:val="18"/>
                <w:szCs w:val="18"/>
                <w:shd w:val="clear" w:color="auto" w:fill="CFE2F3"/>
              </w:rPr>
              <w:t>{</w:t>
            </w:r>
          </w:p>
          <w:p w14:paraId="24F4E595"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14:paraId="62184CE9"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594B60EF"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14:paraId="3BD285F1"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14:paraId="16695594" w14:textId="77777777" w:rsidR="002949B4" w:rsidRDefault="00125358">
            <w:r>
              <w:rPr>
                <w:rFonts w:ascii="Consolas" w:eastAsia="Consolas" w:hAnsi="Consolas" w:cs="Consolas"/>
                <w:sz w:val="18"/>
                <w:szCs w:val="18"/>
                <w:shd w:val="clear" w:color="auto" w:fill="CFE2F3"/>
              </w:rPr>
              <w:t xml:space="preserve">  "version": 2,</w:t>
            </w:r>
          </w:p>
          <w:p w14:paraId="6204DF3D"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6FF50425"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25ACE93E" w14:textId="77777777" w:rsidR="002949B4" w:rsidRDefault="00125358">
            <w:r>
              <w:rPr>
                <w:rFonts w:ascii="Consolas" w:eastAsia="Consolas" w:hAnsi="Consolas" w:cs="Consolas"/>
                <w:sz w:val="18"/>
                <w:szCs w:val="18"/>
                <w:shd w:val="clear" w:color="auto" w:fill="CFE2F3"/>
              </w:rPr>
              <w:t>}</w:t>
            </w:r>
          </w:p>
        </w:tc>
        <w:tc>
          <w:tcPr>
            <w:tcW w:w="3180" w:type="dxa"/>
            <w:tcBorders>
              <w:bottom w:val="single" w:sz="8" w:space="0" w:color="000000"/>
              <w:right w:val="single" w:sz="8" w:space="0" w:color="000000"/>
            </w:tcBorders>
            <w:tcMar>
              <w:top w:w="100" w:type="dxa"/>
              <w:left w:w="100" w:type="dxa"/>
              <w:bottom w:w="100" w:type="dxa"/>
              <w:right w:w="100" w:type="dxa"/>
            </w:tcMar>
          </w:tcPr>
          <w:p w14:paraId="757CB547" w14:textId="77777777" w:rsidR="002949B4" w:rsidRDefault="00125358">
            <w:r>
              <w:t xml:space="preserve">Object creator increases the </w:t>
            </w:r>
            <w:r>
              <w:rPr>
                <w:rFonts w:ascii="Consolas" w:eastAsia="Consolas" w:hAnsi="Consolas" w:cs="Consolas"/>
                <w:b/>
              </w:rPr>
              <w:t>version</w:t>
            </w:r>
            <w:r>
              <w:t xml:space="preserve"> property by 1 and updates the </w:t>
            </w:r>
            <w:r>
              <w:rPr>
                <w:rFonts w:ascii="Consolas" w:eastAsia="Consolas" w:hAnsi="Consolas" w:cs="Consolas"/>
                <w:b/>
              </w:rPr>
              <w:t>modified</w:t>
            </w:r>
            <w:r>
              <w:rPr>
                <w:rFonts w:ascii="Consolas" w:eastAsia="Consolas" w:hAnsi="Consolas" w:cs="Consolas"/>
              </w:rPr>
              <w:t xml:space="preserve"> property</w:t>
            </w:r>
            <w:r>
              <w:t>.</w:t>
            </w:r>
          </w:p>
        </w:tc>
      </w:tr>
    </w:tbl>
    <w:p w14:paraId="51247558" w14:textId="77777777" w:rsidR="002949B4" w:rsidRDefault="002949B4"/>
    <w:p w14:paraId="7EB69BD0" w14:textId="77777777" w:rsidR="002949B4" w:rsidRDefault="002949B4"/>
    <w:p w14:paraId="3E847B84" w14:textId="77777777" w:rsidR="002949B4" w:rsidRDefault="00125358">
      <w:r>
        <w:rPr>
          <w:b/>
        </w:rPr>
        <w:t>Example of Derived Object</w:t>
      </w:r>
    </w:p>
    <w:p w14:paraId="7B8341A7" w14:textId="77777777" w:rsidR="002949B4" w:rsidRDefault="00125358">
      <w:r>
        <w:t xml:space="preserve">One object creator has decided that the previous title </w:t>
      </w:r>
      <w:r>
        <w:t>they used for a SDO is incorrect. They consider that change fundamental to the meaning of the object and therefore revoke the object and issue a new one.</w:t>
      </w:r>
    </w:p>
    <w:p w14:paraId="757AA78A" w14:textId="77777777" w:rsidR="002949B4" w:rsidRDefault="002949B4"/>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15"/>
        <w:gridCol w:w="5205"/>
        <w:gridCol w:w="3240"/>
      </w:tblGrid>
      <w:tr w:rsidR="002949B4" w14:paraId="67D55399" w14:textId="77777777">
        <w:tc>
          <w:tcPr>
            <w:tcW w:w="91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7D7A4D58" w14:textId="77777777" w:rsidR="002949B4" w:rsidRDefault="00125358">
            <w:r>
              <w:rPr>
                <w:b/>
                <w:color w:val="FFFFFF"/>
                <w:shd w:val="clear" w:color="auto" w:fill="073763"/>
              </w:rPr>
              <w:t>Step #</w:t>
            </w:r>
          </w:p>
        </w:tc>
        <w:tc>
          <w:tcPr>
            <w:tcW w:w="5205"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57F61EAE" w14:textId="77777777" w:rsidR="002949B4" w:rsidRDefault="00125358">
            <w:r>
              <w:rPr>
                <w:b/>
                <w:color w:val="FFFFFF"/>
                <w:shd w:val="clear" w:color="auto" w:fill="073763"/>
              </w:rPr>
              <w:t>STIX Object</w:t>
            </w:r>
          </w:p>
        </w:tc>
        <w:tc>
          <w:tcPr>
            <w:tcW w:w="324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1803E0D7" w14:textId="77777777" w:rsidR="002949B4" w:rsidRDefault="00125358">
            <w:r>
              <w:rPr>
                <w:b/>
                <w:color w:val="FFFFFF"/>
                <w:shd w:val="clear" w:color="auto" w:fill="073763"/>
              </w:rPr>
              <w:t>Object Creator Action</w:t>
            </w:r>
          </w:p>
        </w:tc>
      </w:tr>
      <w:tr w:rsidR="002949B4" w14:paraId="3C6F4321" w14:textId="77777777">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4F6F6" w14:textId="77777777" w:rsidR="002949B4" w:rsidRDefault="00125358">
            <w:r>
              <w:rPr>
                <w:rFonts w:ascii="Consolas" w:eastAsia="Consolas" w:hAnsi="Consolas" w:cs="Consolas"/>
              </w:rPr>
              <w:lastRenderedPageBreak/>
              <w:t>1</w:t>
            </w:r>
          </w:p>
        </w:tc>
        <w:tc>
          <w:tcPr>
            <w:tcW w:w="5205" w:type="dxa"/>
            <w:tcBorders>
              <w:bottom w:val="single" w:sz="8" w:space="0" w:color="000000"/>
              <w:right w:val="single" w:sz="8" w:space="0" w:color="000000"/>
            </w:tcBorders>
            <w:tcMar>
              <w:top w:w="100" w:type="dxa"/>
              <w:left w:w="100" w:type="dxa"/>
              <w:bottom w:w="100" w:type="dxa"/>
              <w:right w:w="100" w:type="dxa"/>
            </w:tcMar>
          </w:tcPr>
          <w:p w14:paraId="39B3282A" w14:textId="77777777" w:rsidR="002949B4" w:rsidRDefault="00125358">
            <w:r>
              <w:rPr>
                <w:rFonts w:ascii="Consolas" w:eastAsia="Consolas" w:hAnsi="Consolas" w:cs="Consolas"/>
                <w:sz w:val="18"/>
                <w:szCs w:val="18"/>
                <w:shd w:val="clear" w:color="auto" w:fill="CFE2F3"/>
              </w:rPr>
              <w:t>{</w:t>
            </w:r>
          </w:p>
          <w:p w14:paraId="2918A335"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14:paraId="3139FAD3"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185850F0"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w:t>
            </w:r>
            <w:r>
              <w:rPr>
                <w:rFonts w:ascii="Consolas" w:eastAsia="Consolas" w:hAnsi="Consolas" w:cs="Consolas"/>
                <w:sz w:val="18"/>
                <w:szCs w:val="18"/>
                <w:shd w:val="clear" w:color="auto" w:fill="CFE2F3"/>
              </w:rPr>
              <w:t xml:space="preserve"> "2016-05-01T06:13:14.000000Z",</w:t>
            </w:r>
          </w:p>
          <w:p w14:paraId="0F25CA54"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"2016-05-01T06:13:14.000000Z",</w:t>
            </w:r>
          </w:p>
          <w:p w14:paraId="37CFA267" w14:textId="77777777" w:rsidR="002949B4" w:rsidRDefault="00125358">
            <w:r>
              <w:rPr>
                <w:rFonts w:ascii="Consolas" w:eastAsia="Consolas" w:hAnsi="Consolas" w:cs="Consolas"/>
                <w:sz w:val="18"/>
                <w:szCs w:val="18"/>
                <w:shd w:val="clear" w:color="auto" w:fill="CFE2F3"/>
              </w:rPr>
              <w:t xml:space="preserve">  "version": 1,</w:t>
            </w:r>
          </w:p>
          <w:p w14:paraId="33961180"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"attention",</w:t>
            </w:r>
          </w:p>
          <w:p w14:paraId="1F2A2B4D"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2FCBED9C" w14:textId="77777777" w:rsidR="002949B4" w:rsidRDefault="00125358">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14:paraId="3D673BD6" w14:textId="77777777" w:rsidR="002949B4" w:rsidRDefault="00125358">
            <w:r>
              <w:t xml:space="preserve">Original object created (via new id and set </w:t>
            </w:r>
            <w:r>
              <w:rPr>
                <w:b/>
              </w:rPr>
              <w:t>version</w:t>
            </w:r>
            <w:r>
              <w:t xml:space="preserve"> to </w:t>
            </w:r>
            <w:r>
              <w:rPr>
                <w:i/>
              </w:rPr>
              <w:t>1</w:t>
            </w:r>
            <w:r>
              <w:t>).</w:t>
            </w:r>
          </w:p>
        </w:tc>
      </w:tr>
      <w:tr w:rsidR="002949B4" w14:paraId="3F27E2D9" w14:textId="77777777">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6F2048" w14:textId="77777777" w:rsidR="002949B4" w:rsidRDefault="00125358">
            <w:r>
              <w:t>2</w:t>
            </w:r>
          </w:p>
        </w:tc>
        <w:tc>
          <w:tcPr>
            <w:tcW w:w="5205" w:type="dxa"/>
            <w:tcBorders>
              <w:bottom w:val="single" w:sz="8" w:space="0" w:color="000000"/>
              <w:right w:val="single" w:sz="8" w:space="0" w:color="000000"/>
            </w:tcBorders>
            <w:tcMar>
              <w:top w:w="100" w:type="dxa"/>
              <w:left w:w="100" w:type="dxa"/>
              <w:bottom w:w="100" w:type="dxa"/>
              <w:right w:w="100" w:type="dxa"/>
            </w:tcMar>
          </w:tcPr>
          <w:p w14:paraId="29363516" w14:textId="77777777" w:rsidR="002949B4" w:rsidRDefault="00125358">
            <w:pPr>
              <w:spacing w:line="240" w:lineRule="auto"/>
            </w:pPr>
            <w:r>
              <w:t>N/A, STIX is not involved in this step</w:t>
            </w:r>
          </w:p>
        </w:tc>
        <w:tc>
          <w:tcPr>
            <w:tcW w:w="3240" w:type="dxa"/>
            <w:tcBorders>
              <w:bottom w:val="single" w:sz="8" w:space="0" w:color="000000"/>
              <w:right w:val="single" w:sz="8" w:space="0" w:color="000000"/>
            </w:tcBorders>
            <w:tcMar>
              <w:top w:w="100" w:type="dxa"/>
              <w:left w:w="100" w:type="dxa"/>
              <w:bottom w:w="100" w:type="dxa"/>
              <w:right w:w="100" w:type="dxa"/>
            </w:tcMar>
          </w:tcPr>
          <w:p w14:paraId="1F9F590C" w14:textId="77777777" w:rsidR="002949B4" w:rsidRDefault="00125358">
            <w:r>
              <w:t>Object creator changes the title in their internal database.</w:t>
            </w:r>
          </w:p>
        </w:tc>
      </w:tr>
      <w:tr w:rsidR="002949B4" w14:paraId="14CAA07E" w14:textId="77777777">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366F3A" w14:textId="77777777" w:rsidR="002949B4" w:rsidRDefault="00125358">
            <w:r>
              <w:rPr>
                <w:rFonts w:ascii="Consolas" w:eastAsia="Consolas" w:hAnsi="Consolas" w:cs="Consolas"/>
              </w:rPr>
              <w:t>3</w:t>
            </w:r>
          </w:p>
        </w:tc>
        <w:tc>
          <w:tcPr>
            <w:tcW w:w="5205" w:type="dxa"/>
            <w:tcBorders>
              <w:bottom w:val="single" w:sz="8" w:space="0" w:color="000000"/>
              <w:right w:val="single" w:sz="8" w:space="0" w:color="000000"/>
            </w:tcBorders>
            <w:tcMar>
              <w:top w:w="100" w:type="dxa"/>
              <w:left w:w="100" w:type="dxa"/>
              <w:bottom w:w="100" w:type="dxa"/>
              <w:right w:w="100" w:type="dxa"/>
            </w:tcMar>
          </w:tcPr>
          <w:p w14:paraId="5B560073" w14:textId="77777777" w:rsidR="002949B4" w:rsidRDefault="00125358">
            <w:r>
              <w:rPr>
                <w:rFonts w:ascii="Consolas" w:eastAsia="Consolas" w:hAnsi="Consolas" w:cs="Consolas"/>
                <w:sz w:val="18"/>
                <w:szCs w:val="18"/>
                <w:shd w:val="clear" w:color="auto" w:fill="CFE2F3"/>
              </w:rPr>
              <w:t>{</w:t>
            </w:r>
          </w:p>
          <w:p w14:paraId="0D5C29B3"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"type": "example",</w:t>
            </w:r>
          </w:p>
          <w:p w14:paraId="23B87D6A"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"example--1",</w:t>
            </w:r>
          </w:p>
          <w:p w14:paraId="77B006A0"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"2016-05-01T06:13:14.000000Z",</w:t>
            </w:r>
          </w:p>
          <w:p w14:paraId="36FB0E07"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14:paraId="5855FD94" w14:textId="77777777" w:rsidR="002949B4" w:rsidRDefault="00125358">
            <w:r>
              <w:rPr>
                <w:rFonts w:ascii="Consolas" w:eastAsia="Consolas" w:hAnsi="Consolas" w:cs="Consolas"/>
                <w:sz w:val="18"/>
                <w:szCs w:val="18"/>
                <w:shd w:val="clear" w:color="auto" w:fill="CFE2F3"/>
              </w:rPr>
              <w:t xml:space="preserve">  "version": 2,</w:t>
            </w:r>
          </w:p>
          <w:p w14:paraId="75EE0B34"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title": "attention",</w:t>
            </w:r>
          </w:p>
          <w:p w14:paraId="4830AE12"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0E92BCD6"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"revoked": true</w:t>
            </w:r>
          </w:p>
          <w:p w14:paraId="2E631E7B" w14:textId="77777777" w:rsidR="002949B4" w:rsidRDefault="00125358">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14:paraId="2B952C20" w14:textId="77777777" w:rsidR="002949B4" w:rsidRDefault="00125358">
            <w:r>
              <w:t xml:space="preserve">Object creator revokes the existing object by setting </w:t>
            </w:r>
            <w:r>
              <w:rPr>
                <w:b/>
              </w:rPr>
              <w:t>revoked</w:t>
            </w:r>
            <w:r>
              <w:t xml:space="preserve"> to true.</w:t>
            </w:r>
          </w:p>
        </w:tc>
      </w:tr>
      <w:tr w:rsidR="002949B4" w14:paraId="64066A90" w14:textId="77777777">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7BC596" w14:textId="77777777" w:rsidR="002949B4" w:rsidRDefault="00125358">
            <w:r>
              <w:rPr>
                <w:rFonts w:ascii="Consolas" w:eastAsia="Consolas" w:hAnsi="Consolas" w:cs="Consolas"/>
              </w:rPr>
              <w:t>4</w:t>
            </w:r>
          </w:p>
        </w:tc>
        <w:tc>
          <w:tcPr>
            <w:tcW w:w="5205" w:type="dxa"/>
            <w:tcBorders>
              <w:bottom w:val="single" w:sz="8" w:space="0" w:color="000000"/>
              <w:right w:val="single" w:sz="8" w:space="0" w:color="000000"/>
            </w:tcBorders>
            <w:tcMar>
              <w:top w:w="100" w:type="dxa"/>
              <w:left w:w="100" w:type="dxa"/>
              <w:bottom w:w="100" w:type="dxa"/>
              <w:right w:w="100" w:type="dxa"/>
            </w:tcMar>
          </w:tcPr>
          <w:p w14:paraId="7357CDBA" w14:textId="77777777" w:rsidR="002949B4" w:rsidRDefault="00125358">
            <w:r>
              <w:rPr>
                <w:rFonts w:ascii="Consolas" w:eastAsia="Consolas" w:hAnsi="Consolas" w:cs="Consolas"/>
                <w:sz w:val="18"/>
                <w:szCs w:val="18"/>
                <w:shd w:val="clear" w:color="auto" w:fill="CFE2F3"/>
              </w:rPr>
              <w:t>{</w:t>
            </w:r>
          </w:p>
          <w:p w14:paraId="0A7C484B" w14:textId="77777777" w:rsidR="002949B4" w:rsidRDefault="00125358">
            <w:r>
              <w:rPr>
                <w:rFonts w:ascii="Consolas" w:eastAsia="Consolas" w:hAnsi="Consolas" w:cs="Consolas"/>
                <w:sz w:val="18"/>
                <w:szCs w:val="18"/>
                <w:shd w:val="clear" w:color="auto" w:fill="CFE2F3"/>
              </w:rPr>
              <w:t xml:space="preserve">  "type": "example",</w:t>
            </w:r>
          </w:p>
          <w:p w14:paraId="5CEE1220"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"id": "example--2",</w:t>
            </w:r>
          </w:p>
          <w:p w14:paraId="343A4E43"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"created": "2016-05-08T03:43:44.000000Z",</w:t>
            </w:r>
          </w:p>
          <w:p w14:paraId="3BD924C0"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"modified": "2016-05-08T03:43:44.000000Z",</w:t>
            </w:r>
          </w:p>
          <w:p w14:paraId="1463AD5F" w14:textId="77777777" w:rsidR="002949B4" w:rsidRDefault="00125358">
            <w:r>
              <w:rPr>
                <w:rFonts w:ascii="Consolas" w:eastAsia="Consolas" w:hAnsi="Consolas" w:cs="Consolas"/>
                <w:sz w:val="18"/>
                <w:szCs w:val="18"/>
                <w:shd w:val="clear" w:color="auto" w:fill="CFE2F3"/>
              </w:rPr>
              <w:t xml:space="preserve">  "version": 1,</w:t>
            </w:r>
          </w:p>
          <w:p w14:paraId="4EFEE443"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"title": "</w:t>
            </w:r>
            <w:r>
              <w:rPr>
                <w:rFonts w:ascii="Consolas" w:eastAsia="Consolas" w:hAnsi="Consolas" w:cs="Consolas"/>
                <w:sz w:val="18"/>
                <w:szCs w:val="18"/>
                <w:shd w:val="clear" w:color="auto" w:fill="CFE2F3"/>
              </w:rPr>
              <w:t>Something completely different</w:t>
            </w:r>
            <w:r>
              <w:rPr>
                <w:rFonts w:ascii="Consolas" w:eastAsia="Consolas" w:hAnsi="Consolas" w:cs="Consolas"/>
                <w:sz w:val="18"/>
                <w:szCs w:val="18"/>
                <w:shd w:val="clear" w:color="auto" w:fill="CFE2F3"/>
              </w:rPr>
              <w:t>",</w:t>
            </w:r>
          </w:p>
          <w:p w14:paraId="2387B482"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"description": "this is the description"</w:t>
            </w:r>
          </w:p>
          <w:p w14:paraId="2824B4B9" w14:textId="77777777" w:rsidR="002949B4" w:rsidRDefault="00125358">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14:paraId="2335DA5A" w14:textId="77777777" w:rsidR="002949B4" w:rsidRDefault="00125358">
            <w:r>
              <w:t>Object creator creates a new object (</w:t>
            </w:r>
            <w:r>
              <w:rPr>
                <w:rFonts w:ascii="Consolas" w:eastAsia="Consolas" w:hAnsi="Consolas" w:cs="Consolas"/>
              </w:rPr>
              <w:t>with a</w:t>
            </w:r>
            <w:r>
              <w:t xml:space="preserve"> new </w:t>
            </w:r>
            <w:r>
              <w:rPr>
                <w:b/>
              </w:rPr>
              <w:t>id</w:t>
            </w:r>
            <w:r>
              <w:t xml:space="preserve"> and </w:t>
            </w:r>
            <w:r>
              <w:rPr>
                <w:b/>
              </w:rPr>
              <w:t>version</w:t>
            </w:r>
            <w:r>
              <w:t xml:space="preserve"> </w:t>
            </w:r>
            <w:r>
              <w:rPr>
                <w:rFonts w:ascii="Consolas" w:eastAsia="Consolas" w:hAnsi="Consolas" w:cs="Consolas"/>
              </w:rPr>
              <w:t xml:space="preserve">set </w:t>
            </w:r>
            <w:r>
              <w:t xml:space="preserve">to </w:t>
            </w:r>
            <w:r>
              <w:rPr>
                <w:i/>
              </w:rPr>
              <w:t>1</w:t>
            </w:r>
            <w:r>
              <w:t>).</w:t>
            </w:r>
          </w:p>
        </w:tc>
      </w:tr>
      <w:tr w:rsidR="002949B4" w14:paraId="5A743F3C" w14:textId="77777777">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2F52B" w14:textId="77777777" w:rsidR="002949B4" w:rsidRDefault="00125358">
            <w:r>
              <w:rPr>
                <w:rFonts w:ascii="Consolas" w:eastAsia="Consolas" w:hAnsi="Consolas" w:cs="Consolas"/>
              </w:rPr>
              <w:t>5</w:t>
            </w:r>
          </w:p>
        </w:tc>
        <w:tc>
          <w:tcPr>
            <w:tcW w:w="5205" w:type="dxa"/>
            <w:tcBorders>
              <w:bottom w:val="single" w:sz="8" w:space="0" w:color="000000"/>
              <w:right w:val="single" w:sz="8" w:space="0" w:color="000000"/>
            </w:tcBorders>
            <w:tcMar>
              <w:top w:w="100" w:type="dxa"/>
              <w:left w:w="100" w:type="dxa"/>
              <w:bottom w:w="100" w:type="dxa"/>
              <w:right w:w="100" w:type="dxa"/>
            </w:tcMar>
          </w:tcPr>
          <w:p w14:paraId="6EF4712C" w14:textId="77777777" w:rsidR="002949B4" w:rsidRDefault="00125358">
            <w:r>
              <w:rPr>
                <w:rFonts w:ascii="Consolas" w:eastAsia="Consolas" w:hAnsi="Consolas" w:cs="Consolas"/>
                <w:sz w:val="18"/>
                <w:szCs w:val="18"/>
                <w:shd w:val="clear" w:color="auto" w:fill="CFE2F3"/>
              </w:rPr>
              <w:t>{</w:t>
            </w:r>
          </w:p>
          <w:p w14:paraId="32A69D2C" w14:textId="77777777" w:rsidR="002949B4" w:rsidRDefault="00125358">
            <w:r>
              <w:rPr>
                <w:rFonts w:ascii="Consolas" w:eastAsia="Consolas" w:hAnsi="Consolas" w:cs="Consolas"/>
                <w:sz w:val="18"/>
                <w:szCs w:val="18"/>
                <w:shd w:val="clear" w:color="auto" w:fill="CFE2F3"/>
              </w:rPr>
              <w:t xml:space="preserve">  "type": "relationship",</w:t>
            </w:r>
          </w:p>
          <w:p w14:paraId="3CE861F3" w14:textId="77777777" w:rsidR="002949B4" w:rsidRDefault="00125358">
            <w:r>
              <w:rPr>
                <w:rFonts w:ascii="Consolas" w:eastAsia="Consolas" w:hAnsi="Consolas" w:cs="Consolas"/>
                <w:sz w:val="18"/>
                <w:szCs w:val="18"/>
                <w:shd w:val="clear" w:color="auto" w:fill="CFE2F3"/>
              </w:rPr>
              <w:t xml:space="preserve">  "id": "relationship--3",</w:t>
            </w:r>
          </w:p>
          <w:p w14:paraId="3A026D43" w14:textId="77777777" w:rsidR="002949B4" w:rsidRDefault="00125358">
            <w:r>
              <w:rPr>
                <w:rFonts w:ascii="Consolas" w:eastAsia="Consolas" w:hAnsi="Consolas" w:cs="Consolas"/>
                <w:sz w:val="18"/>
                <w:szCs w:val="18"/>
                <w:shd w:val="clear" w:color="auto" w:fill="CFE2F3"/>
              </w:rPr>
              <w:t xml:space="preserve">  "created": "2016-05-08T03:43:44.000000Z",</w:t>
            </w:r>
          </w:p>
          <w:p w14:paraId="0A266FD8" w14:textId="77777777" w:rsidR="002949B4" w:rsidRDefault="00125358">
            <w:r>
              <w:rPr>
                <w:rFonts w:ascii="Consolas" w:eastAsia="Consolas" w:hAnsi="Consolas" w:cs="Consolas"/>
                <w:sz w:val="18"/>
                <w:szCs w:val="18"/>
                <w:shd w:val="clear" w:color="auto" w:fill="CFE2F3"/>
              </w:rPr>
              <w:t xml:space="preserve">  "modified": "2016-05-08T03:43:44.000000Z",</w:t>
            </w:r>
          </w:p>
          <w:p w14:paraId="7F9D7666" w14:textId="77777777" w:rsidR="002949B4" w:rsidRDefault="00125358">
            <w:r>
              <w:rPr>
                <w:rFonts w:ascii="Consolas" w:eastAsia="Consolas" w:hAnsi="Consolas" w:cs="Consolas"/>
                <w:sz w:val="18"/>
                <w:szCs w:val="18"/>
                <w:shd w:val="clear" w:color="auto" w:fill="CFE2F3"/>
              </w:rPr>
              <w:t xml:space="preserve">  "version": 1,</w:t>
            </w:r>
          </w:p>
          <w:p w14:paraId="56D42B74" w14:textId="77777777" w:rsidR="002949B4" w:rsidRDefault="00125358">
            <w:r>
              <w:rPr>
                <w:rFonts w:ascii="Consolas" w:eastAsia="Consolas" w:hAnsi="Consolas" w:cs="Consolas"/>
                <w:sz w:val="18"/>
                <w:szCs w:val="18"/>
                <w:shd w:val="clear" w:color="auto" w:fill="CFE2F3"/>
              </w:rPr>
              <w:t xml:space="preserve">  "source_ref": "example--1",</w:t>
            </w:r>
          </w:p>
          <w:p w14:paraId="2493D97C" w14:textId="77777777" w:rsidR="002949B4" w:rsidRDefault="00125358">
            <w:r>
              <w:rPr>
                <w:rFonts w:ascii="Consolas" w:eastAsia="Consolas" w:hAnsi="Consolas" w:cs="Consolas"/>
                <w:sz w:val="18"/>
                <w:szCs w:val="18"/>
                <w:shd w:val="clear" w:color="auto" w:fill="CFE2F3"/>
              </w:rPr>
              <w:t xml:space="preserve">  "target_ref": "example--2",</w:t>
            </w:r>
          </w:p>
          <w:p w14:paraId="570B2371" w14:textId="77777777" w:rsidR="002949B4" w:rsidRDefault="00125358">
            <w:r>
              <w:rPr>
                <w:rFonts w:ascii="Consolas" w:eastAsia="Consolas" w:hAnsi="Consolas" w:cs="Consolas"/>
                <w:sz w:val="18"/>
                <w:szCs w:val="18"/>
                <w:shd w:val="clear" w:color="auto" w:fill="CFE2F3"/>
              </w:rPr>
              <w:t xml:space="preserve">  "name": "derived-from"</w:t>
            </w:r>
          </w:p>
          <w:p w14:paraId="615B8522" w14:textId="77777777" w:rsidR="002949B4" w:rsidRDefault="00125358">
            <w:r>
              <w:rPr>
                <w:rFonts w:ascii="Consolas" w:eastAsia="Consolas" w:hAnsi="Consolas" w:cs="Consolas"/>
                <w:sz w:val="18"/>
                <w:szCs w:val="18"/>
                <w:shd w:val="clear" w:color="auto" w:fill="CFE2F3"/>
              </w:rPr>
              <w:t>}</w:t>
            </w:r>
          </w:p>
        </w:tc>
        <w:tc>
          <w:tcPr>
            <w:tcW w:w="3240" w:type="dxa"/>
            <w:tcBorders>
              <w:bottom w:val="single" w:sz="8" w:space="0" w:color="000000"/>
              <w:right w:val="single" w:sz="8" w:space="0" w:color="000000"/>
            </w:tcBorders>
            <w:tcMar>
              <w:top w:w="100" w:type="dxa"/>
              <w:left w:w="100" w:type="dxa"/>
              <w:bottom w:w="100" w:type="dxa"/>
              <w:right w:w="100" w:type="dxa"/>
            </w:tcMar>
          </w:tcPr>
          <w:p w14:paraId="0F0F5673" w14:textId="77777777" w:rsidR="002949B4" w:rsidRDefault="00125358">
            <w:r>
              <w:t>(Optional) Object creator creates a n</w:t>
            </w:r>
            <w:r>
              <w:t>ew Relationship indicating that the new object is derived from the old object.</w:t>
            </w:r>
          </w:p>
        </w:tc>
      </w:tr>
    </w:tbl>
    <w:p w14:paraId="38AAC93F" w14:textId="77777777" w:rsidR="002949B4" w:rsidRDefault="002949B4"/>
    <w:p w14:paraId="0AF757AC" w14:textId="77777777" w:rsidR="002949B4" w:rsidRDefault="00125358">
      <w:r>
        <w:rPr>
          <w:b/>
        </w:rPr>
        <w:t>Example Consumer Workflow</w:t>
      </w:r>
    </w:p>
    <w:p w14:paraId="4DEB1688" w14:textId="77777777" w:rsidR="002949B4" w:rsidRDefault="00125358">
      <w:r>
        <w:t>This section describes an example workflow where a consumer receives multiple updates to a particular object. (In this example, the STIX Objects have</w:t>
      </w:r>
      <w:r>
        <w:t xml:space="preserve"> been truncated for brevity.)</w:t>
      </w:r>
    </w:p>
    <w:p w14:paraId="4ECC5053" w14:textId="77777777" w:rsidR="002949B4" w:rsidRDefault="002949B4"/>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020"/>
        <w:gridCol w:w="5080"/>
        <w:gridCol w:w="3260"/>
      </w:tblGrid>
      <w:tr w:rsidR="002949B4" w14:paraId="48FA81C8" w14:textId="77777777">
        <w:tc>
          <w:tcPr>
            <w:tcW w:w="102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0F324FBB" w14:textId="77777777" w:rsidR="002949B4" w:rsidRDefault="00125358">
            <w:pPr>
              <w:widowControl w:val="0"/>
            </w:pPr>
            <w:r>
              <w:rPr>
                <w:b/>
                <w:color w:val="FFFFFF"/>
                <w:shd w:val="clear" w:color="auto" w:fill="073763"/>
              </w:rPr>
              <w:t>Step #</w:t>
            </w:r>
          </w:p>
        </w:tc>
        <w:tc>
          <w:tcPr>
            <w:tcW w:w="508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182968AA" w14:textId="77777777" w:rsidR="002949B4" w:rsidRDefault="00125358">
            <w:pPr>
              <w:widowControl w:val="0"/>
            </w:pPr>
            <w:r>
              <w:rPr>
                <w:b/>
                <w:color w:val="FFFFFF"/>
                <w:shd w:val="clear" w:color="auto" w:fill="073763"/>
              </w:rPr>
              <w:t>STIX Object</w:t>
            </w:r>
          </w:p>
        </w:tc>
        <w:tc>
          <w:tcPr>
            <w:tcW w:w="326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07A11049" w14:textId="77777777" w:rsidR="002949B4" w:rsidRDefault="00125358">
            <w:pPr>
              <w:widowControl w:val="0"/>
            </w:pPr>
            <w:r>
              <w:rPr>
                <w:b/>
                <w:color w:val="FFFFFF"/>
                <w:shd w:val="clear" w:color="auto" w:fill="073763"/>
              </w:rPr>
              <w:t>Recipient Action</w:t>
            </w:r>
          </w:p>
        </w:tc>
      </w:tr>
      <w:tr w:rsidR="002949B4" w14:paraId="601434C2"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51B783" w14:textId="77777777" w:rsidR="002949B4" w:rsidRDefault="00125358">
            <w:pPr>
              <w:widowControl w:val="0"/>
            </w:pPr>
            <w:r>
              <w:lastRenderedPageBreak/>
              <w:t>1</w:t>
            </w:r>
          </w:p>
        </w:tc>
        <w:tc>
          <w:tcPr>
            <w:tcW w:w="5080" w:type="dxa"/>
            <w:tcBorders>
              <w:bottom w:val="single" w:sz="8" w:space="0" w:color="000000"/>
              <w:right w:val="single" w:sz="8" w:space="0" w:color="000000"/>
            </w:tcBorders>
            <w:tcMar>
              <w:top w:w="100" w:type="dxa"/>
              <w:left w:w="100" w:type="dxa"/>
              <w:bottom w:w="100" w:type="dxa"/>
              <w:right w:w="100" w:type="dxa"/>
            </w:tcMar>
          </w:tcPr>
          <w:p w14:paraId="52F9FEF8" w14:textId="77777777" w:rsidR="002949B4" w:rsidRDefault="00125358">
            <w:pPr>
              <w:widowControl w:val="0"/>
            </w:pPr>
            <w:r>
              <w:rPr>
                <w:rFonts w:ascii="Consolas" w:eastAsia="Consolas" w:hAnsi="Consolas" w:cs="Consolas"/>
                <w:sz w:val="18"/>
                <w:szCs w:val="18"/>
                <w:shd w:val="clear" w:color="auto" w:fill="CFE2F3"/>
              </w:rPr>
              <w:t>{</w:t>
            </w:r>
          </w:p>
          <w:p w14:paraId="5BB75CE3"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247366C7" w14:textId="77777777" w:rsidR="002949B4" w:rsidRDefault="00125358">
            <w:pPr>
              <w:widowControl w:val="0"/>
            </w:pPr>
            <w:r>
              <w:rPr>
                <w:rFonts w:ascii="Consolas" w:eastAsia="Consolas" w:hAnsi="Consolas" w:cs="Consolas"/>
                <w:sz w:val="18"/>
                <w:szCs w:val="18"/>
                <w:shd w:val="clear" w:color="auto" w:fill="CFE2F3"/>
              </w:rPr>
              <w:t xml:space="preserve">  "id": "example--1",</w:t>
            </w:r>
          </w:p>
          <w:p w14:paraId="7A3AB2DC" w14:textId="77777777" w:rsidR="002949B4" w:rsidRDefault="00125358">
            <w:r>
              <w:rPr>
                <w:rFonts w:ascii="Consolas" w:eastAsia="Consolas" w:hAnsi="Consolas" w:cs="Consolas"/>
                <w:sz w:val="18"/>
                <w:szCs w:val="18"/>
                <w:shd w:val="clear" w:color="auto" w:fill="CFE2F3"/>
              </w:rPr>
              <w:t xml:space="preserve">  "created": "2016-05-01T06:13:14.000000Z",</w:t>
            </w:r>
          </w:p>
          <w:p w14:paraId="38ECA892" w14:textId="77777777" w:rsidR="002949B4" w:rsidRDefault="00125358">
            <w:r>
              <w:rPr>
                <w:rFonts w:ascii="Consolas" w:eastAsia="Consolas" w:hAnsi="Consolas" w:cs="Consolas"/>
                <w:sz w:val="18"/>
                <w:szCs w:val="18"/>
                <w:shd w:val="clear" w:color="auto" w:fill="CFE2F3"/>
              </w:rPr>
              <w:t xml:space="preserve">  "modified": "2016-05-01T06:13:14.000000Z",</w:t>
            </w:r>
          </w:p>
          <w:p w14:paraId="6A0BAC3F" w14:textId="77777777" w:rsidR="002949B4" w:rsidRDefault="00125358">
            <w:pPr>
              <w:widowControl w:val="0"/>
            </w:pPr>
            <w:r>
              <w:rPr>
                <w:rFonts w:ascii="Consolas" w:eastAsia="Consolas" w:hAnsi="Consolas" w:cs="Consolas"/>
                <w:sz w:val="18"/>
                <w:szCs w:val="18"/>
                <w:shd w:val="clear" w:color="auto" w:fill="CFE2F3"/>
              </w:rPr>
              <w:t xml:space="preserve">  "version": 1</w:t>
            </w:r>
          </w:p>
          <w:p w14:paraId="5CDBEA77" w14:textId="77777777" w:rsidR="002949B4" w:rsidRDefault="00125358">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14:paraId="7BBEC18D" w14:textId="77777777" w:rsidR="002949B4" w:rsidRDefault="00125358">
            <w:pPr>
              <w:spacing w:line="240" w:lineRule="auto"/>
            </w:pPr>
            <w:r>
              <w:t>Consumer</w:t>
            </w:r>
            <w:r>
              <w:t xml:space="preserve"> stores example object because this is the first time they have seen the object.</w:t>
            </w:r>
          </w:p>
        </w:tc>
      </w:tr>
      <w:tr w:rsidR="002949B4" w14:paraId="7B79F794"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8DE1B" w14:textId="77777777" w:rsidR="002949B4" w:rsidRDefault="00125358">
            <w:pPr>
              <w:widowControl w:val="0"/>
            </w:pPr>
            <w:r>
              <w:t>2</w:t>
            </w:r>
          </w:p>
        </w:tc>
        <w:tc>
          <w:tcPr>
            <w:tcW w:w="5080" w:type="dxa"/>
            <w:tcBorders>
              <w:bottom w:val="single" w:sz="8" w:space="0" w:color="000000"/>
              <w:right w:val="single" w:sz="8" w:space="0" w:color="000000"/>
            </w:tcBorders>
            <w:tcMar>
              <w:top w:w="100" w:type="dxa"/>
              <w:left w:w="100" w:type="dxa"/>
              <w:bottom w:w="100" w:type="dxa"/>
              <w:right w:w="100" w:type="dxa"/>
            </w:tcMar>
          </w:tcPr>
          <w:p w14:paraId="5AAD6D4D" w14:textId="77777777" w:rsidR="002949B4" w:rsidRDefault="00125358">
            <w:pPr>
              <w:widowControl w:val="0"/>
            </w:pPr>
            <w:r>
              <w:rPr>
                <w:rFonts w:ascii="Consolas" w:eastAsia="Consolas" w:hAnsi="Consolas" w:cs="Consolas"/>
                <w:sz w:val="18"/>
                <w:szCs w:val="18"/>
                <w:shd w:val="clear" w:color="auto" w:fill="CFE2F3"/>
              </w:rPr>
              <w:t>{</w:t>
            </w:r>
          </w:p>
          <w:p w14:paraId="4A47055B"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21A5517F" w14:textId="77777777" w:rsidR="002949B4" w:rsidRDefault="00125358">
            <w:pPr>
              <w:widowControl w:val="0"/>
            </w:pPr>
            <w:r>
              <w:rPr>
                <w:rFonts w:ascii="Consolas" w:eastAsia="Consolas" w:hAnsi="Consolas" w:cs="Consolas"/>
                <w:sz w:val="18"/>
                <w:szCs w:val="18"/>
                <w:shd w:val="clear" w:color="auto" w:fill="CFE2F3"/>
              </w:rPr>
              <w:t xml:space="preserve">  "id": "example--1",</w:t>
            </w:r>
          </w:p>
          <w:p w14:paraId="5E343C04" w14:textId="77777777" w:rsidR="002949B4" w:rsidRDefault="00125358">
            <w:r>
              <w:rPr>
                <w:rFonts w:ascii="Consolas" w:eastAsia="Consolas" w:hAnsi="Consolas" w:cs="Consolas"/>
                <w:sz w:val="18"/>
                <w:szCs w:val="18"/>
                <w:shd w:val="clear" w:color="auto" w:fill="CFE2F3"/>
              </w:rPr>
              <w:t xml:space="preserve">  "created": "2016-05-01T06:13:14.000000Z",</w:t>
            </w:r>
          </w:p>
          <w:p w14:paraId="14EF5F37" w14:textId="77777777" w:rsidR="002949B4" w:rsidRDefault="00125358">
            <w:r>
              <w:rPr>
                <w:rFonts w:ascii="Consolas" w:eastAsia="Consolas" w:hAnsi="Consolas" w:cs="Consolas"/>
                <w:sz w:val="18"/>
                <w:szCs w:val="18"/>
                <w:shd w:val="clear" w:color="auto" w:fill="CFE2F3"/>
              </w:rPr>
              <w:t xml:space="preserve">  "modified": "2016-05-08T03:43:44.000000Z",</w:t>
            </w:r>
          </w:p>
          <w:p w14:paraId="3E247AD3" w14:textId="77777777" w:rsidR="002949B4" w:rsidRDefault="00125358">
            <w:pPr>
              <w:widowControl w:val="0"/>
            </w:pPr>
            <w:r>
              <w:rPr>
                <w:rFonts w:ascii="Consolas" w:eastAsia="Consolas" w:hAnsi="Consolas" w:cs="Consolas"/>
                <w:sz w:val="18"/>
                <w:szCs w:val="18"/>
                <w:shd w:val="clear" w:color="auto" w:fill="CFE2F3"/>
              </w:rPr>
              <w:t xml:space="preserve">  "version": 4</w:t>
            </w:r>
          </w:p>
          <w:p w14:paraId="1888D330" w14:textId="77777777" w:rsidR="002949B4" w:rsidRDefault="00125358">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14:paraId="541A8671" w14:textId="77777777" w:rsidR="002949B4" w:rsidRDefault="00125358">
            <w:pPr>
              <w:spacing w:line="240" w:lineRule="auto"/>
            </w:pPr>
            <w:r>
              <w:t>Consumer updates example object because the received version number is higher than the object that is currently stored.</w:t>
            </w:r>
          </w:p>
          <w:p w14:paraId="18A48B20" w14:textId="77777777" w:rsidR="002949B4" w:rsidRDefault="00125358">
            <w:pPr>
              <w:widowControl w:val="0"/>
            </w:pPr>
            <w:r>
              <w:rPr>
                <w:rFonts w:ascii="Consolas" w:eastAsia="Consolas" w:hAnsi="Consolas" w:cs="Consolas"/>
                <w:b/>
              </w:rPr>
              <w:t xml:space="preserve"> </w:t>
            </w:r>
          </w:p>
        </w:tc>
      </w:tr>
      <w:tr w:rsidR="002949B4" w14:paraId="1246FC03"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1BE85F" w14:textId="77777777" w:rsidR="002949B4" w:rsidRDefault="00125358">
            <w:pPr>
              <w:widowControl w:val="0"/>
            </w:pPr>
            <w:r>
              <w:t>3</w:t>
            </w:r>
          </w:p>
        </w:tc>
        <w:tc>
          <w:tcPr>
            <w:tcW w:w="5080" w:type="dxa"/>
            <w:tcBorders>
              <w:bottom w:val="single" w:sz="8" w:space="0" w:color="000000"/>
              <w:right w:val="single" w:sz="8" w:space="0" w:color="000000"/>
            </w:tcBorders>
            <w:tcMar>
              <w:top w:w="100" w:type="dxa"/>
              <w:left w:w="100" w:type="dxa"/>
              <w:bottom w:w="100" w:type="dxa"/>
              <w:right w:w="100" w:type="dxa"/>
            </w:tcMar>
          </w:tcPr>
          <w:p w14:paraId="76AE44DF" w14:textId="77777777" w:rsidR="002949B4" w:rsidRDefault="00125358">
            <w:pPr>
              <w:widowControl w:val="0"/>
            </w:pPr>
            <w:r>
              <w:rPr>
                <w:rFonts w:ascii="Consolas" w:eastAsia="Consolas" w:hAnsi="Consolas" w:cs="Consolas"/>
                <w:sz w:val="18"/>
                <w:szCs w:val="18"/>
                <w:shd w:val="clear" w:color="auto" w:fill="CFE2F3"/>
              </w:rPr>
              <w:t>{</w:t>
            </w:r>
          </w:p>
          <w:p w14:paraId="16952057"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720670DC" w14:textId="77777777" w:rsidR="002949B4" w:rsidRDefault="00125358">
            <w:pPr>
              <w:widowControl w:val="0"/>
            </w:pPr>
            <w:r>
              <w:rPr>
                <w:rFonts w:ascii="Consolas" w:eastAsia="Consolas" w:hAnsi="Consolas" w:cs="Consolas"/>
                <w:sz w:val="18"/>
                <w:szCs w:val="18"/>
                <w:shd w:val="clear" w:color="auto" w:fill="CFE2F3"/>
              </w:rPr>
              <w:t xml:space="preserve">  "id": "example--1",</w:t>
            </w:r>
          </w:p>
          <w:p w14:paraId="7C249E28" w14:textId="77777777" w:rsidR="002949B4" w:rsidRDefault="00125358">
            <w:r>
              <w:rPr>
                <w:rFonts w:ascii="Consolas" w:eastAsia="Consolas" w:hAnsi="Consolas" w:cs="Consolas"/>
                <w:sz w:val="18"/>
                <w:szCs w:val="18"/>
                <w:shd w:val="clear" w:color="auto" w:fill="CFE2F3"/>
              </w:rPr>
              <w:t xml:space="preserve">  "created": "2016-05-01T06:13:14.000000Z",</w:t>
            </w:r>
          </w:p>
          <w:p w14:paraId="23D456A6" w14:textId="77777777" w:rsidR="002949B4" w:rsidRDefault="00125358">
            <w:r>
              <w:rPr>
                <w:rFonts w:ascii="Consolas" w:eastAsia="Consolas" w:hAnsi="Consolas" w:cs="Consolas"/>
                <w:sz w:val="18"/>
                <w:szCs w:val="18"/>
                <w:shd w:val="clear" w:color="auto" w:fill="CFE2F3"/>
              </w:rPr>
              <w:t xml:space="preserve">  "modified": "2016-05-06T06:23:45.000000Z",</w:t>
            </w:r>
          </w:p>
          <w:p w14:paraId="240CEA5C" w14:textId="77777777" w:rsidR="002949B4" w:rsidRDefault="00125358">
            <w:pPr>
              <w:widowControl w:val="0"/>
            </w:pPr>
            <w:r>
              <w:rPr>
                <w:rFonts w:ascii="Consolas" w:eastAsia="Consolas" w:hAnsi="Consolas" w:cs="Consolas"/>
                <w:sz w:val="18"/>
                <w:szCs w:val="18"/>
                <w:shd w:val="clear" w:color="auto" w:fill="CFE2F3"/>
              </w:rPr>
              <w:t xml:space="preserve">  "version": 3</w:t>
            </w:r>
          </w:p>
          <w:p w14:paraId="1E878CE9" w14:textId="77777777" w:rsidR="002949B4" w:rsidRDefault="00125358">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14:paraId="5135970B" w14:textId="77777777" w:rsidR="002949B4" w:rsidRDefault="00125358">
            <w:pPr>
              <w:spacing w:line="240" w:lineRule="auto"/>
            </w:pPr>
            <w:r>
              <w:t>Consumer ignores this object because they already have a newer version of the object.</w:t>
            </w:r>
          </w:p>
          <w:p w14:paraId="0FF05704" w14:textId="77777777" w:rsidR="002949B4" w:rsidRDefault="00125358">
            <w:pPr>
              <w:spacing w:line="240" w:lineRule="auto"/>
            </w:pPr>
            <w:r>
              <w:t>Note: consumer might choose to store meta-information about received objects, including versions that were r</w:t>
            </w:r>
            <w:r>
              <w:t>eceived out-of-order.</w:t>
            </w:r>
          </w:p>
        </w:tc>
      </w:tr>
      <w:tr w:rsidR="002949B4" w14:paraId="47E243C7"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3EC479" w14:textId="77777777" w:rsidR="002949B4" w:rsidRDefault="00125358">
            <w:pPr>
              <w:widowControl w:val="0"/>
            </w:pPr>
            <w:r>
              <w:t>4</w:t>
            </w:r>
          </w:p>
        </w:tc>
        <w:tc>
          <w:tcPr>
            <w:tcW w:w="5080" w:type="dxa"/>
            <w:tcBorders>
              <w:bottom w:val="single" w:sz="8" w:space="0" w:color="000000"/>
              <w:right w:val="single" w:sz="8" w:space="0" w:color="000000"/>
            </w:tcBorders>
            <w:tcMar>
              <w:top w:w="100" w:type="dxa"/>
              <w:left w:w="100" w:type="dxa"/>
              <w:bottom w:w="100" w:type="dxa"/>
              <w:right w:w="100" w:type="dxa"/>
            </w:tcMar>
          </w:tcPr>
          <w:p w14:paraId="2B043771" w14:textId="77777777" w:rsidR="002949B4" w:rsidRDefault="00125358">
            <w:pPr>
              <w:widowControl w:val="0"/>
            </w:pPr>
            <w:r>
              <w:rPr>
                <w:rFonts w:ascii="Consolas" w:eastAsia="Consolas" w:hAnsi="Consolas" w:cs="Consolas"/>
                <w:sz w:val="18"/>
                <w:szCs w:val="18"/>
                <w:shd w:val="clear" w:color="auto" w:fill="CFE2F3"/>
              </w:rPr>
              <w:t>{</w:t>
            </w:r>
          </w:p>
          <w:p w14:paraId="5BCFA997"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48A9E0E5" w14:textId="77777777" w:rsidR="002949B4" w:rsidRDefault="00125358">
            <w:pPr>
              <w:widowControl w:val="0"/>
            </w:pPr>
            <w:r>
              <w:rPr>
                <w:rFonts w:ascii="Consolas" w:eastAsia="Consolas" w:hAnsi="Consolas" w:cs="Consolas"/>
                <w:sz w:val="18"/>
                <w:szCs w:val="18"/>
                <w:shd w:val="clear" w:color="auto" w:fill="CFE2F3"/>
              </w:rPr>
              <w:t xml:space="preserve">  "id": "example--1",</w:t>
            </w:r>
          </w:p>
          <w:p w14:paraId="38257F44" w14:textId="77777777" w:rsidR="002949B4" w:rsidRDefault="00125358">
            <w:r>
              <w:rPr>
                <w:rFonts w:ascii="Consolas" w:eastAsia="Consolas" w:hAnsi="Consolas" w:cs="Consolas"/>
                <w:sz w:val="18"/>
                <w:szCs w:val="18"/>
                <w:shd w:val="clear" w:color="auto" w:fill="CFE2F3"/>
              </w:rPr>
              <w:t xml:space="preserve">  "created": "2016-05-01T06:13:14.000000Z",</w:t>
            </w:r>
          </w:p>
          <w:p w14:paraId="119037E3" w14:textId="77777777" w:rsidR="002949B4" w:rsidRDefault="00125358">
            <w:r>
              <w:rPr>
                <w:rFonts w:ascii="Consolas" w:eastAsia="Consolas" w:hAnsi="Consolas" w:cs="Consolas"/>
                <w:sz w:val="18"/>
                <w:szCs w:val="18"/>
                <w:shd w:val="clear" w:color="auto" w:fill="CFE2F3"/>
              </w:rPr>
              <w:t xml:space="preserve">  "modified": "2016-05-11T06:41:21.000000Z",</w:t>
            </w:r>
          </w:p>
          <w:p w14:paraId="64BCAD52" w14:textId="77777777" w:rsidR="002949B4" w:rsidRDefault="00125358">
            <w:pPr>
              <w:widowControl w:val="0"/>
            </w:pPr>
            <w:r>
              <w:rPr>
                <w:rFonts w:ascii="Consolas" w:eastAsia="Consolas" w:hAnsi="Consolas" w:cs="Consolas"/>
                <w:sz w:val="18"/>
                <w:szCs w:val="18"/>
                <w:shd w:val="clear" w:color="auto" w:fill="CFE2F3"/>
              </w:rPr>
              <w:t xml:space="preserve">  "version": 12,</w:t>
            </w:r>
          </w:p>
          <w:p w14:paraId="355202EC" w14:textId="77777777" w:rsidR="002949B4" w:rsidRDefault="00125358">
            <w:pPr>
              <w:widowControl w:val="0"/>
            </w:pPr>
            <w:r>
              <w:rPr>
                <w:rFonts w:ascii="Consolas" w:eastAsia="Consolas" w:hAnsi="Consolas" w:cs="Consolas"/>
                <w:sz w:val="18"/>
                <w:szCs w:val="18"/>
                <w:shd w:val="clear" w:color="auto" w:fill="CFE2F3"/>
              </w:rPr>
              <w:t xml:space="preserve">  "revoked": true</w:t>
            </w:r>
          </w:p>
          <w:p w14:paraId="2646F34C" w14:textId="77777777" w:rsidR="002949B4" w:rsidRDefault="00125358">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14:paraId="0AF0831A" w14:textId="77777777" w:rsidR="002949B4" w:rsidRDefault="00125358">
            <w:pPr>
              <w:spacing w:line="240" w:lineRule="auto"/>
            </w:pPr>
            <w:r>
              <w:t>Consumer deletes example object, but keeps some metadata regarding the object.</w:t>
            </w:r>
          </w:p>
        </w:tc>
      </w:tr>
      <w:tr w:rsidR="002949B4" w14:paraId="4EC5C548"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4F0022" w14:textId="77777777" w:rsidR="002949B4" w:rsidRDefault="00125358">
            <w:pPr>
              <w:widowControl w:val="0"/>
            </w:pPr>
            <w:r>
              <w:t>5</w:t>
            </w:r>
          </w:p>
        </w:tc>
        <w:tc>
          <w:tcPr>
            <w:tcW w:w="5080" w:type="dxa"/>
            <w:tcBorders>
              <w:bottom w:val="single" w:sz="8" w:space="0" w:color="000000"/>
              <w:right w:val="single" w:sz="8" w:space="0" w:color="000000"/>
            </w:tcBorders>
            <w:tcMar>
              <w:top w:w="100" w:type="dxa"/>
              <w:left w:w="100" w:type="dxa"/>
              <w:bottom w:w="100" w:type="dxa"/>
              <w:right w:w="100" w:type="dxa"/>
            </w:tcMar>
          </w:tcPr>
          <w:p w14:paraId="47C50632" w14:textId="77777777" w:rsidR="002949B4" w:rsidRDefault="00125358">
            <w:pPr>
              <w:widowControl w:val="0"/>
            </w:pPr>
            <w:r>
              <w:rPr>
                <w:rFonts w:ascii="Consolas" w:eastAsia="Consolas" w:hAnsi="Consolas" w:cs="Consolas"/>
                <w:sz w:val="18"/>
                <w:szCs w:val="18"/>
                <w:shd w:val="clear" w:color="auto" w:fill="CFE2F3"/>
              </w:rPr>
              <w:t>{</w:t>
            </w:r>
          </w:p>
          <w:p w14:paraId="6C8B90F1"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41445327" w14:textId="77777777" w:rsidR="002949B4" w:rsidRDefault="00125358">
            <w:pPr>
              <w:widowControl w:val="0"/>
            </w:pPr>
            <w:r>
              <w:rPr>
                <w:rFonts w:ascii="Consolas" w:eastAsia="Consolas" w:hAnsi="Consolas" w:cs="Consolas"/>
                <w:sz w:val="18"/>
                <w:szCs w:val="18"/>
                <w:shd w:val="clear" w:color="auto" w:fill="CFE2F3"/>
              </w:rPr>
              <w:t xml:space="preserve">  "id": "example--1",</w:t>
            </w:r>
          </w:p>
          <w:p w14:paraId="7536E4B1" w14:textId="77777777" w:rsidR="002949B4" w:rsidRDefault="00125358">
            <w:r>
              <w:rPr>
                <w:rFonts w:ascii="Consolas" w:eastAsia="Consolas" w:hAnsi="Consolas" w:cs="Consolas"/>
                <w:sz w:val="18"/>
                <w:szCs w:val="18"/>
                <w:shd w:val="clear" w:color="auto" w:fill="CFE2F3"/>
              </w:rPr>
              <w:t xml:space="preserve">  "created": "2016-05-01T06:13:14.000000Z",</w:t>
            </w:r>
          </w:p>
          <w:p w14:paraId="55F05F39" w14:textId="77777777" w:rsidR="002949B4" w:rsidRDefault="00125358">
            <w:r>
              <w:rPr>
                <w:rFonts w:ascii="Consolas" w:eastAsia="Consolas" w:hAnsi="Consolas" w:cs="Consolas"/>
                <w:sz w:val="18"/>
                <w:szCs w:val="18"/>
                <w:shd w:val="clear" w:color="auto" w:fill="CFE2F3"/>
              </w:rPr>
              <w:t xml:space="preserve">  "modified": "2016-05-10T17:28:54.000000Z",</w:t>
            </w:r>
          </w:p>
          <w:p w14:paraId="0181F08B" w14:textId="77777777" w:rsidR="002949B4" w:rsidRDefault="00125358">
            <w:pPr>
              <w:widowControl w:val="0"/>
            </w:pPr>
            <w:r>
              <w:rPr>
                <w:rFonts w:ascii="Consolas" w:eastAsia="Consolas" w:hAnsi="Consolas" w:cs="Consolas"/>
                <w:sz w:val="18"/>
                <w:szCs w:val="18"/>
                <w:shd w:val="clear" w:color="auto" w:fill="CFE2F3"/>
              </w:rPr>
              <w:t xml:space="preserve">  "version": 11</w:t>
            </w:r>
          </w:p>
          <w:p w14:paraId="70F5A802" w14:textId="77777777" w:rsidR="002949B4" w:rsidRDefault="00125358">
            <w:pPr>
              <w:widowControl w:val="0"/>
            </w:pPr>
            <w:r>
              <w:rPr>
                <w:rFonts w:ascii="Consolas" w:eastAsia="Consolas" w:hAnsi="Consolas" w:cs="Consolas"/>
                <w:sz w:val="18"/>
                <w:szCs w:val="18"/>
                <w:shd w:val="clear" w:color="auto" w:fill="CFE2F3"/>
              </w:rPr>
              <w:t>}</w:t>
            </w:r>
          </w:p>
        </w:tc>
        <w:tc>
          <w:tcPr>
            <w:tcW w:w="3260" w:type="dxa"/>
            <w:tcBorders>
              <w:bottom w:val="single" w:sz="8" w:space="0" w:color="000000"/>
              <w:right w:val="single" w:sz="8" w:space="0" w:color="000000"/>
            </w:tcBorders>
            <w:tcMar>
              <w:top w:w="100" w:type="dxa"/>
              <w:left w:w="100" w:type="dxa"/>
              <w:bottom w:w="100" w:type="dxa"/>
              <w:right w:w="100" w:type="dxa"/>
            </w:tcMar>
          </w:tcPr>
          <w:p w14:paraId="1B3B58AE" w14:textId="77777777" w:rsidR="002949B4" w:rsidRDefault="00125358">
            <w:pPr>
              <w:spacing w:line="240" w:lineRule="auto"/>
            </w:pPr>
            <w:r>
              <w:t xml:space="preserve">Consumer ignores this </w:t>
            </w:r>
            <w:r>
              <w:t>object because they already have a newer version of the object (the revoked version).</w:t>
            </w:r>
          </w:p>
        </w:tc>
      </w:tr>
    </w:tbl>
    <w:p w14:paraId="142E2C3B" w14:textId="77777777" w:rsidR="002949B4" w:rsidRDefault="00125358">
      <w:r>
        <w:t>​</w:t>
      </w:r>
    </w:p>
    <w:p w14:paraId="4A639B70" w14:textId="77777777" w:rsidR="002949B4" w:rsidRDefault="002949B4"/>
    <w:p w14:paraId="6A4F06E1" w14:textId="77777777" w:rsidR="002949B4" w:rsidRDefault="00125358">
      <w:r>
        <w:rPr>
          <w:b/>
        </w:rPr>
        <w:t>Example Object Creator Workflow</w:t>
      </w:r>
    </w:p>
    <w:p w14:paraId="74C7D4DB" w14:textId="77777777" w:rsidR="002949B4" w:rsidRDefault="00125358">
      <w:r>
        <w:t xml:space="preserve">This section describes an example workflow where a object creator publishes multiple updates to a particular object. This scenario assumes a human using a STIX implementation. (In this example, the STIX Objects have been truncated for brevity.) </w:t>
      </w:r>
    </w:p>
    <w:p w14:paraId="313DBDB6" w14:textId="77777777" w:rsidR="002949B4" w:rsidRDefault="002949B4"/>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020"/>
        <w:gridCol w:w="5460"/>
        <w:gridCol w:w="2880"/>
      </w:tblGrid>
      <w:tr w:rsidR="002949B4" w14:paraId="4D9BDADB" w14:textId="77777777">
        <w:tc>
          <w:tcPr>
            <w:tcW w:w="1020"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8A3B52D" w14:textId="77777777" w:rsidR="002949B4" w:rsidRDefault="00125358">
            <w:pPr>
              <w:widowControl w:val="0"/>
            </w:pPr>
            <w:r>
              <w:rPr>
                <w:b/>
                <w:color w:val="FFFFFF"/>
                <w:shd w:val="clear" w:color="auto" w:fill="073763"/>
              </w:rPr>
              <w:t>Step #</w:t>
            </w:r>
          </w:p>
        </w:tc>
        <w:tc>
          <w:tcPr>
            <w:tcW w:w="546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B6A52D2" w14:textId="77777777" w:rsidR="002949B4" w:rsidRDefault="00125358">
            <w:pPr>
              <w:widowControl w:val="0"/>
            </w:pPr>
            <w:r>
              <w:rPr>
                <w:b/>
                <w:color w:val="FFFFFF"/>
                <w:shd w:val="clear" w:color="auto" w:fill="073763"/>
              </w:rPr>
              <w:t>ST</w:t>
            </w:r>
            <w:r>
              <w:rPr>
                <w:b/>
                <w:color w:val="FFFFFF"/>
                <w:shd w:val="clear" w:color="auto" w:fill="073763"/>
              </w:rPr>
              <w:t>IX Object</w:t>
            </w:r>
          </w:p>
        </w:tc>
        <w:tc>
          <w:tcPr>
            <w:tcW w:w="288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8F8031B" w14:textId="77777777" w:rsidR="002949B4" w:rsidRDefault="00125358">
            <w:pPr>
              <w:widowControl w:val="0"/>
            </w:pPr>
            <w:r>
              <w:rPr>
                <w:b/>
                <w:color w:val="FFFFFF"/>
                <w:shd w:val="clear" w:color="auto" w:fill="073763"/>
              </w:rPr>
              <w:t>User Action</w:t>
            </w:r>
          </w:p>
        </w:tc>
      </w:tr>
      <w:tr w:rsidR="002949B4" w14:paraId="70E3FF5F"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27D84D" w14:textId="77777777" w:rsidR="002949B4" w:rsidRDefault="00125358">
            <w:pPr>
              <w:spacing w:line="240" w:lineRule="auto"/>
            </w:pPr>
            <w:r>
              <w:lastRenderedPageBreak/>
              <w:t>1</w:t>
            </w:r>
          </w:p>
        </w:tc>
        <w:tc>
          <w:tcPr>
            <w:tcW w:w="5460" w:type="dxa"/>
            <w:tcBorders>
              <w:bottom w:val="single" w:sz="8" w:space="0" w:color="000000"/>
              <w:right w:val="single" w:sz="8" w:space="0" w:color="000000"/>
            </w:tcBorders>
            <w:tcMar>
              <w:top w:w="100" w:type="dxa"/>
              <w:left w:w="100" w:type="dxa"/>
              <w:bottom w:w="100" w:type="dxa"/>
              <w:right w:w="100" w:type="dxa"/>
            </w:tcMar>
          </w:tcPr>
          <w:p w14:paraId="66A1EC85" w14:textId="77777777" w:rsidR="002949B4" w:rsidRDefault="00125358">
            <w:pPr>
              <w:widowControl w:val="0"/>
            </w:pPr>
            <w:r>
              <w:rPr>
                <w:highlight w:val="white"/>
              </w:rPr>
              <w:t>N/A – STIX is not involved in this scenario.</w:t>
            </w:r>
          </w:p>
          <w:p w14:paraId="6CFB8F8B" w14:textId="77777777" w:rsidR="002949B4" w:rsidRDefault="002949B4">
            <w:pPr>
              <w:widowControl w:val="0"/>
            </w:pPr>
          </w:p>
          <w:p w14:paraId="09BEB08D" w14:textId="77777777" w:rsidR="002949B4" w:rsidRDefault="00125358">
            <w:pPr>
              <w:widowControl w:val="0"/>
            </w:pPr>
            <w:r>
              <w:rPr>
                <w:highlight w:val="white"/>
              </w:rPr>
              <w:t xml:space="preserve">(Tools </w:t>
            </w:r>
            <w:r>
              <w:rPr>
                <w:i/>
                <w:highlight w:val="white"/>
              </w:rPr>
              <w:t xml:space="preserve">could </w:t>
            </w:r>
            <w:r>
              <w:rPr>
                <w:highlight w:val="white"/>
              </w:rPr>
              <w:t>choose to create and track STIX versions for internal changes, but it is not required by the specification.)</w:t>
            </w:r>
          </w:p>
        </w:tc>
        <w:tc>
          <w:tcPr>
            <w:tcW w:w="2880" w:type="dxa"/>
            <w:tcBorders>
              <w:bottom w:val="single" w:sz="8" w:space="0" w:color="000000"/>
              <w:right w:val="single" w:sz="8" w:space="0" w:color="000000"/>
            </w:tcBorders>
            <w:tcMar>
              <w:top w:w="20" w:type="dxa"/>
              <w:left w:w="20" w:type="dxa"/>
              <w:bottom w:w="20" w:type="dxa"/>
              <w:right w:w="20" w:type="dxa"/>
            </w:tcMar>
          </w:tcPr>
          <w:p w14:paraId="7387B7CF" w14:textId="77777777" w:rsidR="002949B4" w:rsidRDefault="00125358">
            <w:pPr>
              <w:spacing w:line="240" w:lineRule="auto"/>
            </w:pPr>
            <w:r>
              <w:rPr>
                <w:rFonts w:ascii="Consolas" w:eastAsia="Consolas" w:hAnsi="Consolas" w:cs="Consolas"/>
              </w:rPr>
              <w:t>User clicks a create button in the user interface, creates a SD</w:t>
            </w:r>
            <w:r>
              <w:rPr>
                <w:rFonts w:ascii="Consolas" w:eastAsia="Consolas" w:hAnsi="Consolas" w:cs="Consolas"/>
              </w:rPr>
              <w:t>O, then clicks save. This action causes information to be stored in the product’s database.</w:t>
            </w:r>
          </w:p>
          <w:p w14:paraId="38A36EF2" w14:textId="77777777" w:rsidR="002949B4" w:rsidRDefault="00125358">
            <w:pPr>
              <w:spacing w:line="240" w:lineRule="auto"/>
            </w:pPr>
            <w:r>
              <w:t xml:space="preserve"> </w:t>
            </w:r>
          </w:p>
        </w:tc>
      </w:tr>
      <w:tr w:rsidR="002949B4" w14:paraId="538BE991"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C8C7F5" w14:textId="77777777" w:rsidR="002949B4" w:rsidRDefault="00125358">
            <w:pPr>
              <w:spacing w:line="240" w:lineRule="auto"/>
            </w:pPr>
            <w:r>
              <w:t>2</w:t>
            </w:r>
          </w:p>
        </w:tc>
        <w:tc>
          <w:tcPr>
            <w:tcW w:w="5460" w:type="dxa"/>
            <w:tcBorders>
              <w:bottom w:val="single" w:sz="8" w:space="0" w:color="000000"/>
              <w:right w:val="single" w:sz="8" w:space="0" w:color="000000"/>
            </w:tcBorders>
            <w:tcMar>
              <w:top w:w="100" w:type="dxa"/>
              <w:left w:w="100" w:type="dxa"/>
              <w:bottom w:w="100" w:type="dxa"/>
              <w:right w:w="100" w:type="dxa"/>
            </w:tcMar>
          </w:tcPr>
          <w:p w14:paraId="32AC0A4D" w14:textId="77777777" w:rsidR="002949B4" w:rsidRDefault="00125358">
            <w:pPr>
              <w:widowControl w:val="0"/>
            </w:pPr>
            <w:r>
              <w:rPr>
                <w:rFonts w:ascii="Consolas" w:eastAsia="Consolas" w:hAnsi="Consolas" w:cs="Consolas"/>
                <w:sz w:val="18"/>
                <w:szCs w:val="18"/>
                <w:shd w:val="clear" w:color="auto" w:fill="CFE2F3"/>
              </w:rPr>
              <w:t>{</w:t>
            </w:r>
          </w:p>
          <w:p w14:paraId="0D13EF09"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50C5F58C" w14:textId="77777777" w:rsidR="002949B4" w:rsidRDefault="00125358">
            <w:pPr>
              <w:widowControl w:val="0"/>
            </w:pPr>
            <w:r>
              <w:rPr>
                <w:rFonts w:ascii="Consolas" w:eastAsia="Consolas" w:hAnsi="Consolas" w:cs="Consolas"/>
                <w:sz w:val="18"/>
                <w:szCs w:val="18"/>
                <w:shd w:val="clear" w:color="auto" w:fill="CFE2F3"/>
              </w:rPr>
              <w:t xml:space="preserve">  "id": "example--2",</w:t>
            </w:r>
          </w:p>
          <w:p w14:paraId="5569EE6C" w14:textId="77777777" w:rsidR="002949B4" w:rsidRDefault="00125358">
            <w:r>
              <w:rPr>
                <w:rFonts w:ascii="Consolas" w:eastAsia="Consolas" w:hAnsi="Consolas" w:cs="Consolas"/>
                <w:sz w:val="18"/>
                <w:szCs w:val="18"/>
                <w:shd w:val="clear" w:color="auto" w:fill="CFE2F3"/>
              </w:rPr>
              <w:t xml:space="preserve">  "created": "2016-05-01T06:13:14.000000Z",</w:t>
            </w:r>
          </w:p>
          <w:p w14:paraId="5BEC9B05" w14:textId="77777777" w:rsidR="002949B4" w:rsidRDefault="00125358">
            <w:r>
              <w:rPr>
                <w:rFonts w:ascii="Consolas" w:eastAsia="Consolas" w:hAnsi="Consolas" w:cs="Consolas"/>
                <w:sz w:val="18"/>
                <w:szCs w:val="18"/>
                <w:shd w:val="clear" w:color="auto" w:fill="CFE2F3"/>
              </w:rPr>
              <w:t xml:space="preserve">  "modified": "2016-05-01T06:13:14.000000Z",</w:t>
            </w:r>
          </w:p>
          <w:p w14:paraId="1F03FD57" w14:textId="77777777" w:rsidR="002949B4" w:rsidRDefault="00125358">
            <w:pPr>
              <w:widowControl w:val="0"/>
            </w:pPr>
            <w:r>
              <w:rPr>
                <w:rFonts w:ascii="Consolas" w:eastAsia="Consolas" w:hAnsi="Consolas" w:cs="Consolas"/>
                <w:sz w:val="18"/>
                <w:szCs w:val="18"/>
                <w:shd w:val="clear" w:color="auto" w:fill="CFE2F3"/>
              </w:rPr>
              <w:t xml:space="preserve">  "version": 1</w:t>
            </w:r>
          </w:p>
          <w:p w14:paraId="771AA302" w14:textId="77777777" w:rsidR="002949B4" w:rsidRDefault="00125358">
            <w:pPr>
              <w:widowControl w:val="0"/>
            </w:pPr>
            <w:r>
              <w:rPr>
                <w:rFonts w:ascii="Consolas" w:eastAsia="Consolas" w:hAnsi="Consolas" w:cs="Consolas"/>
                <w:sz w:val="18"/>
                <w:szCs w:val="18"/>
                <w:shd w:val="clear" w:color="auto" w:fill="CFE2F3"/>
              </w:rPr>
              <w:t>}</w:t>
            </w:r>
          </w:p>
        </w:tc>
        <w:tc>
          <w:tcPr>
            <w:tcW w:w="2880" w:type="dxa"/>
            <w:tcBorders>
              <w:bottom w:val="single" w:sz="8" w:space="0" w:color="000000"/>
              <w:right w:val="single" w:sz="8" w:space="0" w:color="000000"/>
            </w:tcBorders>
            <w:tcMar>
              <w:top w:w="20" w:type="dxa"/>
              <w:left w:w="20" w:type="dxa"/>
              <w:bottom w:w="20" w:type="dxa"/>
              <w:right w:w="20" w:type="dxa"/>
            </w:tcMar>
          </w:tcPr>
          <w:p w14:paraId="53EC6A9A" w14:textId="77777777" w:rsidR="002949B4" w:rsidRDefault="00125358">
            <w:pPr>
              <w:spacing w:line="240" w:lineRule="auto"/>
            </w:pPr>
            <w:r>
              <w:rPr>
                <w:rFonts w:ascii="Consolas" w:eastAsia="Consolas" w:hAnsi="Consolas" w:cs="Consolas"/>
              </w:rPr>
              <w:t>The user clicks the “share” button, delivering the intelligence to sharing partners.</w:t>
            </w:r>
          </w:p>
          <w:p w14:paraId="2FC27EEC" w14:textId="77777777" w:rsidR="002949B4" w:rsidRDefault="00125358">
            <w:pPr>
              <w:spacing w:line="240" w:lineRule="auto"/>
            </w:pPr>
            <w:r>
              <w:t xml:space="preserve"> </w:t>
            </w:r>
          </w:p>
        </w:tc>
      </w:tr>
      <w:tr w:rsidR="002949B4" w14:paraId="1540D25E"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8C449B" w14:textId="77777777" w:rsidR="002949B4" w:rsidRDefault="00125358">
            <w:pPr>
              <w:spacing w:line="240" w:lineRule="auto"/>
            </w:pPr>
            <w:r>
              <w:t>3</w:t>
            </w:r>
          </w:p>
        </w:tc>
        <w:tc>
          <w:tcPr>
            <w:tcW w:w="5460" w:type="dxa"/>
            <w:tcBorders>
              <w:bottom w:val="single" w:sz="8" w:space="0" w:color="000000"/>
              <w:right w:val="single" w:sz="8" w:space="0" w:color="000000"/>
            </w:tcBorders>
            <w:tcMar>
              <w:top w:w="100" w:type="dxa"/>
              <w:left w:w="100" w:type="dxa"/>
              <w:bottom w:w="100" w:type="dxa"/>
              <w:right w:w="100" w:type="dxa"/>
            </w:tcMar>
          </w:tcPr>
          <w:p w14:paraId="5530BB7C" w14:textId="77777777" w:rsidR="002949B4" w:rsidRDefault="00125358">
            <w:pPr>
              <w:widowControl w:val="0"/>
            </w:pPr>
            <w:r>
              <w:rPr>
                <w:highlight w:val="white"/>
              </w:rPr>
              <w:t>N/A – STIX is not involved in this scenario.</w:t>
            </w:r>
          </w:p>
          <w:p w14:paraId="49956155" w14:textId="77777777" w:rsidR="002949B4" w:rsidRDefault="002949B4">
            <w:pPr>
              <w:widowControl w:val="0"/>
            </w:pPr>
          </w:p>
          <w:p w14:paraId="02C3D931" w14:textId="77777777" w:rsidR="002949B4" w:rsidRDefault="00125358">
            <w:pPr>
              <w:widowControl w:val="0"/>
            </w:pPr>
            <w:r>
              <w:rPr>
                <w:highlight w:val="white"/>
              </w:rPr>
              <w:t xml:space="preserve">(Tools </w:t>
            </w:r>
            <w:r>
              <w:rPr>
                <w:i/>
                <w:highlight w:val="white"/>
              </w:rPr>
              <w:t xml:space="preserve">could </w:t>
            </w:r>
            <w:r>
              <w:rPr>
                <w:highlight w:val="white"/>
              </w:rPr>
              <w:t>choose to create and track STIX versions for internal changes, but it is not required by the specification.)</w:t>
            </w:r>
          </w:p>
        </w:tc>
        <w:tc>
          <w:tcPr>
            <w:tcW w:w="2880" w:type="dxa"/>
            <w:tcBorders>
              <w:bottom w:val="single" w:sz="8" w:space="0" w:color="000000"/>
              <w:right w:val="single" w:sz="8" w:space="0" w:color="000000"/>
            </w:tcBorders>
            <w:tcMar>
              <w:top w:w="20" w:type="dxa"/>
              <w:left w:w="20" w:type="dxa"/>
              <w:bottom w:w="20" w:type="dxa"/>
              <w:right w:w="20" w:type="dxa"/>
            </w:tcMar>
          </w:tcPr>
          <w:p w14:paraId="2E6FE214" w14:textId="77777777" w:rsidR="002949B4" w:rsidRDefault="00125358">
            <w:pPr>
              <w:spacing w:line="240" w:lineRule="auto"/>
            </w:pPr>
            <w:r>
              <w:t>The user performs additional analysis within the STIX implementation, performing multiple modifications and saving their work multiple times.</w:t>
            </w:r>
          </w:p>
        </w:tc>
      </w:tr>
      <w:tr w:rsidR="002949B4" w14:paraId="4110AC1B"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313FF" w14:textId="77777777" w:rsidR="002949B4" w:rsidRDefault="00125358">
            <w:pPr>
              <w:spacing w:line="240" w:lineRule="auto"/>
            </w:pPr>
            <w:r>
              <w:t>4</w:t>
            </w:r>
          </w:p>
        </w:tc>
        <w:tc>
          <w:tcPr>
            <w:tcW w:w="5460" w:type="dxa"/>
            <w:tcBorders>
              <w:bottom w:val="single" w:sz="8" w:space="0" w:color="000000"/>
              <w:right w:val="single" w:sz="8" w:space="0" w:color="000000"/>
            </w:tcBorders>
            <w:tcMar>
              <w:top w:w="100" w:type="dxa"/>
              <w:left w:w="100" w:type="dxa"/>
              <w:bottom w:w="100" w:type="dxa"/>
              <w:right w:w="100" w:type="dxa"/>
            </w:tcMar>
          </w:tcPr>
          <w:p w14:paraId="26B31227" w14:textId="77777777" w:rsidR="002949B4" w:rsidRDefault="00125358">
            <w:pPr>
              <w:widowControl w:val="0"/>
            </w:pPr>
            <w:r>
              <w:rPr>
                <w:rFonts w:ascii="Consolas" w:eastAsia="Consolas" w:hAnsi="Consolas" w:cs="Consolas"/>
                <w:sz w:val="18"/>
                <w:szCs w:val="18"/>
                <w:shd w:val="clear" w:color="auto" w:fill="CFE2F3"/>
              </w:rPr>
              <w:t>{</w:t>
            </w:r>
          </w:p>
          <w:p w14:paraId="3ECC2707"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39020E9C" w14:textId="77777777" w:rsidR="002949B4" w:rsidRDefault="00125358">
            <w:pPr>
              <w:widowControl w:val="0"/>
            </w:pPr>
            <w:r>
              <w:rPr>
                <w:rFonts w:ascii="Consolas" w:eastAsia="Consolas" w:hAnsi="Consolas" w:cs="Consolas"/>
                <w:sz w:val="18"/>
                <w:szCs w:val="18"/>
                <w:shd w:val="clear" w:color="auto" w:fill="CFE2F3"/>
              </w:rPr>
              <w:t xml:space="preserve">  "id": "example--2",</w:t>
            </w:r>
          </w:p>
          <w:p w14:paraId="1EF75310" w14:textId="77777777" w:rsidR="002949B4" w:rsidRDefault="00125358">
            <w:r>
              <w:rPr>
                <w:rFonts w:ascii="Consolas" w:eastAsia="Consolas" w:hAnsi="Consolas" w:cs="Consolas"/>
                <w:sz w:val="18"/>
                <w:szCs w:val="18"/>
                <w:shd w:val="clear" w:color="auto" w:fill="CFE2F3"/>
              </w:rPr>
              <w:t xml:space="preserve">  "created": "2016-05-01T06:13:14.000000Z",</w:t>
            </w:r>
          </w:p>
          <w:p w14:paraId="113A3EDE" w14:textId="77777777" w:rsidR="002949B4" w:rsidRDefault="00125358">
            <w:r>
              <w:rPr>
                <w:rFonts w:ascii="Consolas" w:eastAsia="Consolas" w:hAnsi="Consolas" w:cs="Consolas"/>
                <w:sz w:val="18"/>
                <w:szCs w:val="18"/>
                <w:shd w:val="clear" w:color="auto" w:fill="CFE2F3"/>
              </w:rPr>
              <w:t xml:space="preserve">  "modified": "2016-05-03T16:33:51.000000Z",</w:t>
            </w:r>
          </w:p>
          <w:p w14:paraId="028A8B04" w14:textId="77777777" w:rsidR="002949B4" w:rsidRDefault="00125358">
            <w:pPr>
              <w:widowControl w:val="0"/>
            </w:pPr>
            <w:r>
              <w:rPr>
                <w:rFonts w:ascii="Consolas" w:eastAsia="Consolas" w:hAnsi="Consolas" w:cs="Consolas"/>
                <w:sz w:val="18"/>
                <w:szCs w:val="18"/>
                <w:shd w:val="clear" w:color="auto" w:fill="CFE2F3"/>
              </w:rPr>
              <w:t xml:space="preserve">  "version": 2</w:t>
            </w:r>
          </w:p>
          <w:p w14:paraId="1803CD0E" w14:textId="77777777" w:rsidR="002949B4" w:rsidRDefault="00125358">
            <w:pPr>
              <w:widowControl w:val="0"/>
            </w:pPr>
            <w:r>
              <w:rPr>
                <w:rFonts w:ascii="Consolas" w:eastAsia="Consolas" w:hAnsi="Consolas" w:cs="Consolas"/>
                <w:sz w:val="18"/>
                <w:szCs w:val="18"/>
                <w:shd w:val="clear" w:color="auto" w:fill="CFE2F3"/>
              </w:rPr>
              <w:t>}</w:t>
            </w:r>
          </w:p>
        </w:tc>
        <w:tc>
          <w:tcPr>
            <w:tcW w:w="2880" w:type="dxa"/>
            <w:tcBorders>
              <w:bottom w:val="single" w:sz="8" w:space="0" w:color="000000"/>
              <w:right w:val="single" w:sz="8" w:space="0" w:color="000000"/>
            </w:tcBorders>
            <w:tcMar>
              <w:top w:w="20" w:type="dxa"/>
              <w:left w:w="20" w:type="dxa"/>
              <w:bottom w:w="20" w:type="dxa"/>
              <w:right w:w="20" w:type="dxa"/>
            </w:tcMar>
          </w:tcPr>
          <w:p w14:paraId="64DE5931" w14:textId="77777777" w:rsidR="002949B4" w:rsidRDefault="00125358">
            <w:pPr>
              <w:spacing w:line="240" w:lineRule="auto"/>
            </w:pPr>
            <w:r>
              <w:t>The user, happy with the status of their work, decides to provide an update to some properties of the previously published object (not shown).</w:t>
            </w:r>
          </w:p>
        </w:tc>
      </w:tr>
      <w:tr w:rsidR="002949B4" w14:paraId="5D807194"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A75296" w14:textId="77777777" w:rsidR="002949B4" w:rsidRDefault="00125358">
            <w:pPr>
              <w:spacing w:line="240" w:lineRule="auto"/>
            </w:pPr>
            <w:r>
              <w:t>5</w:t>
            </w:r>
          </w:p>
        </w:tc>
        <w:tc>
          <w:tcPr>
            <w:tcW w:w="5460" w:type="dxa"/>
            <w:tcBorders>
              <w:bottom w:val="single" w:sz="8" w:space="0" w:color="000000"/>
              <w:right w:val="single" w:sz="8" w:space="0" w:color="000000"/>
            </w:tcBorders>
            <w:tcMar>
              <w:top w:w="100" w:type="dxa"/>
              <w:left w:w="100" w:type="dxa"/>
              <w:bottom w:w="100" w:type="dxa"/>
              <w:right w:w="100" w:type="dxa"/>
            </w:tcMar>
          </w:tcPr>
          <w:p w14:paraId="291828F9" w14:textId="77777777" w:rsidR="002949B4" w:rsidRDefault="00125358">
            <w:pPr>
              <w:widowControl w:val="0"/>
            </w:pPr>
            <w:r>
              <w:rPr>
                <w:rFonts w:ascii="Consolas" w:eastAsia="Consolas" w:hAnsi="Consolas" w:cs="Consolas"/>
                <w:sz w:val="18"/>
                <w:szCs w:val="18"/>
                <w:shd w:val="clear" w:color="auto" w:fill="CFE2F3"/>
              </w:rPr>
              <w:t>{</w:t>
            </w:r>
          </w:p>
          <w:p w14:paraId="1EE8A230" w14:textId="77777777" w:rsidR="002949B4" w:rsidRDefault="00125358">
            <w:pPr>
              <w:widowControl w:val="0"/>
            </w:pPr>
            <w:r>
              <w:rPr>
                <w:rFonts w:ascii="Consolas" w:eastAsia="Consolas" w:hAnsi="Consolas" w:cs="Consolas"/>
                <w:sz w:val="18"/>
                <w:szCs w:val="18"/>
                <w:shd w:val="clear" w:color="auto" w:fill="CFE2F3"/>
              </w:rPr>
              <w:t xml:space="preserve">  "type": "example",</w:t>
            </w:r>
          </w:p>
          <w:p w14:paraId="5DA2DB16" w14:textId="77777777" w:rsidR="002949B4" w:rsidRDefault="00125358">
            <w:pPr>
              <w:widowControl w:val="0"/>
            </w:pPr>
            <w:r>
              <w:rPr>
                <w:rFonts w:ascii="Consolas" w:eastAsia="Consolas" w:hAnsi="Consolas" w:cs="Consolas"/>
                <w:sz w:val="18"/>
                <w:szCs w:val="18"/>
                <w:shd w:val="clear" w:color="auto" w:fill="CFE2F3"/>
              </w:rPr>
              <w:t xml:space="preserve">  "id": "example--2",</w:t>
            </w:r>
          </w:p>
          <w:p w14:paraId="4BBBB80E" w14:textId="77777777" w:rsidR="002949B4" w:rsidRDefault="00125358">
            <w:pPr>
              <w:widowControl w:val="0"/>
            </w:pPr>
            <w:r>
              <w:rPr>
                <w:rFonts w:ascii="Consolas" w:eastAsia="Consolas" w:hAnsi="Consolas" w:cs="Consolas"/>
                <w:sz w:val="18"/>
                <w:szCs w:val="18"/>
                <w:shd w:val="clear" w:color="auto" w:fill="CFE2F3"/>
              </w:rPr>
              <w:t xml:space="preserve">  "created": "2016-05-01T06:13:14.000000Z",</w:t>
            </w:r>
          </w:p>
          <w:p w14:paraId="7B90BB7D" w14:textId="77777777" w:rsidR="002949B4" w:rsidRDefault="00125358">
            <w:r>
              <w:rPr>
                <w:rFonts w:ascii="Consolas" w:eastAsia="Consolas" w:hAnsi="Consolas" w:cs="Consolas"/>
                <w:sz w:val="18"/>
                <w:szCs w:val="18"/>
                <w:shd w:val="clear" w:color="auto" w:fill="CFE2F3"/>
              </w:rPr>
              <w:t xml:space="preserve">  "modified": "2016-05-08T13:35:12.000000Z"</w:t>
            </w:r>
          </w:p>
          <w:p w14:paraId="7A759268" w14:textId="77777777" w:rsidR="002949B4" w:rsidRDefault="00125358">
            <w:pPr>
              <w:widowControl w:val="0"/>
            </w:pPr>
            <w:r>
              <w:rPr>
                <w:rFonts w:ascii="Consolas" w:eastAsia="Consolas" w:hAnsi="Consolas" w:cs="Consolas"/>
                <w:sz w:val="18"/>
                <w:szCs w:val="18"/>
                <w:shd w:val="clear" w:color="auto" w:fill="CFE2F3"/>
              </w:rPr>
              <w:t xml:space="preserve">  "version": 3,</w:t>
            </w:r>
          </w:p>
          <w:p w14:paraId="0B7EA47C" w14:textId="77777777" w:rsidR="002949B4" w:rsidRDefault="00125358">
            <w:pPr>
              <w:widowControl w:val="0"/>
            </w:pPr>
            <w:r>
              <w:rPr>
                <w:rFonts w:ascii="Consolas" w:eastAsia="Consolas" w:hAnsi="Consolas" w:cs="Consolas"/>
                <w:sz w:val="18"/>
                <w:szCs w:val="18"/>
                <w:shd w:val="clear" w:color="auto" w:fill="CFE2F3"/>
              </w:rPr>
              <w:t xml:space="preserve">  "revoked": true,</w:t>
            </w:r>
          </w:p>
          <w:p w14:paraId="1478D089" w14:textId="77777777" w:rsidR="002949B4" w:rsidRDefault="00125358">
            <w:pPr>
              <w:widowControl w:val="0"/>
            </w:pPr>
            <w:r>
              <w:rPr>
                <w:rFonts w:ascii="Consolas" w:eastAsia="Consolas" w:hAnsi="Consolas" w:cs="Consolas"/>
                <w:sz w:val="18"/>
                <w:szCs w:val="18"/>
                <w:shd w:val="clear" w:color="auto" w:fill="CFE2F3"/>
              </w:rPr>
              <w:t>}</w:t>
            </w:r>
          </w:p>
        </w:tc>
        <w:tc>
          <w:tcPr>
            <w:tcW w:w="2880" w:type="dxa"/>
            <w:tcBorders>
              <w:bottom w:val="single" w:sz="8" w:space="0" w:color="000000"/>
              <w:right w:val="single" w:sz="8" w:space="0" w:color="000000"/>
            </w:tcBorders>
            <w:tcMar>
              <w:top w:w="20" w:type="dxa"/>
              <w:left w:w="20" w:type="dxa"/>
              <w:bottom w:w="20" w:type="dxa"/>
              <w:right w:w="20" w:type="dxa"/>
            </w:tcMar>
          </w:tcPr>
          <w:p w14:paraId="79E4E70A" w14:textId="77777777" w:rsidR="002949B4" w:rsidRDefault="00125358">
            <w:pPr>
              <w:spacing w:line="240" w:lineRule="auto"/>
            </w:pPr>
            <w:r>
              <w:t>The user receives lots of negative feedback regarding the quality of their work and decides to retract the object by pressing the “revoke” button.</w:t>
            </w:r>
          </w:p>
        </w:tc>
      </w:tr>
    </w:tbl>
    <w:p w14:paraId="239219DA" w14:textId="77777777" w:rsidR="002949B4" w:rsidRDefault="002949B4"/>
    <w:p w14:paraId="36F686EE" w14:textId="77777777" w:rsidR="002949B4" w:rsidRDefault="00125358">
      <w:pPr>
        <w:pStyle w:val="Heading2"/>
        <w:contextualSpacing w:val="0"/>
      </w:pPr>
      <w:bookmarkStart w:id="57" w:name="h.f3dx2rhc3vl" w:colFirst="0" w:colLast="0"/>
      <w:bookmarkEnd w:id="57"/>
      <w:r>
        <w:t>​</w:t>
      </w:r>
      <w:r>
        <w:t>8.5.​ Common Named Relati</w:t>
      </w:r>
      <w:r>
        <w:t>onships</w:t>
      </w:r>
    </w:p>
    <w:p w14:paraId="2AA31DEC" w14:textId="77777777" w:rsidR="002949B4" w:rsidRDefault="002949B4">
      <w:pPr>
        <w:spacing w:line="331" w:lineRule="auto"/>
      </w:pPr>
    </w:p>
    <w:p w14:paraId="4EBFA8D2" w14:textId="77777777" w:rsidR="002949B4" w:rsidRDefault="00125358">
      <w:pPr>
        <w:spacing w:line="331" w:lineRule="auto"/>
      </w:pPr>
      <w:r>
        <w:rPr>
          <w:rFonts w:ascii="Consolas" w:eastAsia="Consolas" w:hAnsi="Consolas" w:cs="Consolas"/>
        </w:rPr>
        <w:t xml:space="preserve">Each SDO has its own set of named relationships that are specified in the definition of that SDO. The following </w:t>
      </w:r>
      <w:r>
        <w:t xml:space="preserve">named relationships are defined for all STIX Objects. See Section </w:t>
      </w:r>
      <w:r>
        <w:rPr>
          <w:color w:val="FF0000"/>
        </w:rPr>
        <w:t>&lt;to do&gt;[add reference]</w:t>
      </w:r>
      <w:r>
        <w:t xml:space="preserve"> for more information about relationships.</w:t>
      </w:r>
    </w:p>
    <w:p w14:paraId="29BC6212" w14:textId="77777777" w:rsidR="002949B4" w:rsidRDefault="002949B4"/>
    <w:tbl>
      <w:tblPr>
        <w:tblStyle w:val="a7"/>
        <w:tblW w:w="9360" w:type="dxa"/>
        <w:tblLayout w:type="fixed"/>
        <w:tblLook w:val="0600" w:firstRow="0" w:lastRow="0" w:firstColumn="0" w:lastColumn="0" w:noHBand="1" w:noVBand="1"/>
      </w:tblPr>
      <w:tblGrid>
        <w:gridCol w:w="2295"/>
        <w:gridCol w:w="1680"/>
        <w:gridCol w:w="1530"/>
        <w:gridCol w:w="3855"/>
      </w:tblGrid>
      <w:tr w:rsidR="002949B4" w14:paraId="70B155A3" w14:textId="77777777">
        <w:tc>
          <w:tcPr>
            <w:tcW w:w="22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B0B27F4" w14:textId="77777777" w:rsidR="002949B4" w:rsidRDefault="00125358">
            <w:pPr>
              <w:spacing w:line="288" w:lineRule="auto"/>
            </w:pPr>
            <w:r>
              <w:rPr>
                <w:b/>
                <w:color w:val="FFFFFF"/>
              </w:rPr>
              <w:t>Name</w:t>
            </w:r>
          </w:p>
        </w:tc>
        <w:tc>
          <w:tcPr>
            <w:tcW w:w="16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6088632" w14:textId="77777777" w:rsidR="002949B4" w:rsidRDefault="00125358">
            <w:pPr>
              <w:spacing w:line="288" w:lineRule="auto"/>
            </w:pPr>
            <w:r>
              <w:rPr>
                <w:b/>
                <w:color w:val="FFFFFF"/>
              </w:rPr>
              <w:t>Source</w:t>
            </w:r>
          </w:p>
        </w:tc>
        <w:tc>
          <w:tcPr>
            <w:tcW w:w="153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010FBBE" w14:textId="77777777" w:rsidR="002949B4" w:rsidRDefault="00125358">
            <w:pPr>
              <w:spacing w:line="288" w:lineRule="auto"/>
            </w:pPr>
            <w:r>
              <w:rPr>
                <w:b/>
                <w:color w:val="FFFFFF"/>
              </w:rPr>
              <w:t>Target</w:t>
            </w:r>
          </w:p>
        </w:tc>
        <w:tc>
          <w:tcPr>
            <w:tcW w:w="385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69657C1" w14:textId="77777777" w:rsidR="002949B4" w:rsidRDefault="00125358">
            <w:pPr>
              <w:spacing w:line="288" w:lineRule="auto"/>
            </w:pPr>
            <w:r>
              <w:rPr>
                <w:b/>
                <w:color w:val="FFFFFF"/>
              </w:rPr>
              <w:t>Description</w:t>
            </w:r>
          </w:p>
        </w:tc>
      </w:tr>
      <w:tr w:rsidR="002949B4" w14:paraId="66504D0C" w14:textId="77777777">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2F437A" w14:textId="77777777" w:rsidR="002949B4" w:rsidRDefault="00125358">
            <w:pPr>
              <w:spacing w:line="240" w:lineRule="auto"/>
            </w:pPr>
            <w:r>
              <w:rPr>
                <w:rFonts w:ascii="Consolas" w:eastAsia="Consolas" w:hAnsi="Consolas" w:cs="Consolas"/>
                <w:color w:val="38761D"/>
                <w:shd w:val="clear" w:color="auto" w:fill="D9EAD3"/>
              </w:rPr>
              <w:t>derived-from</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3C8380" w14:textId="77777777" w:rsidR="002949B4" w:rsidRDefault="00125358">
            <w:pPr>
              <w:spacing w:line="331" w:lineRule="auto"/>
            </w:pPr>
            <w:r>
              <w:rPr>
                <w:rFonts w:ascii="Consolas" w:eastAsia="Consolas" w:hAnsi="Consolas" w:cs="Consolas"/>
                <w:i/>
                <w:color w:val="C7254E"/>
                <w:shd w:val="clear" w:color="auto" w:fill="F9F2F4"/>
              </w:rPr>
              <w:t>&lt;STIX Object&gt;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8D99B8" w14:textId="77777777" w:rsidR="002949B4" w:rsidRDefault="00125358">
            <w:pPr>
              <w:spacing w:line="331" w:lineRule="auto"/>
            </w:pPr>
            <w:r>
              <w:rPr>
                <w:rFonts w:ascii="Consolas" w:eastAsia="Consolas" w:hAnsi="Consolas" w:cs="Consolas"/>
                <w:i/>
                <w:color w:val="C7254E"/>
                <w:shd w:val="clear" w:color="auto" w:fill="F9F2F4"/>
              </w:rPr>
              <w:t>&lt;STIX Object of same type&gt;</w:t>
            </w:r>
          </w:p>
        </w:tc>
        <w:tc>
          <w:tcPr>
            <w:tcW w:w="3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4F07FA" w14:textId="77777777" w:rsidR="002949B4" w:rsidRDefault="00125358">
            <w:r>
              <w:t>The information in the target object is based on information from the source object.</w:t>
            </w:r>
          </w:p>
          <w:p w14:paraId="53F1DD62" w14:textId="77777777" w:rsidR="002949B4" w:rsidRDefault="002949B4"/>
          <w:p w14:paraId="00C6D119" w14:textId="77777777" w:rsidR="002949B4" w:rsidRDefault="00125358">
            <w:r>
              <w:rPr>
                <w:rFonts w:ascii="Consolas" w:eastAsia="Consolas" w:hAnsi="Consolas" w:cs="Consolas"/>
                <w:color w:val="38761D"/>
                <w:shd w:val="clear" w:color="auto" w:fill="D9EAD3"/>
              </w:rPr>
              <w:t>derived-from</w:t>
            </w:r>
            <w:r>
              <w:rPr>
                <w:rFonts w:ascii="Consolas" w:eastAsia="Consolas" w:hAnsi="Consolas" w:cs="Consolas"/>
              </w:rPr>
              <w:t xml:space="preserve"> is an explicit relationship between two separate objects and </w:t>
            </w:r>
            <w:r>
              <w:rPr>
                <w:rFonts w:ascii="Consolas" w:eastAsia="Consolas" w:hAnsi="Consolas" w:cs="Consolas"/>
                <w:b/>
              </w:rPr>
              <w:t>MUST NOT</w:t>
            </w:r>
            <w:r>
              <w:rPr>
                <w:rFonts w:ascii="Consolas" w:eastAsia="Consolas" w:hAnsi="Consolas" w:cs="Consolas"/>
              </w:rPr>
              <w:t xml:space="preserve"> be used as a substitute for the normal object versioning process.</w:t>
            </w:r>
          </w:p>
        </w:tc>
      </w:tr>
      <w:tr w:rsidR="002949B4" w14:paraId="2B115F33" w14:textId="77777777">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A8C291" w14:textId="77777777" w:rsidR="002949B4" w:rsidRDefault="00125358">
            <w:pPr>
              <w:spacing w:line="288" w:lineRule="auto"/>
            </w:pPr>
            <w:r>
              <w:rPr>
                <w:rFonts w:ascii="Consolas" w:eastAsia="Consolas" w:hAnsi="Consolas" w:cs="Consolas"/>
                <w:color w:val="38761D"/>
                <w:shd w:val="clear" w:color="auto" w:fill="D9EAD3"/>
              </w:rPr>
              <w:t>duplicate-of</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3D079F" w14:textId="77777777" w:rsidR="002949B4" w:rsidRDefault="00125358">
            <w:pPr>
              <w:spacing w:line="331" w:lineRule="auto"/>
            </w:pPr>
            <w:r>
              <w:rPr>
                <w:rFonts w:ascii="Consolas" w:eastAsia="Consolas" w:hAnsi="Consolas" w:cs="Consolas"/>
                <w:i/>
                <w:color w:val="C7254E"/>
                <w:shd w:val="clear" w:color="auto" w:fill="F9F2F4"/>
              </w:rPr>
              <w:t>&lt;STIX Object&gt;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5A3B85" w14:textId="77777777" w:rsidR="002949B4" w:rsidRDefault="00125358">
            <w:pPr>
              <w:spacing w:line="331" w:lineRule="auto"/>
            </w:pPr>
            <w:r>
              <w:rPr>
                <w:rFonts w:ascii="Consolas" w:eastAsia="Consolas" w:hAnsi="Consolas" w:cs="Consolas"/>
                <w:i/>
                <w:color w:val="C7254E"/>
                <w:shd w:val="clear" w:color="auto" w:fill="F9F2F4"/>
              </w:rPr>
              <w:t>&lt;STIX Object of same type&gt;</w:t>
            </w:r>
          </w:p>
        </w:tc>
        <w:tc>
          <w:tcPr>
            <w:tcW w:w="3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AA5893" w14:textId="77777777" w:rsidR="002949B4" w:rsidRDefault="00125358">
            <w:pPr>
              <w:spacing w:line="240" w:lineRule="auto"/>
            </w:pPr>
            <w:r>
              <w:t>The referenced source and target objects are semantically duplicates of each other.</w:t>
            </w:r>
          </w:p>
          <w:p w14:paraId="7C14D185" w14:textId="77777777" w:rsidR="002949B4" w:rsidRDefault="002949B4">
            <w:pPr>
              <w:spacing w:line="240" w:lineRule="auto"/>
            </w:pPr>
          </w:p>
          <w:p w14:paraId="45B6DE84" w14:textId="77777777" w:rsidR="002949B4" w:rsidRDefault="00125358">
            <w:pPr>
              <w:spacing w:line="240" w:lineRule="auto"/>
            </w:pPr>
            <w:r>
              <w:t>This specification does not address whether the source or the target object is the duplicate object or what action, if any, a consumer should take when receiving an instance of this relationship.</w:t>
            </w:r>
          </w:p>
          <w:p w14:paraId="138349E5" w14:textId="77777777" w:rsidR="002949B4" w:rsidRDefault="002949B4">
            <w:pPr>
              <w:spacing w:line="240" w:lineRule="auto"/>
            </w:pPr>
          </w:p>
          <w:p w14:paraId="2EB684CC" w14:textId="77777777" w:rsidR="002949B4" w:rsidRDefault="00125358">
            <w:pPr>
              <w:spacing w:line="240" w:lineRule="auto"/>
            </w:pPr>
            <w:r>
              <w:t>As an example, a Campaign object from one organization coul</w:t>
            </w:r>
            <w:r>
              <w:t xml:space="preserve">d be marked as a </w:t>
            </w:r>
            <w:r>
              <w:rPr>
                <w:rFonts w:ascii="Consolas" w:eastAsia="Consolas" w:hAnsi="Consolas" w:cs="Consolas"/>
                <w:color w:val="38761D"/>
                <w:shd w:val="clear" w:color="auto" w:fill="D9EAD3"/>
              </w:rPr>
              <w:t>duplicate-of</w:t>
            </w:r>
            <w:r>
              <w:t xml:space="preserve"> a Campaign object from another organization if they both described the same campaign.</w:t>
            </w:r>
          </w:p>
        </w:tc>
      </w:tr>
      <w:tr w:rsidR="002949B4" w14:paraId="54135664" w14:textId="77777777">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7E003E" w14:textId="77777777" w:rsidR="002949B4" w:rsidRDefault="00125358">
            <w:pPr>
              <w:spacing w:line="288" w:lineRule="auto"/>
            </w:pPr>
            <w:r>
              <w:rPr>
                <w:rFonts w:ascii="Consolas" w:eastAsia="Consolas" w:hAnsi="Consolas" w:cs="Consolas"/>
                <w:color w:val="38761D"/>
                <w:shd w:val="clear" w:color="auto" w:fill="D9EAD3"/>
              </w:rPr>
              <w:t>related-to</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DC26C4" w14:textId="77777777" w:rsidR="002949B4" w:rsidRDefault="00125358">
            <w:pPr>
              <w:spacing w:line="331" w:lineRule="auto"/>
            </w:pPr>
            <w:r>
              <w:rPr>
                <w:rFonts w:ascii="Consolas" w:eastAsia="Consolas" w:hAnsi="Consolas" w:cs="Consolas"/>
                <w:i/>
                <w:color w:val="C7254E"/>
                <w:shd w:val="clear" w:color="auto" w:fill="F9F2F4"/>
              </w:rPr>
              <w:t>&lt;STIX Object&gt;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C7D152" w14:textId="77777777" w:rsidR="002949B4" w:rsidRDefault="00125358">
            <w:pPr>
              <w:spacing w:line="288" w:lineRule="auto"/>
            </w:pPr>
            <w:r>
              <w:rPr>
                <w:rFonts w:ascii="Consolas" w:eastAsia="Consolas" w:hAnsi="Consolas" w:cs="Consolas"/>
                <w:i/>
                <w:color w:val="C7254E"/>
                <w:shd w:val="clear" w:color="auto" w:fill="F9F2F4"/>
              </w:rPr>
              <w:t>&lt;STIX Object of any type&gt;</w:t>
            </w:r>
          </w:p>
        </w:tc>
        <w:tc>
          <w:tcPr>
            <w:tcW w:w="38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B5FF65" w14:textId="77777777" w:rsidR="002949B4" w:rsidRDefault="00125358">
            <w:pPr>
              <w:spacing w:line="240" w:lineRule="auto"/>
            </w:pPr>
            <w:r>
              <w:t>Asserts a generic relationships between two SDOs. This relationship can be used when non</w:t>
            </w:r>
            <w:r>
              <w:t xml:space="preserve">e of the predefined relationships are appropriate. </w:t>
            </w:r>
          </w:p>
          <w:p w14:paraId="1513AB69" w14:textId="77777777" w:rsidR="002949B4" w:rsidRDefault="002949B4">
            <w:pPr>
              <w:spacing w:line="240" w:lineRule="auto"/>
            </w:pPr>
          </w:p>
          <w:p w14:paraId="2EA3918B" w14:textId="77777777" w:rsidR="002949B4" w:rsidRDefault="00125358">
            <w:pPr>
              <w:spacing w:line="240" w:lineRule="auto"/>
            </w:pPr>
            <w:r>
              <w:t xml:space="preserve">As an example, a Malware object describing a piece of malware could be marked as a </w:t>
            </w:r>
            <w:r>
              <w:rPr>
                <w:rFonts w:ascii="Consolas" w:eastAsia="Consolas" w:hAnsi="Consolas" w:cs="Consolas"/>
                <w:color w:val="38761D"/>
                <w:shd w:val="clear" w:color="auto" w:fill="D9EAD3"/>
              </w:rPr>
              <w:t>related-to</w:t>
            </w:r>
            <w:r>
              <w:t xml:space="preserve"> a Tool if they are commonly used together. That relationship is not common enough to standardize on, but may </w:t>
            </w:r>
            <w:r>
              <w:t>be useful to some analysts.</w:t>
            </w:r>
          </w:p>
        </w:tc>
      </w:tr>
    </w:tbl>
    <w:p w14:paraId="04E60C74" w14:textId="77777777" w:rsidR="002949B4" w:rsidRDefault="002949B4"/>
    <w:p w14:paraId="0878749E" w14:textId="77777777" w:rsidR="002949B4" w:rsidRDefault="00125358">
      <w:pPr>
        <w:pStyle w:val="Heading2"/>
        <w:contextualSpacing w:val="0"/>
      </w:pPr>
      <w:bookmarkStart w:id="58" w:name="h.p54wxsxz1lsm" w:colFirst="0" w:colLast="0"/>
      <w:bookmarkEnd w:id="58"/>
      <w:r>
        <w:lastRenderedPageBreak/>
        <w:t>​</w:t>
      </w:r>
      <w:r>
        <w:t>8.6.​ Reserved Properties</w:t>
      </w:r>
    </w:p>
    <w:p w14:paraId="101E86E7" w14:textId="77777777" w:rsidR="002949B4" w:rsidRDefault="00125358">
      <w:r>
        <w:t xml:space="preserve">This section defines property names that are reserved for future use in revisions of this document. The property names defined in this section </w:t>
      </w:r>
      <w:r>
        <w:rPr>
          <w:b/>
        </w:rPr>
        <w:t>MUST NOT</w:t>
      </w:r>
      <w:r>
        <w:t xml:space="preserve"> be used for the name of any Custom Property.</w:t>
      </w:r>
    </w:p>
    <w:p w14:paraId="7E29F38D" w14:textId="77777777" w:rsidR="002949B4" w:rsidRDefault="002949B4"/>
    <w:p w14:paraId="2A716BCC" w14:textId="77777777" w:rsidR="002949B4" w:rsidRDefault="00125358">
      <w:r>
        <w:t xml:space="preserve">Properties </w:t>
      </w:r>
      <w:r>
        <w:rPr>
          <w:rFonts w:ascii="Consolas" w:eastAsia="Consolas" w:hAnsi="Consolas" w:cs="Consolas"/>
        </w:rPr>
        <w:t xml:space="preserve">that </w:t>
      </w:r>
      <w:r>
        <w:t>are</w:t>
      </w:r>
      <w:r>
        <w:rPr>
          <w:rFonts w:ascii="Consolas" w:eastAsia="Consolas" w:hAnsi="Consolas" w:cs="Consolas"/>
        </w:rPr>
        <w:t xml:space="preserve"> currently reserved across all STIX Objects are</w:t>
      </w:r>
      <w:r>
        <w:t xml:space="preserve">: </w:t>
      </w:r>
    </w:p>
    <w:p w14:paraId="5C414973" w14:textId="77777777" w:rsidR="002949B4" w:rsidRDefault="002949B4"/>
    <w:p w14:paraId="4FABA089" w14:textId="77777777" w:rsidR="002949B4" w:rsidRDefault="00125358">
      <w:pPr>
        <w:numPr>
          <w:ilvl w:val="0"/>
          <w:numId w:val="9"/>
        </w:numPr>
        <w:ind w:hanging="360"/>
        <w:contextualSpacing/>
      </w:pPr>
      <w:r>
        <w:rPr>
          <w:rFonts w:ascii="Consolas" w:eastAsia="Consolas" w:hAnsi="Consolas" w:cs="Consolas"/>
          <w:color w:val="C7254E"/>
          <w:shd w:val="clear" w:color="auto" w:fill="F9F2F4"/>
        </w:rPr>
        <w:t>confidence</w:t>
      </w:r>
    </w:p>
    <w:p w14:paraId="063A86DB" w14:textId="77777777" w:rsidR="002949B4" w:rsidRDefault="00125358">
      <w:pPr>
        <w:numPr>
          <w:ilvl w:val="0"/>
          <w:numId w:val="9"/>
        </w:numPr>
        <w:ind w:hanging="360"/>
        <w:contextualSpacing/>
      </w:pPr>
      <w:r>
        <w:rPr>
          <w:rFonts w:ascii="Consolas" w:eastAsia="Consolas" w:hAnsi="Consolas" w:cs="Consolas"/>
          <w:color w:val="C7254E"/>
          <w:shd w:val="clear" w:color="auto" w:fill="F9F2F4"/>
        </w:rPr>
        <w:t>severity</w:t>
      </w:r>
    </w:p>
    <w:p w14:paraId="0E54464B" w14:textId="77777777" w:rsidR="002949B4" w:rsidRDefault="00125358">
      <w:pPr>
        <w:numPr>
          <w:ilvl w:val="0"/>
          <w:numId w:val="9"/>
        </w:numPr>
        <w:ind w:hanging="360"/>
        <w:contextualSpacing/>
      </w:pPr>
      <w:r>
        <w:rPr>
          <w:rFonts w:ascii="Consolas" w:eastAsia="Consolas" w:hAnsi="Consolas" w:cs="Consolas"/>
          <w:color w:val="C7254E"/>
          <w:shd w:val="clear" w:color="auto" w:fill="F9F2F4"/>
        </w:rPr>
        <w:t>action</w:t>
      </w:r>
    </w:p>
    <w:p w14:paraId="521970B4" w14:textId="77777777" w:rsidR="002949B4" w:rsidRDefault="00125358">
      <w:pPr>
        <w:numPr>
          <w:ilvl w:val="0"/>
          <w:numId w:val="9"/>
        </w:numPr>
        <w:ind w:hanging="360"/>
        <w:contextualSpacing/>
      </w:pPr>
      <w:r>
        <w:rPr>
          <w:rFonts w:ascii="Consolas" w:eastAsia="Consolas" w:hAnsi="Consolas" w:cs="Consolas"/>
          <w:color w:val="C7254E"/>
          <w:shd w:val="clear" w:color="auto" w:fill="F9F2F4"/>
        </w:rPr>
        <w:t>usernames</w:t>
      </w:r>
    </w:p>
    <w:p w14:paraId="350591D7" w14:textId="77777777" w:rsidR="002949B4" w:rsidRDefault="00125358">
      <w:pPr>
        <w:numPr>
          <w:ilvl w:val="0"/>
          <w:numId w:val="9"/>
        </w:numPr>
        <w:ind w:hanging="360"/>
        <w:contextualSpacing/>
      </w:pPr>
      <w:r>
        <w:rPr>
          <w:rFonts w:ascii="Consolas" w:eastAsia="Consolas" w:hAnsi="Consolas" w:cs="Consolas"/>
          <w:color w:val="C7254E"/>
          <w:shd w:val="clear" w:color="auto" w:fill="F9F2F4"/>
        </w:rPr>
        <w:t>phone_numbers</w:t>
      </w:r>
    </w:p>
    <w:p w14:paraId="31B8C6E3" w14:textId="77777777" w:rsidR="002949B4" w:rsidRDefault="00125358">
      <w:pPr>
        <w:numPr>
          <w:ilvl w:val="0"/>
          <w:numId w:val="9"/>
        </w:numPr>
        <w:ind w:hanging="360"/>
        <w:contextualSpacing/>
      </w:pPr>
      <w:r>
        <w:rPr>
          <w:rFonts w:ascii="Consolas" w:eastAsia="Consolas" w:hAnsi="Consolas" w:cs="Consolas"/>
          <w:color w:val="C7254E"/>
          <w:shd w:val="clear" w:color="auto" w:fill="F9F2F4"/>
        </w:rPr>
        <w:t>addresses</w:t>
      </w:r>
    </w:p>
    <w:p w14:paraId="18B2CDE1" w14:textId="77777777" w:rsidR="002949B4" w:rsidRDefault="00125358">
      <w:pPr>
        <w:pStyle w:val="Heading1"/>
        <w:contextualSpacing w:val="0"/>
      </w:pPr>
      <w:bookmarkStart w:id="59" w:name="h.6zghk3evovcs" w:colFirst="0" w:colLast="0"/>
      <w:bookmarkEnd w:id="59"/>
      <w:r>
        <w:t>​</w:t>
      </w:r>
      <w:r>
        <w:t>9.​ 9.Data Markings</w:t>
      </w:r>
    </w:p>
    <w:p w14:paraId="1E90FB4B" w14:textId="77777777" w:rsidR="002949B4" w:rsidRDefault="00125358">
      <w:r>
        <w:t>Data markings represent restrictions and permissions</w:t>
      </w:r>
      <w:r>
        <w:rPr>
          <w:rFonts w:ascii="Consolas" w:eastAsia="Consolas" w:hAnsi="Consolas" w:cs="Consolas"/>
        </w:rPr>
        <w:t xml:space="preserve"> or other guidance</w:t>
      </w:r>
      <w:r>
        <w:t xml:space="preserve"> for how that data can be used and shared. For example, data may be shared with the restriction that it must not be re-shared, or that it must be encrypted at rest.</w:t>
      </w:r>
      <w:r>
        <w:rPr>
          <w:rFonts w:ascii="Consolas" w:eastAsia="Consolas" w:hAnsi="Consolas" w:cs="Consolas"/>
        </w:rPr>
        <w:t xml:space="preserve"> In STIX, data markings are specified using 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Object markings a</w:t>
      </w:r>
      <w:r>
        <w:rPr>
          <w:rFonts w:ascii="Consolas" w:eastAsia="Consolas" w:hAnsi="Consolas" w:cs="Consolas"/>
        </w:rPr>
        <w:t xml:space="preserve">nd granular markings apply </w:t>
      </w:r>
      <w:r>
        <w:rPr>
          <w:rFonts w:ascii="Consolas" w:eastAsia="Consolas" w:hAnsi="Consolas" w:cs="Consolas"/>
          <w:color w:val="C7254E"/>
          <w:shd w:val="clear" w:color="auto" w:fill="F9F2F4"/>
        </w:rPr>
        <w:t>marking-definition</w:t>
      </w:r>
      <w:r>
        <w:t xml:space="preserve"> objects to other STIX Objects and properties, respectively.</w:t>
      </w:r>
    </w:p>
    <w:p w14:paraId="3B053BD2" w14:textId="77777777" w:rsidR="002949B4" w:rsidRDefault="002949B4"/>
    <w:p w14:paraId="52D4BD61" w14:textId="77777777" w:rsidR="002949B4" w:rsidRDefault="00125358">
      <w:r>
        <w:rPr>
          <w:rFonts w:ascii="Consolas" w:eastAsia="Consolas" w:hAnsi="Consolas" w:cs="Consolas"/>
        </w:rPr>
        <w:t xml:space="preserve">Some types of marking definitions or trust groups have rules about which markings override other markings or which markings can be additive to other </w:t>
      </w:r>
      <w:r>
        <w:rPr>
          <w:rFonts w:ascii="Consolas" w:eastAsia="Consolas" w:hAnsi="Consolas" w:cs="Consolas"/>
        </w:rPr>
        <w:t>markings. This specification does not define rules for how multiple markings applied to the same properties are interpreted.</w:t>
      </w:r>
    </w:p>
    <w:p w14:paraId="46722720" w14:textId="77777777" w:rsidR="002949B4" w:rsidRDefault="002949B4"/>
    <w:p w14:paraId="2453DE41" w14:textId="77777777" w:rsidR="002949B4" w:rsidRDefault="00125358">
      <w:pPr>
        <w:pStyle w:val="Heading2"/>
        <w:contextualSpacing w:val="0"/>
      </w:pPr>
      <w:bookmarkStart w:id="60" w:name="h.k5fndj2c7c1k" w:colFirst="0" w:colLast="0"/>
      <w:bookmarkEnd w:id="60"/>
      <w:r>
        <w:rPr>
          <w:rFonts w:ascii="Consolas" w:eastAsia="Consolas" w:hAnsi="Consolas" w:cs="Consolas"/>
        </w:rPr>
        <w:t>​</w:t>
      </w:r>
      <w:r>
        <w:rPr>
          <w:rFonts w:ascii="Consolas" w:eastAsia="Consolas" w:hAnsi="Consolas" w:cs="Consolas"/>
        </w:rPr>
        <w:t>9.1.​ Marking Definition</w:t>
      </w:r>
    </w:p>
    <w:p w14:paraId="40821F1B"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marking-definition</w:t>
      </w:r>
    </w:p>
    <w:p w14:paraId="5AF03130" w14:textId="77777777" w:rsidR="002949B4" w:rsidRDefault="002949B4"/>
    <w:p w14:paraId="4B9BEB3C" w14:textId="77777777" w:rsidR="002949B4" w:rsidRDefault="00125358">
      <w:r>
        <w:rPr>
          <w:rFonts w:ascii="Consolas" w:eastAsia="Consolas" w:hAnsi="Consolas" w:cs="Consolas"/>
        </w:rPr>
        <w:t xml:space="preserve">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represents a specific marking. Data marking</w:t>
      </w:r>
      <w:r>
        <w:rPr>
          <w:rFonts w:ascii="Consolas" w:eastAsia="Consolas" w:hAnsi="Consolas" w:cs="Consolas"/>
        </w:rPr>
        <w:t xml:space="preserve">s typically represent handling or sharing requirements for data, and are applied in the </w:t>
      </w:r>
      <w:r>
        <w:rPr>
          <w:rFonts w:ascii="Consolas" w:eastAsia="Consolas" w:hAnsi="Consolas" w:cs="Consolas"/>
          <w:b/>
        </w:rPr>
        <w:t>object_markings_refs</w:t>
      </w:r>
      <w:r>
        <w:rPr>
          <w:rFonts w:ascii="Consolas" w:eastAsia="Consolas" w:hAnsi="Consolas" w:cs="Consolas"/>
        </w:rPr>
        <w:t xml:space="preserve"> and </w:t>
      </w:r>
      <w:r>
        <w:rPr>
          <w:rFonts w:ascii="Consolas" w:eastAsia="Consolas" w:hAnsi="Consolas" w:cs="Consolas"/>
          <w:b/>
        </w:rPr>
        <w:t>granular_markings</w:t>
      </w:r>
      <w:r>
        <w:rPr>
          <w:rFonts w:ascii="Consolas" w:eastAsia="Consolas" w:hAnsi="Consolas" w:cs="Consolas"/>
        </w:rPr>
        <w:t xml:space="preserve"> properties on STIX Objects, which reference a list of IDs for </w:t>
      </w:r>
      <w:r>
        <w:rPr>
          <w:rFonts w:ascii="Consolas" w:eastAsia="Consolas" w:hAnsi="Consolas" w:cs="Consolas"/>
          <w:color w:val="C7254E"/>
          <w:shd w:val="clear" w:color="auto" w:fill="F9F2F4"/>
        </w:rPr>
        <w:t>marking-definition</w:t>
      </w:r>
      <w:r>
        <w:rPr>
          <w:rFonts w:ascii="Consolas" w:eastAsia="Consolas" w:hAnsi="Consolas" w:cs="Consolas"/>
        </w:rPr>
        <w:t xml:space="preserve"> objects.</w:t>
      </w:r>
    </w:p>
    <w:p w14:paraId="379C2CBF" w14:textId="77777777" w:rsidR="002949B4" w:rsidRDefault="00125358">
      <w:pPr>
        <w:pStyle w:val="Heading3"/>
        <w:contextualSpacing w:val="0"/>
      </w:pPr>
      <w:bookmarkStart w:id="61" w:name="h.8grkny2a82l3" w:colFirst="0" w:colLast="0"/>
      <w:bookmarkEnd w:id="61"/>
      <w:r>
        <w:t>​</w:t>
      </w:r>
      <w:r>
        <w:t>9.1.1.​ Properties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2949B4" w14:paraId="63CC51EF" w14:textId="77777777">
        <w:tc>
          <w:tcPr>
            <w:tcW w:w="2900" w:type="dxa"/>
            <w:shd w:val="clear" w:color="auto" w:fill="073763"/>
            <w:tcMar>
              <w:top w:w="100" w:type="dxa"/>
              <w:left w:w="100" w:type="dxa"/>
              <w:bottom w:w="100" w:type="dxa"/>
              <w:right w:w="100" w:type="dxa"/>
            </w:tcMar>
          </w:tcPr>
          <w:p w14:paraId="7D6D6DF4" w14:textId="77777777" w:rsidR="002949B4" w:rsidRDefault="00125358">
            <w:pPr>
              <w:widowControl w:val="0"/>
              <w:spacing w:line="240" w:lineRule="auto"/>
            </w:pPr>
            <w:r>
              <w:rPr>
                <w:b/>
                <w:color w:val="FFFFFF"/>
              </w:rPr>
              <w:t>Property Name</w:t>
            </w:r>
          </w:p>
        </w:tc>
        <w:tc>
          <w:tcPr>
            <w:tcW w:w="2680" w:type="dxa"/>
            <w:shd w:val="clear" w:color="auto" w:fill="073763"/>
            <w:tcMar>
              <w:top w:w="100" w:type="dxa"/>
              <w:left w:w="100" w:type="dxa"/>
              <w:bottom w:w="100" w:type="dxa"/>
              <w:right w:w="100" w:type="dxa"/>
            </w:tcMar>
          </w:tcPr>
          <w:p w14:paraId="6A203049" w14:textId="77777777" w:rsidR="002949B4" w:rsidRDefault="00125358">
            <w:pPr>
              <w:widowControl w:val="0"/>
              <w:spacing w:line="240" w:lineRule="auto"/>
            </w:pPr>
            <w:r>
              <w:rPr>
                <w:b/>
                <w:color w:val="FFFFFF"/>
              </w:rPr>
              <w:t>T</w:t>
            </w:r>
            <w:r>
              <w:rPr>
                <w:b/>
                <w:color w:val="FFFFFF"/>
              </w:rPr>
              <w:t>ype</w:t>
            </w:r>
          </w:p>
        </w:tc>
        <w:tc>
          <w:tcPr>
            <w:tcW w:w="3780" w:type="dxa"/>
            <w:shd w:val="clear" w:color="auto" w:fill="073763"/>
            <w:tcMar>
              <w:top w:w="100" w:type="dxa"/>
              <w:left w:w="100" w:type="dxa"/>
              <w:bottom w:w="100" w:type="dxa"/>
              <w:right w:w="100" w:type="dxa"/>
            </w:tcMar>
          </w:tcPr>
          <w:p w14:paraId="6FE94A17" w14:textId="77777777" w:rsidR="002949B4" w:rsidRDefault="00125358">
            <w:pPr>
              <w:widowControl w:val="0"/>
              <w:spacing w:line="240" w:lineRule="auto"/>
            </w:pPr>
            <w:r>
              <w:rPr>
                <w:b/>
                <w:color w:val="FFFFFF"/>
              </w:rPr>
              <w:t>Description</w:t>
            </w:r>
          </w:p>
        </w:tc>
      </w:tr>
      <w:tr w:rsidR="002949B4" w14:paraId="298D6E88" w14:textId="77777777">
        <w:tc>
          <w:tcPr>
            <w:tcW w:w="2900" w:type="dxa"/>
            <w:tcMar>
              <w:top w:w="100" w:type="dxa"/>
              <w:left w:w="100" w:type="dxa"/>
              <w:bottom w:w="100" w:type="dxa"/>
              <w:right w:w="100" w:type="dxa"/>
            </w:tcMar>
          </w:tcPr>
          <w:p w14:paraId="30702826" w14:textId="77777777" w:rsidR="002949B4" w:rsidRDefault="00125358">
            <w:pPr>
              <w:widowControl w:val="0"/>
              <w:spacing w:line="240" w:lineRule="auto"/>
            </w:pPr>
            <w:r>
              <w:rPr>
                <w:rFonts w:ascii="Consolas" w:eastAsia="Consolas" w:hAnsi="Consolas" w:cs="Consolas"/>
                <w:b/>
              </w:rPr>
              <w:t>type</w:t>
            </w:r>
            <w:r>
              <w:t xml:space="preserve"> (required)</w:t>
            </w:r>
          </w:p>
        </w:tc>
        <w:tc>
          <w:tcPr>
            <w:tcW w:w="2680" w:type="dxa"/>
            <w:tcMar>
              <w:top w:w="100" w:type="dxa"/>
              <w:left w:w="100" w:type="dxa"/>
              <w:bottom w:w="100" w:type="dxa"/>
              <w:right w:w="100" w:type="dxa"/>
            </w:tcMar>
          </w:tcPr>
          <w:p w14:paraId="59C109FA" w14:textId="77777777" w:rsidR="002949B4" w:rsidRDefault="00125358">
            <w:r>
              <w:rPr>
                <w:rFonts w:ascii="Consolas" w:eastAsia="Consolas" w:hAnsi="Consolas" w:cs="Consolas"/>
                <w:color w:val="C7254E"/>
                <w:shd w:val="clear" w:color="auto" w:fill="F9F2F4"/>
              </w:rPr>
              <w:t>string</w:t>
            </w:r>
          </w:p>
        </w:tc>
        <w:tc>
          <w:tcPr>
            <w:tcW w:w="3780" w:type="dxa"/>
            <w:tcMar>
              <w:top w:w="100" w:type="dxa"/>
              <w:left w:w="100" w:type="dxa"/>
              <w:bottom w:w="100" w:type="dxa"/>
              <w:right w:w="100" w:type="dxa"/>
            </w:tcMar>
          </w:tcPr>
          <w:p w14:paraId="5DA8A34B" w14:textId="77777777" w:rsidR="002949B4" w:rsidRDefault="00125358">
            <w:r>
              <w:rPr>
                <w:rFonts w:ascii="Consolas" w:eastAsia="Consolas" w:hAnsi="Consolas" w:cs="Consolas"/>
              </w:rPr>
              <w:t xml:space="preserve">The </w:t>
            </w:r>
            <w:r>
              <w:rPr>
                <w:rFonts w:ascii="Consolas" w:eastAsia="Consolas" w:hAnsi="Consolas" w:cs="Consolas"/>
                <w:b/>
              </w:rPr>
              <w:t>type</w:t>
            </w:r>
            <w:r>
              <w:rPr>
                <w:rFonts w:ascii="Consolas" w:eastAsia="Consolas" w:hAnsi="Consolas" w:cs="Consolas"/>
              </w:rPr>
              <w:t xml:space="preserve"> property identifies </w:t>
            </w:r>
            <w:r>
              <w:rPr>
                <w:rFonts w:ascii="Consolas" w:eastAsia="Consolas" w:hAnsi="Consolas" w:cs="Consolas"/>
              </w:rPr>
              <w:lastRenderedPageBreak/>
              <w:t xml:space="preserve">the type object. The value of this property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marking-definition</w:t>
            </w:r>
            <w:r>
              <w:t>.</w:t>
            </w:r>
          </w:p>
        </w:tc>
      </w:tr>
      <w:tr w:rsidR="002949B4" w14:paraId="3FDF0C3E" w14:textId="77777777">
        <w:tc>
          <w:tcPr>
            <w:tcW w:w="2900" w:type="dxa"/>
            <w:tcMar>
              <w:top w:w="100" w:type="dxa"/>
              <w:left w:w="100" w:type="dxa"/>
              <w:bottom w:w="100" w:type="dxa"/>
              <w:right w:w="100" w:type="dxa"/>
            </w:tcMar>
          </w:tcPr>
          <w:p w14:paraId="31D61BAB" w14:textId="77777777" w:rsidR="002949B4" w:rsidRDefault="00125358">
            <w:pPr>
              <w:widowControl w:val="0"/>
              <w:spacing w:line="240" w:lineRule="auto"/>
            </w:pPr>
            <w:r>
              <w:rPr>
                <w:rFonts w:ascii="Consolas" w:eastAsia="Consolas" w:hAnsi="Consolas" w:cs="Consolas"/>
                <w:b/>
              </w:rPr>
              <w:lastRenderedPageBreak/>
              <w:t>id</w:t>
            </w:r>
            <w:r>
              <w:rPr>
                <w:rFonts w:ascii="Consolas" w:eastAsia="Consolas" w:hAnsi="Consolas" w:cs="Consolas"/>
              </w:rPr>
              <w:t xml:space="preserve"> (required)</w:t>
            </w:r>
          </w:p>
        </w:tc>
        <w:tc>
          <w:tcPr>
            <w:tcW w:w="2680" w:type="dxa"/>
            <w:tcMar>
              <w:top w:w="100" w:type="dxa"/>
              <w:left w:w="100" w:type="dxa"/>
              <w:bottom w:w="100" w:type="dxa"/>
              <w:right w:w="100" w:type="dxa"/>
            </w:tcMar>
          </w:tcPr>
          <w:p w14:paraId="7DF034CD" w14:textId="77777777" w:rsidR="002949B4" w:rsidRDefault="00125358">
            <w:r>
              <w:rPr>
                <w:rFonts w:ascii="Consolas" w:eastAsia="Consolas" w:hAnsi="Consolas" w:cs="Consolas"/>
                <w:color w:val="C7254E"/>
                <w:shd w:val="clear" w:color="auto" w:fill="F9F2F4"/>
              </w:rPr>
              <w:t>identifier</w:t>
            </w:r>
          </w:p>
        </w:tc>
        <w:tc>
          <w:tcPr>
            <w:tcW w:w="3780" w:type="dxa"/>
            <w:tcMar>
              <w:top w:w="100" w:type="dxa"/>
              <w:left w:w="100" w:type="dxa"/>
              <w:bottom w:w="100" w:type="dxa"/>
              <w:right w:w="100" w:type="dxa"/>
            </w:tcMar>
          </w:tcPr>
          <w:p w14:paraId="032699D5" w14:textId="77777777" w:rsidR="002949B4" w:rsidRDefault="00125358">
            <w:r>
              <w:rPr>
                <w:rFonts w:ascii="Consolas" w:eastAsia="Consolas" w:hAnsi="Consolas" w:cs="Consolas"/>
              </w:rPr>
              <w:t xml:space="preserve">The </w:t>
            </w:r>
            <w:r>
              <w:rPr>
                <w:rFonts w:ascii="Consolas" w:eastAsia="Consolas" w:hAnsi="Consolas" w:cs="Consolas"/>
                <w:b/>
              </w:rPr>
              <w:t>id</w:t>
            </w:r>
            <w:r>
              <w:rPr>
                <w:rFonts w:ascii="Consolas" w:eastAsia="Consolas" w:hAnsi="Consolas" w:cs="Consolas"/>
              </w:rPr>
              <w:t xml:space="preserve"> property universally and uniquely identifies this Marking Definition object. </w:t>
            </w:r>
            <w:r>
              <w:rPr>
                <w:rFonts w:ascii="Consolas" w:eastAsia="Consolas" w:hAnsi="Consolas" w:cs="Consolas"/>
              </w:rPr>
              <w:t xml:space="preserve">All objects with the same </w:t>
            </w:r>
            <w:r>
              <w:rPr>
                <w:rFonts w:ascii="Consolas" w:eastAsia="Consolas" w:hAnsi="Consolas" w:cs="Consolas"/>
                <w:b/>
              </w:rPr>
              <w:t>id</w:t>
            </w:r>
            <w:r>
              <w:rPr>
                <w:rFonts w:ascii="Consolas" w:eastAsia="Consolas" w:hAnsi="Consolas" w:cs="Consolas"/>
              </w:rPr>
              <w:t xml:space="preserve"> are considered different versions of the same object.</w:t>
            </w:r>
          </w:p>
          <w:p w14:paraId="7AE82F81" w14:textId="77777777" w:rsidR="002949B4" w:rsidRDefault="002949B4"/>
          <w:p w14:paraId="387371BC" w14:textId="77777777" w:rsidR="002949B4" w:rsidRDefault="00125358">
            <w:r>
              <w:rPr>
                <w:rFonts w:ascii="Consolas" w:eastAsia="Consolas" w:hAnsi="Consolas" w:cs="Consolas"/>
              </w:rPr>
              <w:t xml:space="preserve">Because the object type is part of the </w:t>
            </w:r>
            <w:r>
              <w:rPr>
                <w:rFonts w:ascii="Consolas" w:eastAsia="Consolas" w:hAnsi="Consolas" w:cs="Consolas"/>
                <w:color w:val="C7254E"/>
                <w:shd w:val="clear" w:color="auto" w:fill="F9F2F4"/>
              </w:rPr>
              <w:t>identifier</w:t>
            </w:r>
            <w:r>
              <w:rPr>
                <w:rFonts w:ascii="Consolas" w:eastAsia="Consolas" w:hAnsi="Consolas" w:cs="Consolas"/>
              </w:rPr>
              <w:t xml:space="preserve">, it is not possible for objects of different types to share the same </w:t>
            </w:r>
            <w:r>
              <w:rPr>
                <w:rFonts w:ascii="Consolas" w:eastAsia="Consolas" w:hAnsi="Consolas" w:cs="Consolas"/>
                <w:b/>
              </w:rPr>
              <w:t>id</w:t>
            </w:r>
            <w:r>
              <w:t>.</w:t>
            </w:r>
          </w:p>
        </w:tc>
      </w:tr>
      <w:tr w:rsidR="002949B4" w14:paraId="623B7D32" w14:textId="77777777">
        <w:tc>
          <w:tcPr>
            <w:tcW w:w="2900" w:type="dxa"/>
            <w:tcMar>
              <w:top w:w="100" w:type="dxa"/>
              <w:left w:w="100" w:type="dxa"/>
              <w:bottom w:w="100" w:type="dxa"/>
              <w:right w:w="100" w:type="dxa"/>
            </w:tcMar>
          </w:tcPr>
          <w:p w14:paraId="6AE58348" w14:textId="77777777" w:rsidR="002949B4" w:rsidRDefault="00125358">
            <w:pPr>
              <w:widowControl w:val="0"/>
              <w:spacing w:line="240" w:lineRule="auto"/>
            </w:pPr>
            <w:r>
              <w:rPr>
                <w:rFonts w:ascii="Consolas" w:eastAsia="Consolas" w:hAnsi="Consolas" w:cs="Consolas"/>
                <w:b/>
              </w:rPr>
              <w:t>definition_type</w:t>
            </w:r>
            <w:r>
              <w:rPr>
                <w:rFonts w:ascii="Consolas" w:eastAsia="Consolas" w:hAnsi="Consolas" w:cs="Consolas"/>
              </w:rPr>
              <w:t xml:space="preserve"> (required)</w:t>
            </w:r>
          </w:p>
        </w:tc>
        <w:tc>
          <w:tcPr>
            <w:tcW w:w="2680" w:type="dxa"/>
            <w:tcMar>
              <w:top w:w="100" w:type="dxa"/>
              <w:left w:w="100" w:type="dxa"/>
              <w:bottom w:w="100" w:type="dxa"/>
              <w:right w:w="100" w:type="dxa"/>
            </w:tcMar>
          </w:tcPr>
          <w:p w14:paraId="01EA5C6B" w14:textId="77777777" w:rsidR="002949B4" w:rsidRDefault="00125358">
            <w:pPr>
              <w:spacing w:line="240" w:lineRule="auto"/>
            </w:pPr>
            <w:r>
              <w:rPr>
                <w:rFonts w:ascii="Consolas" w:eastAsia="Consolas" w:hAnsi="Consolas" w:cs="Consolas"/>
                <w:color w:val="C7254E"/>
                <w:shd w:val="clear" w:color="auto" w:fill="F9F2F4"/>
              </w:rPr>
              <w:t>open-vocab</w:t>
            </w:r>
          </w:p>
        </w:tc>
        <w:tc>
          <w:tcPr>
            <w:tcW w:w="3780" w:type="dxa"/>
            <w:tcMar>
              <w:top w:w="100" w:type="dxa"/>
              <w:left w:w="100" w:type="dxa"/>
              <w:bottom w:w="100" w:type="dxa"/>
              <w:right w:w="100" w:type="dxa"/>
            </w:tcMar>
          </w:tcPr>
          <w:p w14:paraId="16E820B5" w14:textId="77777777" w:rsidR="002949B4" w:rsidRDefault="00125358">
            <w:r>
              <w:rPr>
                <w:rFonts w:ascii="Consolas" w:eastAsia="Consolas" w:hAnsi="Consolas" w:cs="Consolas"/>
              </w:rPr>
              <w:t xml:space="preserve">The </w:t>
            </w:r>
            <w:r>
              <w:rPr>
                <w:rFonts w:ascii="Consolas" w:eastAsia="Consolas" w:hAnsi="Consolas" w:cs="Consolas"/>
                <w:b/>
              </w:rPr>
              <w:t>definition_type</w:t>
            </w:r>
            <w:r>
              <w:rPr>
                <w:rFonts w:ascii="Consolas" w:eastAsia="Consolas" w:hAnsi="Consolas" w:cs="Consolas"/>
              </w:rPr>
              <w:t xml:space="preserve"> property identifies the type of Marking Definition. The value of the </w:t>
            </w:r>
            <w:r>
              <w:rPr>
                <w:rFonts w:ascii="Consolas" w:eastAsia="Consolas" w:hAnsi="Consolas" w:cs="Consolas"/>
                <w:b/>
              </w:rPr>
              <w:t>definition_type</w:t>
            </w:r>
            <w:r>
              <w:rPr>
                <w:rFonts w:ascii="Consolas" w:eastAsia="Consolas" w:hAnsi="Consolas" w:cs="Consolas"/>
              </w:rPr>
              <w:t xml:space="preserve"> property </w:t>
            </w:r>
            <w:r>
              <w:rPr>
                <w:rFonts w:ascii="Consolas" w:eastAsia="Consolas" w:hAnsi="Consolas" w:cs="Consolas"/>
                <w:b/>
              </w:rPr>
              <w:t>SHOULD</w:t>
            </w:r>
            <w:r>
              <w:rPr>
                <w:rFonts w:ascii="Consolas" w:eastAsia="Consolas" w:hAnsi="Consolas" w:cs="Consolas"/>
              </w:rPr>
              <w:t xml:space="preserve"> be one of the types defined in the subsections below: </w:t>
            </w:r>
            <w:r>
              <w:rPr>
                <w:rFonts w:ascii="Consolas" w:eastAsia="Consolas" w:hAnsi="Consolas" w:cs="Consolas"/>
                <w:color w:val="38761D"/>
                <w:shd w:val="clear" w:color="auto" w:fill="D9EAD3"/>
              </w:rPr>
              <w:t>iep</w:t>
            </w:r>
            <w:r>
              <w:rPr>
                <w:rFonts w:ascii="Consolas" w:eastAsia="Consolas" w:hAnsi="Consolas" w:cs="Consolas"/>
              </w:rPr>
              <w:t xml:space="preserve">, </w:t>
            </w:r>
            <w:r>
              <w:rPr>
                <w:rFonts w:ascii="Consolas" w:eastAsia="Consolas" w:hAnsi="Consolas" w:cs="Consolas"/>
                <w:color w:val="38761D"/>
                <w:shd w:val="clear" w:color="auto" w:fill="D9EAD3"/>
              </w:rPr>
              <w:t>statement</w:t>
            </w:r>
            <w:r>
              <w:rPr>
                <w:rFonts w:ascii="Consolas" w:eastAsia="Consolas" w:hAnsi="Consolas" w:cs="Consolas"/>
              </w:rPr>
              <w:t xml:space="preserve">, or </w:t>
            </w:r>
            <w:r>
              <w:rPr>
                <w:rFonts w:ascii="Consolas" w:eastAsia="Consolas" w:hAnsi="Consolas" w:cs="Consolas"/>
                <w:color w:val="38761D"/>
                <w:shd w:val="clear" w:color="auto" w:fill="D9EAD3"/>
              </w:rPr>
              <w:t>tlp</w:t>
            </w:r>
            <w:r>
              <w:rPr>
                <w:rFonts w:ascii="Consolas" w:eastAsia="Consolas" w:hAnsi="Consolas" w:cs="Consolas"/>
              </w:rPr>
              <w:t xml:space="preserve"> (</w:t>
            </w:r>
            <w:r>
              <w:rPr>
                <w:rFonts w:ascii="Consolas" w:eastAsia="Consolas" w:hAnsi="Consolas" w:cs="Consolas"/>
                <w:color w:val="FF0000"/>
              </w:rPr>
              <w:t>see Sections TODO</w:t>
            </w:r>
            <w:r>
              <w:t>).</w:t>
            </w:r>
          </w:p>
        </w:tc>
      </w:tr>
      <w:tr w:rsidR="002949B4" w14:paraId="312E3131" w14:textId="77777777">
        <w:tc>
          <w:tcPr>
            <w:tcW w:w="2900" w:type="dxa"/>
            <w:tcMar>
              <w:top w:w="100" w:type="dxa"/>
              <w:left w:w="100" w:type="dxa"/>
              <w:bottom w:w="100" w:type="dxa"/>
              <w:right w:w="100" w:type="dxa"/>
            </w:tcMar>
          </w:tcPr>
          <w:p w14:paraId="1F3ED5E9" w14:textId="77777777" w:rsidR="002949B4" w:rsidRDefault="00125358">
            <w:pPr>
              <w:widowControl w:val="0"/>
              <w:spacing w:line="240" w:lineRule="auto"/>
            </w:pPr>
            <w:r>
              <w:rPr>
                <w:rFonts w:ascii="Consolas" w:eastAsia="Consolas" w:hAnsi="Consolas" w:cs="Consolas"/>
                <w:b/>
              </w:rPr>
              <w:t>definition</w:t>
            </w:r>
            <w:r>
              <w:t xml:space="preserve"> (required)</w:t>
            </w:r>
          </w:p>
        </w:tc>
        <w:tc>
          <w:tcPr>
            <w:tcW w:w="2680" w:type="dxa"/>
            <w:tcMar>
              <w:top w:w="100" w:type="dxa"/>
              <w:left w:w="100" w:type="dxa"/>
              <w:bottom w:w="100" w:type="dxa"/>
              <w:right w:w="100" w:type="dxa"/>
            </w:tcMar>
          </w:tcPr>
          <w:p w14:paraId="48A110F4" w14:textId="77777777" w:rsidR="002949B4" w:rsidRDefault="00125358">
            <w:pPr>
              <w:spacing w:line="240" w:lineRule="auto"/>
            </w:pPr>
            <w:r>
              <w:rPr>
                <w:rFonts w:ascii="Consolas" w:eastAsia="Consolas" w:hAnsi="Consolas" w:cs="Consolas"/>
                <w:color w:val="C7254E"/>
                <w:shd w:val="clear" w:color="auto" w:fill="F9F2F4"/>
              </w:rPr>
              <w:t>&lt;marking object&gt;</w:t>
            </w:r>
          </w:p>
        </w:tc>
        <w:tc>
          <w:tcPr>
            <w:tcW w:w="3780" w:type="dxa"/>
            <w:tcMar>
              <w:top w:w="100" w:type="dxa"/>
              <w:left w:w="100" w:type="dxa"/>
              <w:bottom w:w="100" w:type="dxa"/>
              <w:right w:w="100" w:type="dxa"/>
            </w:tcMar>
          </w:tcPr>
          <w:p w14:paraId="66143B27" w14:textId="77777777" w:rsidR="002949B4" w:rsidRDefault="00125358">
            <w:pPr>
              <w:spacing w:line="240" w:lineRule="auto"/>
            </w:pPr>
            <w:r>
              <w:rPr>
                <w:rFonts w:ascii="Consolas" w:eastAsia="Consolas" w:hAnsi="Consolas" w:cs="Consolas"/>
              </w:rPr>
              <w:t>T</w:t>
            </w:r>
            <w:r>
              <w:rPr>
                <w:rFonts w:ascii="Consolas" w:eastAsia="Consolas" w:hAnsi="Consolas" w:cs="Consolas"/>
              </w:rPr>
              <w:t xml:space="preserve">he </w:t>
            </w:r>
            <w:r>
              <w:rPr>
                <w:rFonts w:ascii="Consolas" w:eastAsia="Consolas" w:hAnsi="Consolas" w:cs="Consolas"/>
                <w:b/>
              </w:rPr>
              <w:t>definition</w:t>
            </w:r>
            <w:r>
              <w:rPr>
                <w:rFonts w:ascii="Consolas" w:eastAsia="Consolas" w:hAnsi="Consolas" w:cs="Consolas"/>
              </w:rPr>
              <w:t xml:space="preserve"> property contains the marking object itself.</w:t>
            </w:r>
          </w:p>
        </w:tc>
      </w:tr>
      <w:tr w:rsidR="002949B4" w14:paraId="0BB4E2AE" w14:textId="77777777">
        <w:tc>
          <w:tcPr>
            <w:tcW w:w="2900" w:type="dxa"/>
            <w:tcMar>
              <w:top w:w="100" w:type="dxa"/>
              <w:left w:w="100" w:type="dxa"/>
              <w:bottom w:w="100" w:type="dxa"/>
              <w:right w:w="100" w:type="dxa"/>
            </w:tcMar>
          </w:tcPr>
          <w:p w14:paraId="5421FF77" w14:textId="77777777" w:rsidR="002949B4" w:rsidRDefault="00125358">
            <w:pPr>
              <w:widowControl w:val="0"/>
              <w:spacing w:line="240" w:lineRule="auto"/>
            </w:pPr>
            <w:r>
              <w:rPr>
                <w:rFonts w:ascii="Consolas" w:eastAsia="Consolas" w:hAnsi="Consolas" w:cs="Consolas"/>
                <w:b/>
              </w:rPr>
              <w:t>created_by_ref</w:t>
            </w:r>
            <w:r>
              <w:rPr>
                <w:rFonts w:ascii="Consolas" w:eastAsia="Consolas" w:hAnsi="Consolas" w:cs="Consolas"/>
              </w:rPr>
              <w:t xml:space="preserve"> (optional)</w:t>
            </w:r>
          </w:p>
        </w:tc>
        <w:tc>
          <w:tcPr>
            <w:tcW w:w="2680" w:type="dxa"/>
            <w:tcMar>
              <w:top w:w="100" w:type="dxa"/>
              <w:left w:w="100" w:type="dxa"/>
              <w:bottom w:w="100" w:type="dxa"/>
              <w:right w:w="100" w:type="dxa"/>
            </w:tcMar>
          </w:tcPr>
          <w:p w14:paraId="375249D4" w14:textId="77777777" w:rsidR="002949B4" w:rsidRDefault="00125358">
            <w:r>
              <w:rPr>
                <w:rFonts w:ascii="Consolas" w:eastAsia="Consolas" w:hAnsi="Consolas" w:cs="Consolas"/>
                <w:color w:val="C7254E"/>
                <w:shd w:val="clear" w:color="auto" w:fill="F9F2F4"/>
              </w:rPr>
              <w:t>identifier</w:t>
            </w:r>
          </w:p>
        </w:tc>
        <w:tc>
          <w:tcPr>
            <w:tcW w:w="3780" w:type="dxa"/>
            <w:tcMar>
              <w:top w:w="100" w:type="dxa"/>
              <w:left w:w="100" w:type="dxa"/>
              <w:bottom w:w="100" w:type="dxa"/>
              <w:right w:w="100" w:type="dxa"/>
            </w:tcMar>
          </w:tcPr>
          <w:p w14:paraId="6AE71C6F" w14:textId="77777777" w:rsidR="002949B4" w:rsidRDefault="00125358">
            <w:pPr>
              <w:spacing w:line="240" w:lineRule="auto"/>
            </w:pPr>
            <w:r>
              <w:rPr>
                <w:rFonts w:ascii="Consolas" w:eastAsia="Consolas" w:hAnsi="Consolas" w:cs="Consolas"/>
              </w:rPr>
              <w:t xml:space="preserve">The </w:t>
            </w:r>
            <w:r>
              <w:rPr>
                <w:rFonts w:ascii="Consolas" w:eastAsia="Consolas" w:hAnsi="Consolas" w:cs="Consolas"/>
                <w:b/>
              </w:rPr>
              <w:t>created_by_ref</w:t>
            </w:r>
            <w:r>
              <w:rPr>
                <w:rFonts w:ascii="Consolas" w:eastAsia="Consolas" w:hAnsi="Consolas" w:cs="Consolas"/>
              </w:rPr>
              <w:t xml:space="preserve"> property specifies the ID of the </w:t>
            </w:r>
            <w:r>
              <w:rPr>
                <w:rFonts w:ascii="Consolas" w:eastAsia="Consolas" w:hAnsi="Consolas" w:cs="Consolas"/>
                <w:color w:val="C7254E"/>
                <w:shd w:val="clear" w:color="auto" w:fill="F9F2F4"/>
              </w:rPr>
              <w:t>source</w:t>
            </w:r>
            <w:r>
              <w:rPr>
                <w:rFonts w:ascii="Consolas" w:eastAsia="Consolas" w:hAnsi="Consolas" w:cs="Consolas"/>
              </w:rPr>
              <w:t xml:space="preserve"> object that describes the entity that created this Marking Definition object.</w:t>
            </w:r>
          </w:p>
          <w:p w14:paraId="3F3AC709" w14:textId="77777777" w:rsidR="002949B4" w:rsidRDefault="002949B4">
            <w:pPr>
              <w:spacing w:line="240" w:lineRule="auto"/>
            </w:pPr>
          </w:p>
          <w:p w14:paraId="4CF26FB9" w14:textId="77777777" w:rsidR="002949B4" w:rsidRDefault="00125358">
            <w:pPr>
              <w:spacing w:line="240" w:lineRule="auto"/>
            </w:pPr>
            <w:r>
              <w:t xml:space="preserve">If this attribute is </w:t>
            </w:r>
            <w:r>
              <w:t>omitted, the source of this information is undefined. This may be used by object creators who wish to remain anonymous.</w:t>
            </w:r>
          </w:p>
        </w:tc>
      </w:tr>
      <w:tr w:rsidR="002949B4" w14:paraId="34CD16E4" w14:textId="77777777">
        <w:tc>
          <w:tcPr>
            <w:tcW w:w="2900" w:type="dxa"/>
            <w:tcMar>
              <w:top w:w="100" w:type="dxa"/>
              <w:left w:w="100" w:type="dxa"/>
              <w:bottom w:w="100" w:type="dxa"/>
              <w:right w:w="100" w:type="dxa"/>
            </w:tcMar>
          </w:tcPr>
          <w:p w14:paraId="3568D1DA" w14:textId="77777777" w:rsidR="002949B4" w:rsidRDefault="00125358">
            <w:pPr>
              <w:widowControl w:val="0"/>
              <w:spacing w:line="240" w:lineRule="auto"/>
            </w:pPr>
            <w:r>
              <w:rPr>
                <w:rFonts w:ascii="Consolas" w:eastAsia="Consolas" w:hAnsi="Consolas" w:cs="Consolas"/>
                <w:b/>
              </w:rPr>
              <w:t>created</w:t>
            </w:r>
            <w:r>
              <w:t xml:space="preserve"> (required)</w:t>
            </w:r>
          </w:p>
        </w:tc>
        <w:tc>
          <w:tcPr>
            <w:tcW w:w="2680" w:type="dxa"/>
            <w:tcMar>
              <w:top w:w="100" w:type="dxa"/>
              <w:left w:w="100" w:type="dxa"/>
              <w:bottom w:w="100" w:type="dxa"/>
              <w:right w:w="100" w:type="dxa"/>
            </w:tcMar>
          </w:tcPr>
          <w:p w14:paraId="11476B38" w14:textId="77777777" w:rsidR="002949B4" w:rsidRDefault="00125358">
            <w:r>
              <w:rPr>
                <w:rFonts w:ascii="Consolas" w:eastAsia="Consolas" w:hAnsi="Consolas" w:cs="Consolas"/>
                <w:color w:val="C7254E"/>
                <w:shd w:val="clear" w:color="auto" w:fill="F9F2F4"/>
              </w:rPr>
              <w:t>timestamp</w:t>
            </w:r>
          </w:p>
        </w:tc>
        <w:tc>
          <w:tcPr>
            <w:tcW w:w="3780" w:type="dxa"/>
            <w:tcMar>
              <w:top w:w="100" w:type="dxa"/>
              <w:left w:w="100" w:type="dxa"/>
              <w:bottom w:w="100" w:type="dxa"/>
              <w:right w:w="100" w:type="dxa"/>
            </w:tcMar>
          </w:tcPr>
          <w:p w14:paraId="7BE900B5" w14:textId="77777777" w:rsidR="002949B4" w:rsidRDefault="00125358">
            <w:pPr>
              <w:spacing w:line="240" w:lineRule="auto"/>
            </w:pPr>
            <w:r>
              <w:rPr>
                <w:rFonts w:ascii="Consolas" w:eastAsia="Consolas" w:hAnsi="Consolas" w:cs="Consolas"/>
              </w:rPr>
              <w:t xml:space="preserve">The </w:t>
            </w:r>
            <w:r>
              <w:rPr>
                <w:rFonts w:ascii="Consolas" w:eastAsia="Consolas" w:hAnsi="Consolas" w:cs="Consolas"/>
                <w:b/>
              </w:rPr>
              <w:t>created</w:t>
            </w:r>
            <w:r>
              <w:rPr>
                <w:rFonts w:ascii="Consolas" w:eastAsia="Consolas" w:hAnsi="Consolas" w:cs="Consolas"/>
              </w:rPr>
              <w:t xml:space="preserve"> property represents the time at which the first version</w:t>
            </w:r>
            <w:r>
              <w:rPr>
                <w:rFonts w:ascii="Consolas" w:eastAsia="Consolas" w:hAnsi="Consolas" w:cs="Consolas"/>
              </w:rPr>
              <w:t xml:space="preserve"> of this Marking Definition object was </w:t>
            </w:r>
            <w:r>
              <w:rPr>
                <w:rFonts w:ascii="Consolas" w:eastAsia="Consolas" w:hAnsi="Consolas" w:cs="Consolas"/>
              </w:rPr>
              <w:lastRenderedPageBreak/>
              <w:t>created. The object creator can use the time it deems most appropriate as the time the object was created.</w:t>
            </w:r>
          </w:p>
        </w:tc>
      </w:tr>
      <w:tr w:rsidR="002949B4" w14:paraId="252C85E2" w14:textId="77777777">
        <w:tc>
          <w:tcPr>
            <w:tcW w:w="2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F3FB7A" w14:textId="77777777" w:rsidR="002949B4" w:rsidRDefault="00125358">
            <w:pPr>
              <w:widowControl w:val="0"/>
              <w:spacing w:line="240" w:lineRule="auto"/>
            </w:pPr>
            <w:r>
              <w:rPr>
                <w:rFonts w:ascii="Consolas" w:eastAsia="Consolas" w:hAnsi="Consolas" w:cs="Consolas"/>
                <w:b/>
              </w:rPr>
              <w:lastRenderedPageBreak/>
              <w:t xml:space="preserve">external_references </w:t>
            </w:r>
          </w:p>
          <w:p w14:paraId="3D033835" w14:textId="77777777" w:rsidR="002949B4" w:rsidRDefault="00125358">
            <w:pPr>
              <w:widowControl w:val="0"/>
              <w:spacing w:line="240" w:lineRule="auto"/>
            </w:pPr>
            <w:r>
              <w:rPr>
                <w:rFonts w:ascii="Consolas" w:eastAsia="Consolas" w:hAnsi="Consolas" w:cs="Consolas"/>
              </w:rPr>
              <w:t>(optional)</w:t>
            </w:r>
          </w:p>
        </w:tc>
        <w:tc>
          <w:tcPr>
            <w:tcW w:w="26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902EA2" w14:textId="77777777" w:rsidR="002949B4" w:rsidRDefault="00125358">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w:t>
            </w:r>
            <w:r>
              <w:rPr>
                <w:rFonts w:ascii="Consolas" w:eastAsia="Consolas" w:hAnsi="Consolas" w:cs="Consolas"/>
                <w:color w:val="C7254E"/>
                <w:shd w:val="clear" w:color="auto" w:fill="F9F2F4"/>
              </w:rPr>
              <w:t xml:space="preserve"> external-reference</w:t>
            </w:r>
          </w:p>
        </w:tc>
        <w:tc>
          <w:tcPr>
            <w:tcW w:w="37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59CD7A" w14:textId="77777777" w:rsidR="002949B4" w:rsidRDefault="00125358">
            <w:pPr>
              <w:spacing w:line="240" w:lineRule="auto"/>
            </w:pPr>
            <w:r>
              <w:rPr>
                <w:rFonts w:ascii="Consolas" w:eastAsia="Consolas" w:hAnsi="Consolas" w:cs="Consolas"/>
              </w:rPr>
              <w:t xml:space="preserve">The </w:t>
            </w:r>
            <w:r>
              <w:rPr>
                <w:rFonts w:ascii="Consolas" w:eastAsia="Consolas" w:hAnsi="Consolas" w:cs="Consolas"/>
                <w:b/>
              </w:rPr>
              <w:t>external_references</w:t>
            </w:r>
            <w:r>
              <w:rPr>
                <w:rFonts w:ascii="Consolas" w:eastAsia="Consolas" w:hAnsi="Consolas" w:cs="Consolas"/>
              </w:rPr>
              <w:t xml:space="preserve"> property specifies a </w:t>
            </w:r>
            <w:r>
              <w:rPr>
                <w:rFonts w:ascii="Consolas" w:eastAsia="Consolas" w:hAnsi="Consolas" w:cs="Consolas"/>
              </w:rPr>
              <w:t>list of external references which refers to non-STIX information. This field is used to provide one or more URLs, descriptions, or IDs to records in other systems.</w:t>
            </w:r>
          </w:p>
        </w:tc>
      </w:tr>
      <w:tr w:rsidR="002949B4" w14:paraId="635D8D60" w14:textId="77777777">
        <w:tc>
          <w:tcPr>
            <w:tcW w:w="2900" w:type="dxa"/>
            <w:tcMar>
              <w:top w:w="100" w:type="dxa"/>
              <w:left w:w="100" w:type="dxa"/>
              <w:bottom w:w="100" w:type="dxa"/>
              <w:right w:w="100" w:type="dxa"/>
            </w:tcMar>
          </w:tcPr>
          <w:p w14:paraId="3818EA4C" w14:textId="77777777" w:rsidR="002949B4" w:rsidRDefault="00125358">
            <w:pPr>
              <w:widowControl w:val="0"/>
              <w:spacing w:line="240" w:lineRule="auto"/>
            </w:pPr>
            <w:r>
              <w:rPr>
                <w:rFonts w:ascii="Consolas" w:eastAsia="Consolas" w:hAnsi="Consolas" w:cs="Consolas"/>
                <w:b/>
              </w:rPr>
              <w:t>object_marking_refs</w:t>
            </w:r>
            <w:r>
              <w:t xml:space="preserve"> (optional)</w:t>
            </w:r>
          </w:p>
        </w:tc>
        <w:tc>
          <w:tcPr>
            <w:tcW w:w="2680" w:type="dxa"/>
            <w:tcMar>
              <w:top w:w="100" w:type="dxa"/>
              <w:left w:w="100" w:type="dxa"/>
              <w:bottom w:w="100" w:type="dxa"/>
              <w:right w:w="100" w:type="dxa"/>
            </w:tcMar>
          </w:tcPr>
          <w:p w14:paraId="2EE12C1E" w14:textId="77777777" w:rsidR="002949B4" w:rsidRDefault="00125358">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identifier</w:t>
            </w:r>
          </w:p>
        </w:tc>
        <w:tc>
          <w:tcPr>
            <w:tcW w:w="3780" w:type="dxa"/>
            <w:tcMar>
              <w:top w:w="100" w:type="dxa"/>
              <w:left w:w="100" w:type="dxa"/>
              <w:bottom w:w="100" w:type="dxa"/>
              <w:right w:w="100" w:type="dxa"/>
            </w:tcMar>
          </w:tcPr>
          <w:p w14:paraId="0F6651D2" w14:textId="77777777" w:rsidR="002949B4" w:rsidRDefault="00125358">
            <w:pPr>
              <w:spacing w:line="240" w:lineRule="auto"/>
            </w:pPr>
            <w:r>
              <w:rPr>
                <w:rFonts w:ascii="Consolas" w:eastAsia="Consolas" w:hAnsi="Consolas" w:cs="Consolas"/>
              </w:rPr>
              <w:t xml:space="preserve">The </w:t>
            </w:r>
            <w:r>
              <w:rPr>
                <w:rFonts w:ascii="Consolas" w:eastAsia="Consolas" w:hAnsi="Consolas" w:cs="Consolas"/>
                <w:b/>
              </w:rPr>
              <w:t>object_marking_refs</w:t>
            </w:r>
            <w:r>
              <w:rPr>
                <w:rFonts w:ascii="Consolas" w:eastAsia="Consolas" w:hAnsi="Consolas" w:cs="Consolas"/>
              </w:rPr>
              <w:t xml:space="preserve"> property specifies a list of IDs of </w:t>
            </w:r>
            <w:r>
              <w:rPr>
                <w:rFonts w:ascii="Consolas" w:eastAsia="Consolas" w:hAnsi="Consolas" w:cs="Consolas"/>
                <w:color w:val="C7254E"/>
                <w:shd w:val="clear" w:color="auto" w:fill="F9F2F4"/>
              </w:rPr>
              <w:t>marking-definition</w:t>
            </w:r>
            <w:r>
              <w:rPr>
                <w:rFonts w:ascii="Consolas" w:eastAsia="Consolas" w:hAnsi="Consolas" w:cs="Consolas"/>
              </w:rPr>
              <w:t xml:space="preserve"> objects that apply to this Marking Definition. This property </w:t>
            </w:r>
            <w:r>
              <w:rPr>
                <w:rFonts w:ascii="Consolas" w:eastAsia="Consolas" w:hAnsi="Consolas" w:cs="Consolas"/>
                <w:b/>
              </w:rPr>
              <w:t xml:space="preserve">MUST NOT </w:t>
            </w:r>
            <w:r>
              <w:rPr>
                <w:rFonts w:ascii="Consolas" w:eastAsia="Consolas" w:hAnsi="Consolas" w:cs="Consolas"/>
              </w:rPr>
              <w:t>contain any references to this Marking Definition object (i.e., it cannot contain any circular references).</w:t>
            </w:r>
          </w:p>
        </w:tc>
      </w:tr>
      <w:tr w:rsidR="002949B4" w14:paraId="533502A0" w14:textId="77777777">
        <w:tc>
          <w:tcPr>
            <w:tcW w:w="2900" w:type="dxa"/>
            <w:tcMar>
              <w:top w:w="100" w:type="dxa"/>
              <w:left w:w="100" w:type="dxa"/>
              <w:bottom w:w="100" w:type="dxa"/>
              <w:right w:w="100" w:type="dxa"/>
            </w:tcMar>
          </w:tcPr>
          <w:p w14:paraId="17057C89" w14:textId="77777777" w:rsidR="002949B4" w:rsidRDefault="00125358">
            <w:pPr>
              <w:widowControl w:val="0"/>
              <w:spacing w:line="240" w:lineRule="auto"/>
            </w:pPr>
            <w:r>
              <w:rPr>
                <w:rFonts w:ascii="Consolas" w:eastAsia="Consolas" w:hAnsi="Consolas" w:cs="Consolas"/>
                <w:b/>
              </w:rPr>
              <w:t xml:space="preserve">granular_markings </w:t>
            </w:r>
            <w:r>
              <w:t>(op</w:t>
            </w:r>
            <w:r>
              <w:t>tional)</w:t>
            </w:r>
          </w:p>
        </w:tc>
        <w:tc>
          <w:tcPr>
            <w:tcW w:w="2680" w:type="dxa"/>
            <w:tcMar>
              <w:top w:w="100" w:type="dxa"/>
              <w:left w:w="100" w:type="dxa"/>
              <w:bottom w:w="100" w:type="dxa"/>
              <w:right w:w="100" w:type="dxa"/>
            </w:tcMar>
          </w:tcPr>
          <w:p w14:paraId="48875362" w14:textId="77777777" w:rsidR="002949B4" w:rsidRDefault="00125358">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granular-marking</w:t>
            </w:r>
          </w:p>
        </w:tc>
        <w:tc>
          <w:tcPr>
            <w:tcW w:w="3780" w:type="dxa"/>
            <w:tcMar>
              <w:top w:w="100" w:type="dxa"/>
              <w:left w:w="100" w:type="dxa"/>
              <w:bottom w:w="100" w:type="dxa"/>
              <w:right w:w="100" w:type="dxa"/>
            </w:tcMar>
          </w:tcPr>
          <w:p w14:paraId="0A96B89D" w14:textId="77777777" w:rsidR="002949B4" w:rsidRDefault="00125358">
            <w:pPr>
              <w:spacing w:line="240" w:lineRule="auto"/>
            </w:pPr>
            <w:r>
              <w:rPr>
                <w:rFonts w:ascii="Consolas" w:eastAsia="Consolas" w:hAnsi="Consolas" w:cs="Consolas"/>
              </w:rPr>
              <w:t xml:space="preserve">The </w:t>
            </w:r>
            <w:r>
              <w:rPr>
                <w:rFonts w:ascii="Consolas" w:eastAsia="Consolas" w:hAnsi="Consolas" w:cs="Consolas"/>
                <w:b/>
              </w:rPr>
              <w:t>granular_markings</w:t>
            </w:r>
            <w:r>
              <w:rPr>
                <w:rFonts w:ascii="Consolas" w:eastAsia="Consolas" w:hAnsi="Consolas" w:cs="Consolas"/>
              </w:rPr>
              <w:t xml:space="preserve"> property specifies a list of granular markings applied to this object. This property </w:t>
            </w:r>
            <w:r>
              <w:rPr>
                <w:rFonts w:ascii="Consolas" w:eastAsia="Consolas" w:hAnsi="Consolas" w:cs="Consolas"/>
                <w:b/>
              </w:rPr>
              <w:t xml:space="preserve">MUST NOT </w:t>
            </w:r>
            <w:r>
              <w:rPr>
                <w:rFonts w:ascii="Consolas" w:eastAsia="Consolas" w:hAnsi="Consolas" w:cs="Consolas"/>
              </w:rPr>
              <w:t>contain any references to this Marking Definition object (i.e., it cannot contain any circular referen</w:t>
            </w:r>
            <w:r>
              <w:rPr>
                <w:rFonts w:ascii="Consolas" w:eastAsia="Consolas" w:hAnsi="Consolas" w:cs="Consolas"/>
              </w:rPr>
              <w:t>ces).</w:t>
            </w:r>
          </w:p>
        </w:tc>
      </w:tr>
    </w:tbl>
    <w:p w14:paraId="33B298AE" w14:textId="77777777" w:rsidR="002949B4" w:rsidRDefault="002949B4"/>
    <w:p w14:paraId="65981BE8" w14:textId="77777777" w:rsidR="002949B4" w:rsidRDefault="00125358">
      <w:pPr>
        <w:pStyle w:val="Heading3"/>
        <w:keepNext w:val="0"/>
        <w:keepLines w:val="0"/>
        <w:spacing w:line="331" w:lineRule="auto"/>
        <w:contextualSpacing w:val="0"/>
      </w:pPr>
      <w:bookmarkStart w:id="62" w:name="h.h8809y5grg3" w:colFirst="0" w:colLast="0"/>
      <w:bookmarkEnd w:id="62"/>
      <w:r>
        <w:t>​</w:t>
      </w:r>
      <w:r>
        <w:t>9.1.2.​ Relationships</w:t>
      </w:r>
    </w:p>
    <w:p w14:paraId="1773852D" w14:textId="77777777" w:rsidR="002949B4" w:rsidRDefault="00125358">
      <w:r>
        <w:t>These are no relationships explicitly defined between the Marking Definition object and other objects, other than those defined as common relationships. The first section lists the embedded relationships by property name along with their corresponding targ</w:t>
      </w:r>
      <w:r>
        <w:t xml:space="preserve">et. </w:t>
      </w:r>
    </w:p>
    <w:p w14:paraId="45C8C66C" w14:textId="77777777" w:rsidR="002949B4" w:rsidRDefault="002949B4"/>
    <w:p w14:paraId="4270E41E" w14:textId="77777777" w:rsidR="002949B4" w:rsidRDefault="00125358">
      <w:r>
        <w:rPr>
          <w:rFonts w:ascii="Consolas" w:eastAsia="Consolas" w:hAnsi="Consolas" w:cs="Consolas"/>
        </w:rP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rPr>
          <w:rFonts w:ascii="Consolas" w:eastAsia="Consolas" w:hAnsi="Consolas" w:cs="Consolas"/>
        </w:rPr>
        <w:t xml:space="preserve"> relationship name or, as with open vocabularies, user-defined names.</w:t>
      </w:r>
    </w:p>
    <w:tbl>
      <w:tblPr>
        <w:tblStyle w:val="a9"/>
        <w:tblW w:w="9120" w:type="dxa"/>
        <w:tblLayout w:type="fixed"/>
        <w:tblLook w:val="0600" w:firstRow="0" w:lastRow="0" w:firstColumn="0" w:lastColumn="0" w:noHBand="1" w:noVBand="1"/>
      </w:tblPr>
      <w:tblGrid>
        <w:gridCol w:w="3120"/>
        <w:gridCol w:w="6000"/>
      </w:tblGrid>
      <w:tr w:rsidR="002949B4" w14:paraId="2185EB75"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FEC264A" w14:textId="77777777" w:rsidR="002949B4" w:rsidRDefault="00125358">
            <w:pPr>
              <w:spacing w:line="288" w:lineRule="auto"/>
            </w:pPr>
            <w:r>
              <w:rPr>
                <w:b/>
                <w:color w:val="FFFFFF"/>
              </w:rPr>
              <w:t>Embedded Relationships</w:t>
            </w:r>
          </w:p>
        </w:tc>
      </w:tr>
      <w:tr w:rsidR="002949B4" w14:paraId="0A3C8645"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A6A3AC" w14:textId="77777777" w:rsidR="002949B4" w:rsidRDefault="00125358">
            <w:pPr>
              <w:spacing w:line="288" w:lineRule="auto"/>
            </w:pPr>
            <w:r>
              <w:rPr>
                <w:rFonts w:ascii="Consolas" w:eastAsia="Consolas" w:hAnsi="Consolas" w:cs="Consolas"/>
                <w:b/>
              </w:rPr>
              <w:lastRenderedPageBreak/>
              <w:t>created_by_ref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E1D1DA" w14:textId="77777777" w:rsidR="002949B4" w:rsidRDefault="00125358">
            <w:pPr>
              <w:spacing w:line="240" w:lineRule="auto"/>
            </w:pPr>
            <w:r>
              <w:rPr>
                <w:rFonts w:ascii="Consolas" w:eastAsia="Consolas" w:hAnsi="Consolas" w:cs="Consolas"/>
                <w:color w:val="C7254E"/>
                <w:shd w:val="clear" w:color="auto" w:fill="F9F2F4"/>
              </w:rPr>
              <w:t>source</w:t>
            </w:r>
          </w:p>
        </w:tc>
      </w:tr>
      <w:tr w:rsidR="002949B4" w14:paraId="14A07E6B"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F7B219" w14:textId="77777777" w:rsidR="002949B4" w:rsidRDefault="00125358">
            <w:pPr>
              <w:spacing w:line="288" w:lineRule="auto"/>
            </w:pPr>
            <w:r>
              <w:rPr>
                <w:rFonts w:ascii="Consolas" w:eastAsia="Consolas" w:hAnsi="Consolas" w:cs="Consolas"/>
                <w:b/>
              </w:rPr>
              <w:t>object_markings_refs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78494B" w14:textId="77777777" w:rsidR="002949B4" w:rsidRDefault="00125358">
            <w:pPr>
              <w:spacing w:line="240" w:lineRule="auto"/>
            </w:pPr>
            <w:r>
              <w:rPr>
                <w:rFonts w:ascii="Consolas" w:eastAsia="Consolas" w:hAnsi="Consolas" w:cs="Consolas"/>
                <w:color w:val="C7254E"/>
                <w:shd w:val="clear" w:color="auto" w:fill="F9F2F4"/>
              </w:rPr>
              <w:t>marking-definition</w:t>
            </w:r>
          </w:p>
        </w:tc>
      </w:tr>
      <w:tr w:rsidR="002949B4" w14:paraId="68A98B71"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C1E7CE0" w14:textId="77777777" w:rsidR="002949B4" w:rsidRDefault="00125358">
            <w:pPr>
              <w:spacing w:line="288" w:lineRule="auto"/>
            </w:pPr>
            <w:r>
              <w:rPr>
                <w:b/>
                <w:color w:val="FFFFFF"/>
              </w:rPr>
              <w:t>Common Relationships</w:t>
            </w:r>
          </w:p>
        </w:tc>
      </w:tr>
      <w:tr w:rsidR="002949B4" w14:paraId="73365068"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5767CF" w14:textId="77777777" w:rsidR="002949B4" w:rsidRDefault="00125358">
            <w:pPr>
              <w:spacing w:line="240" w:lineRule="auto"/>
            </w:pPr>
            <w:r>
              <w:rPr>
                <w:rFonts w:ascii="Consolas" w:eastAsia="Consolas" w:hAnsi="Consolas" w:cs="Consolas"/>
                <w:color w:val="38761D"/>
                <w:shd w:val="clear" w:color="auto" w:fill="D9EAD3"/>
              </w:rPr>
              <w:t>duplicate-of</w:t>
            </w:r>
            <w:r>
              <w:rPr>
                <w:rFonts w:ascii="Consolas" w:eastAsia="Consolas" w:hAnsi="Consolas" w:cs="Consolas"/>
              </w:rP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bl>
    <w:p w14:paraId="05B78851" w14:textId="77777777" w:rsidR="002949B4" w:rsidRDefault="00125358">
      <w:r>
        <w:rPr>
          <w:rFonts w:ascii="Consolas" w:eastAsia="Consolas" w:hAnsi="Consolas" w:cs="Consolas"/>
        </w:rPr>
        <w:t>​</w:t>
      </w:r>
    </w:p>
    <w:p w14:paraId="6CF53981" w14:textId="77777777" w:rsidR="002949B4" w:rsidRDefault="00125358">
      <w:pPr>
        <w:pStyle w:val="Heading3"/>
        <w:contextualSpacing w:val="0"/>
      </w:pPr>
      <w:bookmarkStart w:id="63" w:name="h.3ru8r05saera" w:colFirst="0" w:colLast="0"/>
      <w:bookmarkEnd w:id="63"/>
      <w:r>
        <w:t>​</w:t>
      </w:r>
      <w:r>
        <w:t>9.1.3.​ FIRST Information Exchange Policy Object Type</w:t>
      </w:r>
    </w:p>
    <w:p w14:paraId="16ABFEE7" w14:textId="77777777" w:rsidR="002949B4" w:rsidRDefault="00125358">
      <w:r>
        <w:rPr>
          <w:rFonts w:ascii="Consolas" w:eastAsia="Consolas" w:hAnsi="Consolas" w:cs="Consolas"/>
        </w:rPr>
        <w:t xml:space="preserve">The FIRST Information Exchange Policy (IEP) marking type represents markings that conform to the FIRST IEP specification (TODO add ref). The value of the </w:t>
      </w:r>
      <w:r>
        <w:rPr>
          <w:rFonts w:ascii="Consolas" w:eastAsia="Consolas" w:hAnsi="Consolas" w:cs="Consolas"/>
          <w:b/>
        </w:rPr>
        <w:t>definition_type</w:t>
      </w:r>
      <w:r>
        <w:rPr>
          <w:rFonts w:ascii="Consolas" w:eastAsia="Consolas" w:hAnsi="Consolas" w:cs="Consolas"/>
        </w:rPr>
        <w:t xml:space="preserve"> property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iep</w:t>
      </w:r>
      <w:r>
        <w:t xml:space="preserve"> when using this marking type. IEP markings incorporate TLP: in th</w:t>
      </w:r>
      <w:r>
        <w:t>ese cases, it is not necessary to duplicate the TLP marking both as a separate marking definition and in IEP.</w:t>
      </w:r>
    </w:p>
    <w:p w14:paraId="5F5EB344" w14:textId="77777777" w:rsidR="002949B4" w:rsidRDefault="002949B4"/>
    <w:p w14:paraId="4F101F41" w14:textId="77777777" w:rsidR="002949B4" w:rsidRDefault="00125358">
      <w:r>
        <w:t>This definition is not equivalent to IEP's native JSON representation. Key names, field values, and data types have been converted to follow STIX</w:t>
      </w:r>
      <w:r>
        <w:t xml:space="preserve"> naming and design rules.</w:t>
      </w:r>
    </w:p>
    <w:p w14:paraId="388BDB81" w14:textId="77777777" w:rsidR="002949B4" w:rsidRDefault="002949B4"/>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440"/>
        <w:gridCol w:w="5445"/>
      </w:tblGrid>
      <w:tr w:rsidR="002949B4" w14:paraId="54B21A91" w14:textId="77777777">
        <w:tc>
          <w:tcPr>
            <w:tcW w:w="2475" w:type="dxa"/>
            <w:shd w:val="clear" w:color="auto" w:fill="073763"/>
            <w:tcMar>
              <w:top w:w="100" w:type="dxa"/>
              <w:left w:w="100" w:type="dxa"/>
              <w:bottom w:w="100" w:type="dxa"/>
              <w:right w:w="100" w:type="dxa"/>
            </w:tcMar>
          </w:tcPr>
          <w:p w14:paraId="6870A400" w14:textId="77777777" w:rsidR="002949B4" w:rsidRDefault="00125358">
            <w:pPr>
              <w:widowControl w:val="0"/>
              <w:spacing w:line="240" w:lineRule="auto"/>
            </w:pPr>
            <w:r>
              <w:rPr>
                <w:b/>
                <w:color w:val="FFFFFF"/>
              </w:rPr>
              <w:t>Property Name</w:t>
            </w:r>
          </w:p>
        </w:tc>
        <w:tc>
          <w:tcPr>
            <w:tcW w:w="1440" w:type="dxa"/>
            <w:shd w:val="clear" w:color="auto" w:fill="073763"/>
            <w:tcMar>
              <w:top w:w="100" w:type="dxa"/>
              <w:left w:w="100" w:type="dxa"/>
              <w:bottom w:w="100" w:type="dxa"/>
              <w:right w:w="100" w:type="dxa"/>
            </w:tcMar>
          </w:tcPr>
          <w:p w14:paraId="4450806C" w14:textId="77777777" w:rsidR="002949B4" w:rsidRDefault="00125358">
            <w:pPr>
              <w:widowControl w:val="0"/>
              <w:spacing w:line="240" w:lineRule="auto"/>
            </w:pPr>
            <w:r>
              <w:rPr>
                <w:b/>
                <w:color w:val="FFFFFF"/>
              </w:rPr>
              <w:t>Type</w:t>
            </w:r>
          </w:p>
        </w:tc>
        <w:tc>
          <w:tcPr>
            <w:tcW w:w="5445" w:type="dxa"/>
            <w:shd w:val="clear" w:color="auto" w:fill="073763"/>
            <w:tcMar>
              <w:top w:w="100" w:type="dxa"/>
              <w:left w:w="100" w:type="dxa"/>
              <w:bottom w:w="100" w:type="dxa"/>
              <w:right w:w="100" w:type="dxa"/>
            </w:tcMar>
          </w:tcPr>
          <w:p w14:paraId="5F5B82B4" w14:textId="77777777" w:rsidR="002949B4" w:rsidRDefault="00125358">
            <w:pPr>
              <w:widowControl w:val="0"/>
              <w:spacing w:line="240" w:lineRule="auto"/>
            </w:pPr>
            <w:r>
              <w:rPr>
                <w:b/>
                <w:color w:val="FFFFFF"/>
              </w:rPr>
              <w:t>Description</w:t>
            </w:r>
          </w:p>
        </w:tc>
      </w:tr>
      <w:tr w:rsidR="002949B4" w14:paraId="7097B248" w14:textId="77777777">
        <w:tc>
          <w:tcPr>
            <w:tcW w:w="2475" w:type="dxa"/>
            <w:tcMar>
              <w:top w:w="100" w:type="dxa"/>
              <w:left w:w="100" w:type="dxa"/>
              <w:bottom w:w="100" w:type="dxa"/>
              <w:right w:w="100" w:type="dxa"/>
            </w:tcMar>
          </w:tcPr>
          <w:p w14:paraId="4FB20B16" w14:textId="77777777" w:rsidR="002949B4" w:rsidRDefault="00125358">
            <w:pPr>
              <w:widowControl w:val="0"/>
              <w:spacing w:line="240" w:lineRule="auto"/>
            </w:pPr>
            <w:r>
              <w:rPr>
                <w:rFonts w:ascii="Consolas" w:eastAsia="Consolas" w:hAnsi="Consolas" w:cs="Consolas"/>
                <w:b/>
              </w:rPr>
              <w:t>id</w:t>
            </w:r>
            <w:r>
              <w:t xml:space="preserve"> (required)</w:t>
            </w:r>
          </w:p>
        </w:tc>
        <w:tc>
          <w:tcPr>
            <w:tcW w:w="1440" w:type="dxa"/>
            <w:tcMar>
              <w:top w:w="100" w:type="dxa"/>
              <w:left w:w="100" w:type="dxa"/>
              <w:bottom w:w="100" w:type="dxa"/>
              <w:right w:w="100" w:type="dxa"/>
            </w:tcMar>
          </w:tcPr>
          <w:p w14:paraId="7C601FBC"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0EAE59D9"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id</w:t>
            </w:r>
            <w:r>
              <w:t xml:space="preserve"> property provides a unique ID to identify a specific IEP implementation.</w:t>
            </w:r>
          </w:p>
          <w:p w14:paraId="51B998B2" w14:textId="77777777" w:rsidR="002949B4" w:rsidRDefault="002949B4">
            <w:pPr>
              <w:widowControl w:val="0"/>
              <w:spacing w:line="240" w:lineRule="auto"/>
            </w:pPr>
          </w:p>
          <w:p w14:paraId="5823CDB6"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rPr>
                <w:rFonts w:ascii="Consolas" w:eastAsia="Consolas" w:hAnsi="Consolas" w:cs="Consolas"/>
              </w:rPr>
              <w:t>conform to the requirement for "POLICY ID" specified in sectio</w:t>
            </w:r>
            <w:r>
              <w:rPr>
                <w:rFonts w:ascii="Consolas" w:eastAsia="Consolas" w:hAnsi="Consolas" w:cs="Consolas"/>
              </w:rPr>
              <w:t>n 11.1.1 of the IEP specification.</w:t>
            </w:r>
          </w:p>
        </w:tc>
      </w:tr>
      <w:tr w:rsidR="002949B4" w14:paraId="0B96BC62" w14:textId="77777777">
        <w:tc>
          <w:tcPr>
            <w:tcW w:w="2475" w:type="dxa"/>
            <w:tcMar>
              <w:top w:w="100" w:type="dxa"/>
              <w:left w:w="100" w:type="dxa"/>
              <w:bottom w:w="100" w:type="dxa"/>
              <w:right w:w="100" w:type="dxa"/>
            </w:tcMar>
          </w:tcPr>
          <w:p w14:paraId="069F54F8" w14:textId="77777777" w:rsidR="002949B4" w:rsidRDefault="00125358">
            <w:pPr>
              <w:widowControl w:val="0"/>
              <w:spacing w:line="240" w:lineRule="auto"/>
            </w:pPr>
            <w:r>
              <w:rPr>
                <w:rFonts w:ascii="Consolas" w:eastAsia="Consolas" w:hAnsi="Consolas" w:cs="Consolas"/>
                <w:b/>
              </w:rPr>
              <w:t>version</w:t>
            </w:r>
            <w:r>
              <w:rPr>
                <w:rFonts w:ascii="Consolas" w:eastAsia="Consolas" w:hAnsi="Consolas" w:cs="Consolas"/>
              </w:rPr>
              <w:t xml:space="preserve"> (optional)</w:t>
            </w:r>
          </w:p>
        </w:tc>
        <w:tc>
          <w:tcPr>
            <w:tcW w:w="1440" w:type="dxa"/>
            <w:tcMar>
              <w:top w:w="100" w:type="dxa"/>
              <w:left w:w="100" w:type="dxa"/>
              <w:bottom w:w="100" w:type="dxa"/>
              <w:right w:w="100" w:type="dxa"/>
            </w:tcMar>
          </w:tcPr>
          <w:p w14:paraId="298B5548" w14:textId="77777777" w:rsidR="002949B4" w:rsidRDefault="00125358">
            <w:r>
              <w:rPr>
                <w:rFonts w:ascii="Consolas" w:eastAsia="Consolas" w:hAnsi="Consolas" w:cs="Consolas"/>
                <w:color w:val="C7254E"/>
                <w:shd w:val="clear" w:color="auto" w:fill="F9F2F4"/>
              </w:rPr>
              <w:t>number</w:t>
            </w:r>
          </w:p>
        </w:tc>
        <w:tc>
          <w:tcPr>
            <w:tcW w:w="5445" w:type="dxa"/>
            <w:tcMar>
              <w:top w:w="100" w:type="dxa"/>
              <w:left w:w="100" w:type="dxa"/>
              <w:bottom w:w="100" w:type="dxa"/>
              <w:right w:w="100" w:type="dxa"/>
            </w:tcMar>
          </w:tcPr>
          <w:p w14:paraId="615384EB"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version</w:t>
            </w:r>
            <w:r>
              <w:t xml:space="preserve"> property states the version of the IEP framework that has been used, e.g. 1.0. </w:t>
            </w:r>
          </w:p>
          <w:p w14:paraId="5C1F1C70" w14:textId="77777777" w:rsidR="002949B4" w:rsidRDefault="002949B4">
            <w:pPr>
              <w:widowControl w:val="0"/>
              <w:spacing w:line="240" w:lineRule="auto"/>
            </w:pPr>
          </w:p>
          <w:p w14:paraId="3092D233"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"POLICY VERSION" specified in section 11.1.2 of the IEP specification.</w:t>
            </w:r>
          </w:p>
        </w:tc>
      </w:tr>
      <w:tr w:rsidR="002949B4" w14:paraId="6436E0B6" w14:textId="77777777">
        <w:tc>
          <w:tcPr>
            <w:tcW w:w="2475" w:type="dxa"/>
            <w:tcMar>
              <w:top w:w="100" w:type="dxa"/>
              <w:left w:w="100" w:type="dxa"/>
              <w:bottom w:w="100" w:type="dxa"/>
              <w:right w:w="100" w:type="dxa"/>
            </w:tcMar>
          </w:tcPr>
          <w:p w14:paraId="30C5A483" w14:textId="77777777" w:rsidR="002949B4" w:rsidRDefault="00125358">
            <w:pPr>
              <w:widowControl w:val="0"/>
              <w:spacing w:line="240" w:lineRule="auto"/>
            </w:pPr>
            <w:r>
              <w:rPr>
                <w:rFonts w:ascii="Consolas" w:eastAsia="Consolas" w:hAnsi="Consolas" w:cs="Consolas"/>
                <w:b/>
              </w:rPr>
              <w:t>name</w:t>
            </w:r>
            <w:r>
              <w:rPr>
                <w:rFonts w:ascii="Consolas" w:eastAsia="Consolas" w:hAnsi="Consolas" w:cs="Consolas"/>
              </w:rPr>
              <w:t xml:space="preserve"> (optional)</w:t>
            </w:r>
          </w:p>
        </w:tc>
        <w:tc>
          <w:tcPr>
            <w:tcW w:w="1440" w:type="dxa"/>
            <w:tcMar>
              <w:top w:w="100" w:type="dxa"/>
              <w:left w:w="100" w:type="dxa"/>
              <w:bottom w:w="100" w:type="dxa"/>
              <w:right w:w="100" w:type="dxa"/>
            </w:tcMar>
          </w:tcPr>
          <w:p w14:paraId="2945162D"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5A7074FE"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name</w:t>
            </w:r>
            <w:r>
              <w:t xml:space="preserve"> property provides a name for an IEP implementation. </w:t>
            </w:r>
          </w:p>
          <w:p w14:paraId="27451A67" w14:textId="77777777" w:rsidR="002949B4" w:rsidRDefault="002949B4">
            <w:pPr>
              <w:widowControl w:val="0"/>
              <w:spacing w:line="240" w:lineRule="auto"/>
            </w:pPr>
          </w:p>
          <w:p w14:paraId="2112AB00"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"PO</w:t>
            </w:r>
            <w:r>
              <w:t>LICY NAME" specified in section 11.1.3 of the IEP specification.</w:t>
            </w:r>
          </w:p>
        </w:tc>
      </w:tr>
      <w:tr w:rsidR="002949B4" w14:paraId="6AF95381" w14:textId="77777777">
        <w:tc>
          <w:tcPr>
            <w:tcW w:w="2475" w:type="dxa"/>
            <w:tcMar>
              <w:top w:w="100" w:type="dxa"/>
              <w:left w:w="100" w:type="dxa"/>
              <w:bottom w:w="100" w:type="dxa"/>
              <w:right w:w="100" w:type="dxa"/>
            </w:tcMar>
          </w:tcPr>
          <w:p w14:paraId="28578B6C" w14:textId="77777777" w:rsidR="002949B4" w:rsidRDefault="00125358">
            <w:pPr>
              <w:widowControl w:val="0"/>
              <w:spacing w:line="240" w:lineRule="auto"/>
            </w:pPr>
            <w:r>
              <w:rPr>
                <w:rFonts w:ascii="Consolas" w:eastAsia="Consolas" w:hAnsi="Consolas" w:cs="Consolas"/>
                <w:b/>
              </w:rPr>
              <w:t>start_date</w:t>
            </w:r>
            <w:r>
              <w:rPr>
                <w:rFonts w:ascii="Consolas" w:eastAsia="Consolas" w:hAnsi="Consolas" w:cs="Consolas"/>
              </w:rPr>
              <w:t xml:space="preserve"> (optional)</w:t>
            </w:r>
          </w:p>
        </w:tc>
        <w:tc>
          <w:tcPr>
            <w:tcW w:w="1440" w:type="dxa"/>
            <w:tcMar>
              <w:top w:w="100" w:type="dxa"/>
              <w:left w:w="100" w:type="dxa"/>
              <w:bottom w:w="100" w:type="dxa"/>
              <w:right w:w="100" w:type="dxa"/>
            </w:tcMar>
          </w:tcPr>
          <w:p w14:paraId="418C77E4" w14:textId="77777777" w:rsidR="002949B4" w:rsidRDefault="00125358">
            <w:r>
              <w:rPr>
                <w:rFonts w:ascii="Consolas" w:eastAsia="Consolas" w:hAnsi="Consolas" w:cs="Consolas"/>
                <w:color w:val="C7254E"/>
                <w:shd w:val="clear" w:color="auto" w:fill="F9F2F4"/>
              </w:rPr>
              <w:t>timestamp</w:t>
            </w:r>
          </w:p>
        </w:tc>
        <w:tc>
          <w:tcPr>
            <w:tcW w:w="5445" w:type="dxa"/>
            <w:tcMar>
              <w:top w:w="100" w:type="dxa"/>
              <w:left w:w="100" w:type="dxa"/>
              <w:bottom w:w="100" w:type="dxa"/>
              <w:right w:w="100" w:type="dxa"/>
            </w:tcMar>
          </w:tcPr>
          <w:p w14:paraId="44E02E82"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start_date</w:t>
            </w:r>
            <w:r>
              <w:t xml:space="preserve"> property states the UTC date that the IEP is effective from.</w:t>
            </w:r>
          </w:p>
          <w:p w14:paraId="67651268" w14:textId="77777777" w:rsidR="002949B4" w:rsidRDefault="002949B4">
            <w:pPr>
              <w:widowControl w:val="0"/>
              <w:spacing w:line="240" w:lineRule="auto"/>
            </w:pPr>
          </w:p>
          <w:p w14:paraId="2B80102D"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"POLICY START DATE" specified in section 11.1.4 of the IEP specification.</w:t>
            </w:r>
          </w:p>
        </w:tc>
      </w:tr>
      <w:tr w:rsidR="002949B4" w14:paraId="01F4093F" w14:textId="77777777">
        <w:tc>
          <w:tcPr>
            <w:tcW w:w="2475" w:type="dxa"/>
            <w:tcMar>
              <w:top w:w="100" w:type="dxa"/>
              <w:left w:w="100" w:type="dxa"/>
              <w:bottom w:w="100" w:type="dxa"/>
              <w:right w:w="100" w:type="dxa"/>
            </w:tcMar>
          </w:tcPr>
          <w:p w14:paraId="7A056ECD" w14:textId="77777777" w:rsidR="002949B4" w:rsidRDefault="00125358">
            <w:pPr>
              <w:widowControl w:val="0"/>
              <w:spacing w:line="240" w:lineRule="auto"/>
            </w:pPr>
            <w:r>
              <w:rPr>
                <w:rFonts w:ascii="Consolas" w:eastAsia="Consolas" w:hAnsi="Consolas" w:cs="Consolas"/>
                <w:b/>
              </w:rPr>
              <w:lastRenderedPageBreak/>
              <w:t>end_date</w:t>
            </w:r>
            <w:r>
              <w:rPr>
                <w:rFonts w:ascii="Consolas" w:eastAsia="Consolas" w:hAnsi="Consolas" w:cs="Consolas"/>
              </w:rPr>
              <w:t xml:space="preserve"> (optional)</w:t>
            </w:r>
          </w:p>
        </w:tc>
        <w:tc>
          <w:tcPr>
            <w:tcW w:w="1440" w:type="dxa"/>
            <w:tcMar>
              <w:top w:w="100" w:type="dxa"/>
              <w:left w:w="100" w:type="dxa"/>
              <w:bottom w:w="100" w:type="dxa"/>
              <w:right w:w="100" w:type="dxa"/>
            </w:tcMar>
          </w:tcPr>
          <w:p w14:paraId="3D78A0E3" w14:textId="77777777" w:rsidR="002949B4" w:rsidRDefault="00125358">
            <w:r>
              <w:rPr>
                <w:rFonts w:ascii="Consolas" w:eastAsia="Consolas" w:hAnsi="Consolas" w:cs="Consolas"/>
                <w:color w:val="C7254E"/>
                <w:shd w:val="clear" w:color="auto" w:fill="F9F2F4"/>
              </w:rPr>
              <w:t>timestamp</w:t>
            </w:r>
          </w:p>
        </w:tc>
        <w:tc>
          <w:tcPr>
            <w:tcW w:w="5445" w:type="dxa"/>
            <w:tcMar>
              <w:top w:w="100" w:type="dxa"/>
              <w:left w:w="100" w:type="dxa"/>
              <w:bottom w:w="100" w:type="dxa"/>
              <w:right w:w="100" w:type="dxa"/>
            </w:tcMar>
          </w:tcPr>
          <w:p w14:paraId="57C10C64"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end_date</w:t>
            </w:r>
            <w:r>
              <w:t xml:space="preserve"> property states the UTC date that the IEP is effective until.</w:t>
            </w:r>
          </w:p>
          <w:p w14:paraId="24052FB2" w14:textId="77777777" w:rsidR="002949B4" w:rsidRDefault="002949B4">
            <w:pPr>
              <w:widowControl w:val="0"/>
              <w:spacing w:line="240" w:lineRule="auto"/>
            </w:pPr>
          </w:p>
          <w:p w14:paraId="7603918F"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"POLICY START DATE" specified in section 11.1.5 of the IEP specification.</w:t>
            </w:r>
          </w:p>
        </w:tc>
      </w:tr>
      <w:tr w:rsidR="002949B4" w14:paraId="2B7EFBAA" w14:textId="77777777">
        <w:tc>
          <w:tcPr>
            <w:tcW w:w="2475" w:type="dxa"/>
            <w:tcMar>
              <w:top w:w="100" w:type="dxa"/>
              <w:left w:w="100" w:type="dxa"/>
              <w:bottom w:w="100" w:type="dxa"/>
              <w:right w:w="100" w:type="dxa"/>
            </w:tcMar>
          </w:tcPr>
          <w:p w14:paraId="0A1377C1" w14:textId="77777777" w:rsidR="002949B4" w:rsidRDefault="00125358">
            <w:pPr>
              <w:widowControl w:val="0"/>
              <w:spacing w:line="240" w:lineRule="auto"/>
            </w:pPr>
            <w:r>
              <w:rPr>
                <w:rFonts w:ascii="Consolas" w:eastAsia="Consolas" w:hAnsi="Consolas" w:cs="Consolas"/>
                <w:b/>
              </w:rPr>
              <w:t>reference</w:t>
            </w:r>
            <w:r>
              <w:rPr>
                <w:rFonts w:ascii="Consolas" w:eastAsia="Consolas" w:hAnsi="Consolas" w:cs="Consolas"/>
              </w:rPr>
              <w:t xml:space="preserve"> (optional)</w:t>
            </w:r>
          </w:p>
        </w:tc>
        <w:tc>
          <w:tcPr>
            <w:tcW w:w="1440" w:type="dxa"/>
            <w:tcMar>
              <w:top w:w="100" w:type="dxa"/>
              <w:left w:w="100" w:type="dxa"/>
              <w:bottom w:w="100" w:type="dxa"/>
              <w:right w:w="100" w:type="dxa"/>
            </w:tcMar>
          </w:tcPr>
          <w:p w14:paraId="27E5CDA1"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360E71E5"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reference</w:t>
            </w:r>
            <w:r>
              <w:t xml:space="preserve"> property can be used to provide a URL reference to the specific IEP implementation.</w:t>
            </w:r>
          </w:p>
          <w:p w14:paraId="633435AB" w14:textId="77777777" w:rsidR="002949B4" w:rsidRDefault="002949B4">
            <w:pPr>
              <w:widowControl w:val="0"/>
              <w:spacing w:line="240" w:lineRule="auto"/>
            </w:pPr>
          </w:p>
          <w:p w14:paraId="64FBD09D" w14:textId="77777777" w:rsidR="002949B4" w:rsidRDefault="00125358">
            <w:pPr>
              <w:widowControl w:val="0"/>
              <w:spacing w:line="240" w:lineRule="auto"/>
            </w:pPr>
            <w:r>
              <w:rPr>
                <w:rFonts w:ascii="Consolas" w:eastAsia="Consolas" w:hAnsi="Consolas" w:cs="Consolas"/>
              </w:rPr>
              <w:t>This is an IEP property</w:t>
            </w:r>
            <w:r>
              <w:rPr>
                <w:rFonts w:ascii="Consolas" w:eastAsia="Consolas" w:hAnsi="Consolas" w:cs="Consolas"/>
              </w:rPr>
              <w:t xml:space="preserve"> and </w:t>
            </w:r>
            <w:r>
              <w:rPr>
                <w:rFonts w:ascii="Consolas" w:eastAsia="Consolas" w:hAnsi="Consolas" w:cs="Consolas"/>
                <w:b/>
              </w:rPr>
              <w:t xml:space="preserve">MUST </w:t>
            </w:r>
            <w:r>
              <w:t>conform to the requirement for "POLICY REFERENCE" specified in section 11.1.6 of the IEP specification.</w:t>
            </w:r>
          </w:p>
        </w:tc>
      </w:tr>
      <w:tr w:rsidR="002949B4" w14:paraId="6EFAA482" w14:textId="77777777">
        <w:tc>
          <w:tcPr>
            <w:tcW w:w="2475" w:type="dxa"/>
            <w:tcMar>
              <w:top w:w="100" w:type="dxa"/>
              <w:left w:w="100" w:type="dxa"/>
              <w:bottom w:w="100" w:type="dxa"/>
              <w:right w:w="100" w:type="dxa"/>
            </w:tcMar>
          </w:tcPr>
          <w:p w14:paraId="4189806D" w14:textId="77777777" w:rsidR="002949B4" w:rsidRDefault="00125358">
            <w:pPr>
              <w:widowControl w:val="0"/>
              <w:spacing w:line="240" w:lineRule="auto"/>
            </w:pPr>
            <w:r>
              <w:rPr>
                <w:rFonts w:ascii="Consolas" w:eastAsia="Consolas" w:hAnsi="Consolas" w:cs="Consolas"/>
                <w:b/>
              </w:rPr>
              <w:t>encrypt_in_transit</w:t>
            </w:r>
            <w:r>
              <w:rPr>
                <w:rFonts w:ascii="Consolas" w:eastAsia="Consolas" w:hAnsi="Consolas" w:cs="Consolas"/>
              </w:rPr>
              <w:t xml:space="preserve"> (optional)</w:t>
            </w:r>
          </w:p>
        </w:tc>
        <w:tc>
          <w:tcPr>
            <w:tcW w:w="1440" w:type="dxa"/>
            <w:tcMar>
              <w:top w:w="100" w:type="dxa"/>
              <w:left w:w="100" w:type="dxa"/>
              <w:bottom w:w="100" w:type="dxa"/>
              <w:right w:w="100" w:type="dxa"/>
            </w:tcMar>
          </w:tcPr>
          <w:p w14:paraId="53109D01"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3F640D2D"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encrypt_in_transit</w:t>
            </w:r>
            <w:r>
              <w:rPr>
                <w:rFonts w:ascii="Consolas" w:eastAsia="Consolas" w:hAnsi="Consolas" w:cs="Consolas"/>
              </w:rPr>
              <w:t xml:space="preserve"> property states whether the received information has to be encrypted when it is r</w:t>
            </w:r>
            <w:r>
              <w:rPr>
                <w:rFonts w:ascii="Consolas" w:eastAsia="Consolas" w:hAnsi="Consolas" w:cs="Consolas"/>
              </w:rPr>
              <w:t xml:space="preserve">etransmitted by the recipient (per IEP specification).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must</w:t>
            </w:r>
            <w:r>
              <w:rPr>
                <w:rFonts w:ascii="Consolas" w:eastAsia="Consolas" w:hAnsi="Consolas" w:cs="Consolas"/>
              </w:rPr>
              <w:t xml:space="preserve"> or </w:t>
            </w:r>
            <w:r>
              <w:rPr>
                <w:rFonts w:ascii="Consolas" w:eastAsia="Consolas" w:hAnsi="Consolas" w:cs="Consolas"/>
                <w:color w:val="38761D"/>
                <w:shd w:val="clear" w:color="auto" w:fill="D9EAD3"/>
              </w:rPr>
              <w:t>may</w:t>
            </w:r>
            <w:r>
              <w:t>.</w:t>
            </w:r>
          </w:p>
          <w:p w14:paraId="7C5A3AB4" w14:textId="77777777" w:rsidR="002949B4" w:rsidRDefault="002949B4">
            <w:pPr>
              <w:widowControl w:val="0"/>
              <w:spacing w:line="240" w:lineRule="auto"/>
            </w:pPr>
          </w:p>
          <w:p w14:paraId="2C8B16E9"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"ENCRYPT IN TRANSIT" policy specified in section 7.1.1 of the IEP specification.</w:t>
            </w:r>
          </w:p>
        </w:tc>
      </w:tr>
      <w:tr w:rsidR="002949B4" w14:paraId="5796374F" w14:textId="77777777">
        <w:tc>
          <w:tcPr>
            <w:tcW w:w="2475" w:type="dxa"/>
            <w:tcMar>
              <w:top w:w="100" w:type="dxa"/>
              <w:left w:w="100" w:type="dxa"/>
              <w:bottom w:w="100" w:type="dxa"/>
              <w:right w:w="100" w:type="dxa"/>
            </w:tcMar>
          </w:tcPr>
          <w:p w14:paraId="20861474" w14:textId="77777777" w:rsidR="002949B4" w:rsidRDefault="00125358">
            <w:pPr>
              <w:widowControl w:val="0"/>
              <w:spacing w:line="240" w:lineRule="auto"/>
            </w:pPr>
            <w:r>
              <w:rPr>
                <w:rFonts w:ascii="Consolas" w:eastAsia="Consolas" w:hAnsi="Consolas" w:cs="Consolas"/>
                <w:b/>
              </w:rPr>
              <w:t>encrypt_at_rest</w:t>
            </w:r>
            <w:r>
              <w:rPr>
                <w:rFonts w:ascii="Consolas" w:eastAsia="Consolas" w:hAnsi="Consolas" w:cs="Consolas"/>
              </w:rPr>
              <w:t xml:space="preserve"> (optional)</w:t>
            </w:r>
          </w:p>
        </w:tc>
        <w:tc>
          <w:tcPr>
            <w:tcW w:w="1440" w:type="dxa"/>
            <w:tcMar>
              <w:top w:w="100" w:type="dxa"/>
              <w:left w:w="100" w:type="dxa"/>
              <w:bottom w:w="100" w:type="dxa"/>
              <w:right w:w="100" w:type="dxa"/>
            </w:tcMar>
          </w:tcPr>
          <w:p w14:paraId="52CB581E"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5E0056A8"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encrypt_at_rest</w:t>
            </w:r>
            <w:r>
              <w:rPr>
                <w:rFonts w:ascii="Consolas" w:eastAsia="Consolas" w:hAnsi="Consolas" w:cs="Consolas"/>
              </w:rPr>
              <w:t xml:space="preserve"> property states whether the received information has to be encrypted when it is retransmitted by the recipient.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must</w:t>
            </w:r>
            <w:r>
              <w:rPr>
                <w:rFonts w:ascii="Consolas" w:eastAsia="Consolas" w:hAnsi="Consolas" w:cs="Consolas"/>
              </w:rPr>
              <w:t xml:space="preserve"> or </w:t>
            </w:r>
            <w:r>
              <w:rPr>
                <w:rFonts w:ascii="Consolas" w:eastAsia="Consolas" w:hAnsi="Consolas" w:cs="Consolas"/>
                <w:color w:val="38761D"/>
                <w:shd w:val="clear" w:color="auto" w:fill="D9EAD3"/>
              </w:rPr>
              <w:t>may</w:t>
            </w:r>
            <w:r>
              <w:t>.</w:t>
            </w:r>
          </w:p>
          <w:p w14:paraId="4E094A1D" w14:textId="77777777" w:rsidR="002949B4" w:rsidRDefault="002949B4">
            <w:pPr>
              <w:widowControl w:val="0"/>
              <w:spacing w:line="240" w:lineRule="auto"/>
            </w:pPr>
          </w:p>
          <w:p w14:paraId="556D27A1"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 xml:space="preserve">conform to the requirement for "ENCRYPT </w:t>
            </w:r>
            <w:r>
              <w:t>AT REST" policy specified in section 7.1.2 of the IEP specification.</w:t>
            </w:r>
          </w:p>
        </w:tc>
      </w:tr>
      <w:tr w:rsidR="002949B4" w14:paraId="6FE912AA" w14:textId="77777777">
        <w:tc>
          <w:tcPr>
            <w:tcW w:w="2475" w:type="dxa"/>
            <w:tcMar>
              <w:top w:w="100" w:type="dxa"/>
              <w:left w:w="100" w:type="dxa"/>
              <w:bottom w:w="100" w:type="dxa"/>
              <w:right w:w="100" w:type="dxa"/>
            </w:tcMar>
          </w:tcPr>
          <w:p w14:paraId="38D4BA26" w14:textId="77777777" w:rsidR="002949B4" w:rsidRDefault="00125358">
            <w:pPr>
              <w:widowControl w:val="0"/>
              <w:spacing w:line="240" w:lineRule="auto"/>
            </w:pPr>
            <w:r>
              <w:rPr>
                <w:rFonts w:ascii="Consolas" w:eastAsia="Consolas" w:hAnsi="Consolas" w:cs="Consolas"/>
                <w:b/>
              </w:rPr>
              <w:t>permitted_actions</w:t>
            </w:r>
            <w:r>
              <w:rPr>
                <w:rFonts w:ascii="Consolas" w:eastAsia="Consolas" w:hAnsi="Consolas" w:cs="Consolas"/>
              </w:rPr>
              <w:t xml:space="preserve"> (optional)</w:t>
            </w:r>
          </w:p>
        </w:tc>
        <w:tc>
          <w:tcPr>
            <w:tcW w:w="1440" w:type="dxa"/>
            <w:tcMar>
              <w:top w:w="100" w:type="dxa"/>
              <w:left w:w="100" w:type="dxa"/>
              <w:bottom w:w="100" w:type="dxa"/>
              <w:right w:w="100" w:type="dxa"/>
            </w:tcMar>
          </w:tcPr>
          <w:p w14:paraId="53F62596"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250CC6E8"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permitted_actions</w:t>
            </w:r>
            <w:r>
              <w:rPr>
                <w:rFonts w:ascii="Consolas" w:eastAsia="Consolas" w:hAnsi="Consolas" w:cs="Consolas"/>
              </w:rPr>
              <w:t xml:space="preserve"> property states the permitted actions that recipients can take upon information received.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none</w:t>
            </w:r>
            <w:r>
              <w:rPr>
                <w:rFonts w:ascii="Consolas" w:eastAsia="Consolas" w:hAnsi="Consolas" w:cs="Consolas"/>
              </w:rPr>
              <w:t xml:space="preserve">, </w:t>
            </w:r>
            <w:r>
              <w:rPr>
                <w:rFonts w:ascii="Consolas" w:eastAsia="Consolas" w:hAnsi="Consolas" w:cs="Consolas"/>
                <w:color w:val="38761D"/>
                <w:shd w:val="clear" w:color="auto" w:fill="D9EAD3"/>
              </w:rPr>
              <w:t>contact-for-instruction</w:t>
            </w:r>
            <w:r>
              <w:rPr>
                <w:rFonts w:ascii="Consolas" w:eastAsia="Consolas" w:hAnsi="Consolas" w:cs="Consolas"/>
              </w:rPr>
              <w:t xml:space="preserve">, </w:t>
            </w:r>
            <w:r>
              <w:rPr>
                <w:rFonts w:ascii="Consolas" w:eastAsia="Consolas" w:hAnsi="Consolas" w:cs="Consolas"/>
                <w:color w:val="38761D"/>
                <w:shd w:val="clear" w:color="auto" w:fill="D9EAD3"/>
              </w:rPr>
              <w:t>internally-visible-actions</w:t>
            </w:r>
            <w:r>
              <w:rPr>
                <w:rFonts w:ascii="Consolas" w:eastAsia="Consolas" w:hAnsi="Consolas" w:cs="Consolas"/>
              </w:rPr>
              <w:t xml:space="preserve">, </w:t>
            </w:r>
            <w:r>
              <w:rPr>
                <w:rFonts w:ascii="Consolas" w:eastAsia="Consolas" w:hAnsi="Consolas" w:cs="Consolas"/>
                <w:color w:val="38761D"/>
                <w:shd w:val="clear" w:color="auto" w:fill="D9EAD3"/>
              </w:rPr>
              <w:t>externally-visible-indirect-actions</w:t>
            </w:r>
            <w:r>
              <w:rPr>
                <w:rFonts w:ascii="Consolas" w:eastAsia="Consolas" w:hAnsi="Consolas" w:cs="Consolas"/>
              </w:rPr>
              <w:t xml:space="preserve">, or </w:t>
            </w:r>
            <w:r>
              <w:rPr>
                <w:rFonts w:ascii="Consolas" w:eastAsia="Consolas" w:hAnsi="Consolas" w:cs="Consolas"/>
                <w:color w:val="38761D"/>
                <w:shd w:val="clear" w:color="auto" w:fill="D9EAD3"/>
              </w:rPr>
              <w:t>externally-visible-direct-actions</w:t>
            </w:r>
            <w:r>
              <w:t>.</w:t>
            </w:r>
          </w:p>
          <w:p w14:paraId="76377CD5" w14:textId="77777777" w:rsidR="002949B4" w:rsidRDefault="002949B4">
            <w:pPr>
              <w:widowControl w:val="0"/>
              <w:spacing w:line="240" w:lineRule="auto"/>
            </w:pPr>
          </w:p>
          <w:p w14:paraId="49BCED51"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"PERMITTED ACTIONS" policy specified in section 8.1.1 of the IE</w:t>
            </w:r>
            <w:r>
              <w:t>P specification.</w:t>
            </w:r>
          </w:p>
        </w:tc>
      </w:tr>
      <w:tr w:rsidR="002949B4" w14:paraId="365F1C36" w14:textId="77777777">
        <w:tc>
          <w:tcPr>
            <w:tcW w:w="2475" w:type="dxa"/>
            <w:tcMar>
              <w:top w:w="100" w:type="dxa"/>
              <w:left w:w="100" w:type="dxa"/>
              <w:bottom w:w="100" w:type="dxa"/>
              <w:right w:w="100" w:type="dxa"/>
            </w:tcMar>
          </w:tcPr>
          <w:p w14:paraId="5B7E0695" w14:textId="77777777" w:rsidR="002949B4" w:rsidRDefault="00125358">
            <w:pPr>
              <w:widowControl w:val="0"/>
              <w:spacing w:line="240" w:lineRule="auto"/>
            </w:pPr>
            <w:r>
              <w:rPr>
                <w:rFonts w:ascii="Consolas" w:eastAsia="Consolas" w:hAnsi="Consolas" w:cs="Consolas"/>
                <w:b/>
              </w:rPr>
              <w:lastRenderedPageBreak/>
              <w:t>affected_party_notifications</w:t>
            </w:r>
            <w:r>
              <w:rPr>
                <w:rFonts w:ascii="Consolas" w:eastAsia="Consolas" w:hAnsi="Consolas" w:cs="Consolas"/>
              </w:rPr>
              <w:t xml:space="preserve"> (optional)</w:t>
            </w:r>
          </w:p>
        </w:tc>
        <w:tc>
          <w:tcPr>
            <w:tcW w:w="1440" w:type="dxa"/>
            <w:tcMar>
              <w:top w:w="100" w:type="dxa"/>
              <w:left w:w="100" w:type="dxa"/>
              <w:bottom w:w="100" w:type="dxa"/>
              <w:right w:w="100" w:type="dxa"/>
            </w:tcMar>
          </w:tcPr>
          <w:p w14:paraId="0CCF61AA"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0AE280F1"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affected_party_notifications</w:t>
            </w:r>
            <w:r>
              <w:rPr>
                <w:rFonts w:ascii="Consolas" w:eastAsia="Consolas" w:hAnsi="Consolas" w:cs="Consolas"/>
              </w:rPr>
              <w:t xml:space="preserve"> property states whether recipients are permitted to notify affected third parties of a potential compromise or threat.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may</w:t>
            </w:r>
            <w:r>
              <w:rPr>
                <w:rFonts w:ascii="Consolas" w:eastAsia="Consolas" w:hAnsi="Consolas" w:cs="Consolas"/>
              </w:rPr>
              <w:t xml:space="preserve"> or </w:t>
            </w:r>
            <w:r>
              <w:rPr>
                <w:rFonts w:ascii="Consolas" w:eastAsia="Consolas" w:hAnsi="Consolas" w:cs="Consolas"/>
                <w:color w:val="38761D"/>
                <w:shd w:val="clear" w:color="auto" w:fill="D9EAD3"/>
              </w:rPr>
              <w:t>must-not</w:t>
            </w:r>
            <w:r>
              <w:t>.</w:t>
            </w:r>
          </w:p>
          <w:p w14:paraId="2E794A49" w14:textId="77777777" w:rsidR="002949B4" w:rsidRDefault="002949B4">
            <w:pPr>
              <w:widowControl w:val="0"/>
              <w:spacing w:line="240" w:lineRule="auto"/>
            </w:pPr>
          </w:p>
          <w:p w14:paraId="7E2396DA" w14:textId="77777777" w:rsidR="002949B4" w:rsidRDefault="00125358">
            <w:pPr>
              <w:widowControl w:val="0"/>
              <w:spacing w:line="240" w:lineRule="auto"/>
            </w:pPr>
            <w:r>
              <w:rPr>
                <w:rFonts w:ascii="Consolas" w:eastAsia="Consolas" w:hAnsi="Consolas" w:cs="Consolas"/>
              </w:rPr>
              <w:t>Thi</w:t>
            </w:r>
            <w:r>
              <w:rPr>
                <w:rFonts w:ascii="Consolas" w:eastAsia="Consolas" w:hAnsi="Consolas" w:cs="Consolas"/>
              </w:rPr>
              <w:t xml:space="preserve">s is an IEP property and </w:t>
            </w:r>
            <w:r>
              <w:rPr>
                <w:rFonts w:ascii="Consolas" w:eastAsia="Consolas" w:hAnsi="Consolas" w:cs="Consolas"/>
                <w:b/>
              </w:rPr>
              <w:t xml:space="preserve">MUST </w:t>
            </w:r>
            <w:r>
              <w:t>conform to the requirement for "AFFECTED PARTY NOTIFICATIONS" policy specified in section 8.1.2 of the IEP specification.</w:t>
            </w:r>
          </w:p>
        </w:tc>
      </w:tr>
      <w:tr w:rsidR="002949B4" w14:paraId="4779BB55" w14:textId="77777777">
        <w:tc>
          <w:tcPr>
            <w:tcW w:w="2475" w:type="dxa"/>
            <w:tcMar>
              <w:top w:w="100" w:type="dxa"/>
              <w:left w:w="100" w:type="dxa"/>
              <w:bottom w:w="100" w:type="dxa"/>
              <w:right w:w="100" w:type="dxa"/>
            </w:tcMar>
          </w:tcPr>
          <w:p w14:paraId="79CA168F" w14:textId="77777777" w:rsidR="002949B4" w:rsidRDefault="00125358">
            <w:pPr>
              <w:widowControl w:val="0"/>
              <w:spacing w:line="240" w:lineRule="auto"/>
            </w:pPr>
            <w:r>
              <w:rPr>
                <w:rFonts w:ascii="Consolas" w:eastAsia="Consolas" w:hAnsi="Consolas" w:cs="Consolas"/>
                <w:b/>
              </w:rPr>
              <w:t>tlp</w:t>
            </w:r>
            <w:r>
              <w:rPr>
                <w:rFonts w:ascii="Consolas" w:eastAsia="Consolas" w:hAnsi="Consolas" w:cs="Consolas"/>
              </w:rPr>
              <w:t xml:space="preserve"> (optional)</w:t>
            </w:r>
          </w:p>
        </w:tc>
        <w:tc>
          <w:tcPr>
            <w:tcW w:w="1440" w:type="dxa"/>
            <w:tcMar>
              <w:top w:w="100" w:type="dxa"/>
              <w:left w:w="100" w:type="dxa"/>
              <w:bottom w:w="100" w:type="dxa"/>
              <w:right w:w="100" w:type="dxa"/>
            </w:tcMar>
          </w:tcPr>
          <w:p w14:paraId="58D06F13"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4F4200F2"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tlp</w:t>
            </w:r>
            <w:r>
              <w:rPr>
                <w:rFonts w:ascii="Consolas" w:eastAsia="Consolas" w:hAnsi="Consolas" w:cs="Consolas"/>
              </w:rPr>
              <w:t xml:space="preserve"> property states how recipients are permitted to redistribute the information received within the redistribution scope as defined by the enumerations.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red</w:t>
            </w:r>
            <w:r>
              <w:rPr>
                <w:rFonts w:ascii="Consolas" w:eastAsia="Consolas" w:hAnsi="Consolas" w:cs="Consolas"/>
              </w:rPr>
              <w:t xml:space="preserve">, </w:t>
            </w:r>
            <w:r>
              <w:rPr>
                <w:rFonts w:ascii="Consolas" w:eastAsia="Consolas" w:hAnsi="Consolas" w:cs="Consolas"/>
                <w:color w:val="38761D"/>
                <w:shd w:val="clear" w:color="auto" w:fill="D9EAD3"/>
              </w:rPr>
              <w:t>amber</w:t>
            </w:r>
            <w:r>
              <w:rPr>
                <w:rFonts w:ascii="Consolas" w:eastAsia="Consolas" w:hAnsi="Consolas" w:cs="Consolas"/>
              </w:rPr>
              <w:t xml:space="preserve">, </w:t>
            </w:r>
            <w:r>
              <w:rPr>
                <w:rFonts w:ascii="Consolas" w:eastAsia="Consolas" w:hAnsi="Consolas" w:cs="Consolas"/>
                <w:color w:val="38761D"/>
                <w:shd w:val="clear" w:color="auto" w:fill="D9EAD3"/>
              </w:rPr>
              <w:t>green</w:t>
            </w:r>
            <w:r>
              <w:rPr>
                <w:rFonts w:ascii="Consolas" w:eastAsia="Consolas" w:hAnsi="Consolas" w:cs="Consolas"/>
              </w:rPr>
              <w:t xml:space="preserve">, or </w:t>
            </w:r>
            <w:r>
              <w:rPr>
                <w:rFonts w:ascii="Consolas" w:eastAsia="Consolas" w:hAnsi="Consolas" w:cs="Consolas"/>
                <w:color w:val="38761D"/>
                <w:shd w:val="clear" w:color="auto" w:fill="D9EAD3"/>
              </w:rPr>
              <w:t>white</w:t>
            </w:r>
            <w:r>
              <w:t>.</w:t>
            </w:r>
          </w:p>
          <w:p w14:paraId="322B23F9" w14:textId="77777777" w:rsidR="002949B4" w:rsidRDefault="002949B4">
            <w:pPr>
              <w:widowControl w:val="0"/>
              <w:spacing w:line="240" w:lineRule="auto"/>
            </w:pPr>
          </w:p>
          <w:p w14:paraId="3C0FDC0D"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w:t>
            </w:r>
            <w:r>
              <w:t>nt for "TRAFFIC LIGHT PROTOCOL" policy specified in section 9.1.1 of the IEP specification.</w:t>
            </w:r>
          </w:p>
        </w:tc>
      </w:tr>
      <w:tr w:rsidR="002949B4" w14:paraId="797AD405" w14:textId="77777777">
        <w:tc>
          <w:tcPr>
            <w:tcW w:w="2475" w:type="dxa"/>
            <w:tcMar>
              <w:top w:w="100" w:type="dxa"/>
              <w:left w:w="100" w:type="dxa"/>
              <w:bottom w:w="100" w:type="dxa"/>
              <w:right w:w="100" w:type="dxa"/>
            </w:tcMar>
          </w:tcPr>
          <w:p w14:paraId="24149934" w14:textId="77777777" w:rsidR="002949B4" w:rsidRDefault="00125358">
            <w:pPr>
              <w:widowControl w:val="0"/>
              <w:spacing w:line="240" w:lineRule="auto"/>
            </w:pPr>
            <w:r>
              <w:rPr>
                <w:rFonts w:ascii="Consolas" w:eastAsia="Consolas" w:hAnsi="Consolas" w:cs="Consolas"/>
                <w:b/>
              </w:rPr>
              <w:t>attribution</w:t>
            </w:r>
            <w:r>
              <w:rPr>
                <w:rFonts w:ascii="Consolas" w:eastAsia="Consolas" w:hAnsi="Consolas" w:cs="Consolas"/>
              </w:rPr>
              <w:t xml:space="preserve"> (optional)</w:t>
            </w:r>
          </w:p>
        </w:tc>
        <w:tc>
          <w:tcPr>
            <w:tcW w:w="1440" w:type="dxa"/>
            <w:tcMar>
              <w:top w:w="100" w:type="dxa"/>
              <w:left w:w="100" w:type="dxa"/>
              <w:bottom w:w="100" w:type="dxa"/>
              <w:right w:w="100" w:type="dxa"/>
            </w:tcMar>
          </w:tcPr>
          <w:p w14:paraId="454613E4"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2C75EDEB"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attribution</w:t>
            </w:r>
            <w:r>
              <w:rPr>
                <w:rFonts w:ascii="Consolas" w:eastAsia="Consolas" w:hAnsi="Consolas" w:cs="Consolas"/>
              </w:rPr>
              <w:t xml:space="preserve"> property states whether recipients are required to attribute the provider.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may</w:t>
            </w:r>
            <w:r>
              <w:rPr>
                <w:rFonts w:ascii="Consolas" w:eastAsia="Consolas" w:hAnsi="Consolas" w:cs="Consolas"/>
              </w:rPr>
              <w:t xml:space="preserve">, </w:t>
            </w:r>
            <w:r>
              <w:rPr>
                <w:rFonts w:ascii="Consolas" w:eastAsia="Consolas" w:hAnsi="Consolas" w:cs="Consolas"/>
                <w:color w:val="38761D"/>
                <w:shd w:val="clear" w:color="auto" w:fill="D9EAD3"/>
              </w:rPr>
              <w:t>must</w:t>
            </w:r>
            <w:r>
              <w:rPr>
                <w:rFonts w:ascii="Consolas" w:eastAsia="Consolas" w:hAnsi="Consolas" w:cs="Consolas"/>
              </w:rPr>
              <w:t xml:space="preserve">, or </w:t>
            </w:r>
            <w:r>
              <w:rPr>
                <w:rFonts w:ascii="Consolas" w:eastAsia="Consolas" w:hAnsi="Consolas" w:cs="Consolas"/>
                <w:color w:val="38761D"/>
                <w:shd w:val="clear" w:color="auto" w:fill="D9EAD3"/>
              </w:rPr>
              <w:t>must-not</w:t>
            </w:r>
            <w:r>
              <w:t>.</w:t>
            </w:r>
          </w:p>
          <w:p w14:paraId="43350CEA" w14:textId="77777777" w:rsidR="002949B4" w:rsidRDefault="002949B4">
            <w:pPr>
              <w:widowControl w:val="0"/>
              <w:spacing w:line="240" w:lineRule="auto"/>
            </w:pPr>
          </w:p>
          <w:p w14:paraId="653D3DDA"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"PROVIDER ATTRIBUTION" policy specified in section 9.1.2 of the IEP specification.</w:t>
            </w:r>
          </w:p>
        </w:tc>
      </w:tr>
      <w:tr w:rsidR="002949B4" w14:paraId="18E80D02" w14:textId="77777777">
        <w:tc>
          <w:tcPr>
            <w:tcW w:w="2475" w:type="dxa"/>
            <w:tcMar>
              <w:top w:w="100" w:type="dxa"/>
              <w:left w:w="100" w:type="dxa"/>
              <w:bottom w:w="100" w:type="dxa"/>
              <w:right w:w="100" w:type="dxa"/>
            </w:tcMar>
          </w:tcPr>
          <w:p w14:paraId="7824BF5F" w14:textId="77777777" w:rsidR="002949B4" w:rsidRDefault="00125358">
            <w:pPr>
              <w:widowControl w:val="0"/>
              <w:spacing w:line="240" w:lineRule="auto"/>
            </w:pPr>
            <w:r>
              <w:rPr>
                <w:rFonts w:ascii="Consolas" w:eastAsia="Consolas" w:hAnsi="Consolas" w:cs="Consolas"/>
                <w:b/>
              </w:rPr>
              <w:t>obfuscate_affected_parties</w:t>
            </w:r>
            <w:r>
              <w:rPr>
                <w:rFonts w:ascii="Consolas" w:eastAsia="Consolas" w:hAnsi="Consolas" w:cs="Consolas"/>
              </w:rPr>
              <w:t xml:space="preserve"> (optional)</w:t>
            </w:r>
          </w:p>
        </w:tc>
        <w:tc>
          <w:tcPr>
            <w:tcW w:w="1440" w:type="dxa"/>
            <w:tcMar>
              <w:top w:w="100" w:type="dxa"/>
              <w:left w:w="100" w:type="dxa"/>
              <w:bottom w:w="100" w:type="dxa"/>
              <w:right w:w="100" w:type="dxa"/>
            </w:tcMar>
          </w:tcPr>
          <w:p w14:paraId="34CE8D95"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731A6085"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obfuscate_affected_parties</w:t>
            </w:r>
            <w:r>
              <w:rPr>
                <w:rFonts w:ascii="Consolas" w:eastAsia="Consolas" w:hAnsi="Consolas" w:cs="Consolas"/>
              </w:rPr>
              <w:t xml:space="preserve"> property states whether recipie</w:t>
            </w:r>
            <w:r>
              <w:rPr>
                <w:rFonts w:ascii="Consolas" w:eastAsia="Consolas" w:hAnsi="Consolas" w:cs="Consolas"/>
              </w:rPr>
              <w:t xml:space="preserve">nts are required to obfuscate or anonymize information that could identify affected parties.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may</w:t>
            </w:r>
            <w:r>
              <w:rPr>
                <w:rFonts w:ascii="Consolas" w:eastAsia="Consolas" w:hAnsi="Consolas" w:cs="Consolas"/>
              </w:rPr>
              <w:t xml:space="preserve">, </w:t>
            </w:r>
            <w:r>
              <w:rPr>
                <w:rFonts w:ascii="Consolas" w:eastAsia="Consolas" w:hAnsi="Consolas" w:cs="Consolas"/>
                <w:color w:val="38761D"/>
                <w:shd w:val="clear" w:color="auto" w:fill="D9EAD3"/>
              </w:rPr>
              <w:t>must</w:t>
            </w:r>
            <w:r>
              <w:rPr>
                <w:rFonts w:ascii="Consolas" w:eastAsia="Consolas" w:hAnsi="Consolas" w:cs="Consolas"/>
              </w:rPr>
              <w:t xml:space="preserve">, or </w:t>
            </w:r>
            <w:r>
              <w:rPr>
                <w:rFonts w:ascii="Consolas" w:eastAsia="Consolas" w:hAnsi="Consolas" w:cs="Consolas"/>
                <w:color w:val="38761D"/>
                <w:shd w:val="clear" w:color="auto" w:fill="D9EAD3"/>
              </w:rPr>
              <w:t>must-not</w:t>
            </w:r>
            <w:r>
              <w:t>.</w:t>
            </w:r>
          </w:p>
          <w:p w14:paraId="55F5D4E3" w14:textId="77777777" w:rsidR="002949B4" w:rsidRDefault="002949B4">
            <w:pPr>
              <w:widowControl w:val="0"/>
              <w:spacing w:line="240" w:lineRule="auto"/>
            </w:pPr>
          </w:p>
          <w:p w14:paraId="52F4EAFF"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"OBFUSCATE AFFECTED PARTIES" policy specified in section</w:t>
            </w:r>
            <w:r>
              <w:t xml:space="preserve"> 9.1.3 of the IEP specification.</w:t>
            </w:r>
          </w:p>
        </w:tc>
      </w:tr>
      <w:tr w:rsidR="002949B4" w14:paraId="503D94ED" w14:textId="77777777">
        <w:tc>
          <w:tcPr>
            <w:tcW w:w="2475" w:type="dxa"/>
            <w:tcMar>
              <w:top w:w="100" w:type="dxa"/>
              <w:left w:w="100" w:type="dxa"/>
              <w:bottom w:w="100" w:type="dxa"/>
              <w:right w:w="100" w:type="dxa"/>
            </w:tcMar>
          </w:tcPr>
          <w:p w14:paraId="1947CD70" w14:textId="77777777" w:rsidR="002949B4" w:rsidRDefault="00125358">
            <w:pPr>
              <w:widowControl w:val="0"/>
              <w:spacing w:line="240" w:lineRule="auto"/>
            </w:pPr>
            <w:r>
              <w:rPr>
                <w:rFonts w:ascii="Consolas" w:eastAsia="Consolas" w:hAnsi="Consolas" w:cs="Consolas"/>
                <w:b/>
              </w:rPr>
              <w:t>external_reference</w:t>
            </w:r>
            <w:r>
              <w:rPr>
                <w:rFonts w:ascii="Consolas" w:eastAsia="Consolas" w:hAnsi="Consolas" w:cs="Consolas"/>
              </w:rPr>
              <w:t xml:space="preserve"> (optional)</w:t>
            </w:r>
          </w:p>
        </w:tc>
        <w:tc>
          <w:tcPr>
            <w:tcW w:w="1440" w:type="dxa"/>
            <w:tcMar>
              <w:top w:w="100" w:type="dxa"/>
              <w:left w:w="100" w:type="dxa"/>
              <w:bottom w:w="100" w:type="dxa"/>
              <w:right w:w="100" w:type="dxa"/>
            </w:tcMar>
          </w:tcPr>
          <w:p w14:paraId="72A0EEA4"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22F0092F"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external_reference</w:t>
            </w:r>
            <w:r>
              <w:t xml:space="preserve"> property is used to convey a description or reference to any applicable licenses, agreements, or conditions between the producer and receiver.</w:t>
            </w:r>
          </w:p>
          <w:p w14:paraId="6D9D106F" w14:textId="77777777" w:rsidR="002949B4" w:rsidRDefault="002949B4">
            <w:pPr>
              <w:widowControl w:val="0"/>
              <w:spacing w:line="240" w:lineRule="auto"/>
            </w:pPr>
          </w:p>
          <w:p w14:paraId="3D8C73A7"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"EXTERNAL REFERENCE" policy specified in section 10.1.1 of the IEP specification.</w:t>
            </w:r>
          </w:p>
        </w:tc>
      </w:tr>
      <w:tr w:rsidR="002949B4" w14:paraId="7C61DDA2" w14:textId="77777777">
        <w:tc>
          <w:tcPr>
            <w:tcW w:w="2475" w:type="dxa"/>
            <w:tcMar>
              <w:top w:w="100" w:type="dxa"/>
              <w:left w:w="100" w:type="dxa"/>
              <w:bottom w:w="100" w:type="dxa"/>
              <w:right w:w="100" w:type="dxa"/>
            </w:tcMar>
          </w:tcPr>
          <w:p w14:paraId="658717F8" w14:textId="77777777" w:rsidR="002949B4" w:rsidRDefault="00125358">
            <w:pPr>
              <w:widowControl w:val="0"/>
              <w:spacing w:line="240" w:lineRule="auto"/>
            </w:pPr>
            <w:r>
              <w:rPr>
                <w:rFonts w:ascii="Consolas" w:eastAsia="Consolas" w:hAnsi="Consolas" w:cs="Consolas"/>
                <w:b/>
              </w:rPr>
              <w:t>unmodified_resale</w:t>
            </w:r>
            <w:r>
              <w:rPr>
                <w:rFonts w:ascii="Consolas" w:eastAsia="Consolas" w:hAnsi="Consolas" w:cs="Consolas"/>
              </w:rPr>
              <w:t xml:space="preserve"> (optional)</w:t>
            </w:r>
          </w:p>
        </w:tc>
        <w:tc>
          <w:tcPr>
            <w:tcW w:w="1440" w:type="dxa"/>
            <w:tcMar>
              <w:top w:w="100" w:type="dxa"/>
              <w:left w:w="100" w:type="dxa"/>
              <w:bottom w:w="100" w:type="dxa"/>
              <w:right w:w="100" w:type="dxa"/>
            </w:tcMar>
          </w:tcPr>
          <w:p w14:paraId="0AAF7710" w14:textId="77777777" w:rsidR="002949B4" w:rsidRDefault="00125358">
            <w:r>
              <w:rPr>
                <w:rFonts w:ascii="Consolas" w:eastAsia="Consolas" w:hAnsi="Consolas" w:cs="Consolas"/>
                <w:color w:val="C7254E"/>
                <w:shd w:val="clear" w:color="auto" w:fill="F9F2F4"/>
              </w:rPr>
              <w:t>string</w:t>
            </w:r>
          </w:p>
        </w:tc>
        <w:tc>
          <w:tcPr>
            <w:tcW w:w="5445" w:type="dxa"/>
            <w:tcMar>
              <w:top w:w="100" w:type="dxa"/>
              <w:left w:w="100" w:type="dxa"/>
              <w:bottom w:w="100" w:type="dxa"/>
              <w:right w:w="100" w:type="dxa"/>
            </w:tcMar>
          </w:tcPr>
          <w:p w14:paraId="08775EDB"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unmodified_resale</w:t>
            </w:r>
            <w:r>
              <w:rPr>
                <w:rFonts w:ascii="Consolas" w:eastAsia="Consolas" w:hAnsi="Consolas" w:cs="Consolas"/>
              </w:rPr>
              <w:t xml:space="preserve"> property states whether the recipient may or must n</w:t>
            </w:r>
            <w:r>
              <w:rPr>
                <w:rFonts w:ascii="Consolas" w:eastAsia="Consolas" w:hAnsi="Consolas" w:cs="Consolas"/>
              </w:rPr>
              <w:t xml:space="preserve">ot resell the information received unmodified or in a semantically equivalent format. The value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may</w:t>
            </w:r>
            <w:r>
              <w:rPr>
                <w:rFonts w:ascii="Consolas" w:eastAsia="Consolas" w:hAnsi="Consolas" w:cs="Consolas"/>
              </w:rPr>
              <w:t xml:space="preserve"> or </w:t>
            </w:r>
            <w:r>
              <w:rPr>
                <w:rFonts w:ascii="Consolas" w:eastAsia="Consolas" w:hAnsi="Consolas" w:cs="Consolas"/>
                <w:color w:val="38761D"/>
                <w:shd w:val="clear" w:color="auto" w:fill="D9EAD3"/>
              </w:rPr>
              <w:t>must-not</w:t>
            </w:r>
            <w:r>
              <w:t>.</w:t>
            </w:r>
          </w:p>
          <w:p w14:paraId="667EBA51" w14:textId="77777777" w:rsidR="002949B4" w:rsidRDefault="002949B4">
            <w:pPr>
              <w:widowControl w:val="0"/>
              <w:spacing w:line="240" w:lineRule="auto"/>
            </w:pPr>
          </w:p>
          <w:p w14:paraId="26BEAF90" w14:textId="77777777" w:rsidR="002949B4" w:rsidRDefault="00125358">
            <w:pPr>
              <w:widowControl w:val="0"/>
              <w:spacing w:line="240" w:lineRule="auto"/>
            </w:pPr>
            <w:r>
              <w:rPr>
                <w:rFonts w:ascii="Consolas" w:eastAsia="Consolas" w:hAnsi="Consolas" w:cs="Consolas"/>
              </w:rPr>
              <w:t xml:space="preserve">This is an IEP property and </w:t>
            </w:r>
            <w:r>
              <w:rPr>
                <w:rFonts w:ascii="Consolas" w:eastAsia="Consolas" w:hAnsi="Consolas" w:cs="Consolas"/>
                <w:b/>
              </w:rPr>
              <w:t xml:space="preserve">MUST </w:t>
            </w:r>
            <w:r>
              <w:t>conform to the requirement for "UNMODIFIED RESALE" policy specified in section 10.1.2 of the IEP spec</w:t>
            </w:r>
            <w:r>
              <w:t>ification.</w:t>
            </w:r>
          </w:p>
        </w:tc>
      </w:tr>
    </w:tbl>
    <w:p w14:paraId="51808424" w14:textId="77777777" w:rsidR="002949B4" w:rsidRDefault="002949B4"/>
    <w:p w14:paraId="4A5A2F52" w14:textId="77777777" w:rsidR="002949B4" w:rsidRDefault="00125358">
      <w:pPr>
        <w:pStyle w:val="Heading3"/>
        <w:contextualSpacing w:val="0"/>
      </w:pPr>
      <w:bookmarkStart w:id="64" w:name="h.iwkptagz813n" w:colFirst="0" w:colLast="0"/>
      <w:bookmarkEnd w:id="64"/>
      <w:r>
        <w:t>​</w:t>
      </w:r>
      <w:r>
        <w:t>9.1.4.​ Statement Marking Object Type</w:t>
      </w:r>
    </w:p>
    <w:p w14:paraId="00D63941" w14:textId="77777777" w:rsidR="002949B4" w:rsidRDefault="00125358">
      <w:r>
        <w:rPr>
          <w:rFonts w:ascii="Consolas" w:eastAsia="Consolas" w:hAnsi="Consolas" w:cs="Consolas"/>
        </w:rPr>
        <w:t xml:space="preserve">The statement marking type defines the representation of a textual marking statement (e.g. copyright, terms of use, etc.) in a definition. The value of the </w:t>
      </w:r>
      <w:r>
        <w:rPr>
          <w:rFonts w:ascii="Consolas" w:eastAsia="Consolas" w:hAnsi="Consolas" w:cs="Consolas"/>
          <w:b/>
        </w:rPr>
        <w:t>definition_type</w:t>
      </w:r>
      <w:r>
        <w:rPr>
          <w:rFonts w:ascii="Consolas" w:eastAsia="Consolas" w:hAnsi="Consolas" w:cs="Consolas"/>
        </w:rPr>
        <w:t xml:space="preserve"> property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statement</w:t>
      </w:r>
      <w:r>
        <w:t xml:space="preserve"> when </w:t>
      </w:r>
      <w:r>
        <w:t>using this marking type. Statement markings are generally not machine-readable and this specification does not define any behavior or actions based on their values.</w:t>
      </w:r>
    </w:p>
    <w:p w14:paraId="355F2BA2" w14:textId="77777777" w:rsidR="002949B4" w:rsidRDefault="002949B4"/>
    <w:p w14:paraId="1F19C876" w14:textId="77777777" w:rsidR="002949B4" w:rsidRDefault="00125358">
      <w:r>
        <w:rPr>
          <w:rFonts w:ascii="Consolas" w:eastAsia="Consolas" w:hAnsi="Consolas" w:cs="Consolas"/>
        </w:rPr>
        <w:t>Content may be marked with multiple statement marking types that do not override each othe</w:t>
      </w:r>
      <w:r>
        <w:rPr>
          <w:rFonts w:ascii="Consolas" w:eastAsia="Consolas" w:hAnsi="Consolas" w:cs="Consolas"/>
        </w:rPr>
        <w:t>r. In other words, the same content can be marked both with a statement saying "Copyright 2016" and a statement saying "Terms of use are ..." and both statements apply.</w:t>
      </w:r>
    </w:p>
    <w:p w14:paraId="3B2C1758" w14:textId="77777777" w:rsidR="002949B4" w:rsidRDefault="002949B4"/>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2949B4" w14:paraId="2550EA32" w14:textId="77777777">
        <w:tc>
          <w:tcPr>
            <w:tcW w:w="0" w:type="auto"/>
            <w:shd w:val="clear" w:color="auto" w:fill="073763"/>
            <w:tcMar>
              <w:top w:w="100" w:type="dxa"/>
              <w:left w:w="100" w:type="dxa"/>
              <w:bottom w:w="100" w:type="dxa"/>
              <w:right w:w="100" w:type="dxa"/>
            </w:tcMar>
          </w:tcPr>
          <w:p w14:paraId="25885D34" w14:textId="77777777" w:rsidR="002949B4" w:rsidRDefault="00125358">
            <w:pPr>
              <w:widowControl w:val="0"/>
              <w:spacing w:line="240" w:lineRule="auto"/>
            </w:pPr>
            <w:r>
              <w:rPr>
                <w:b/>
                <w:color w:val="FFFFFF"/>
              </w:rPr>
              <w:t>Property Name</w:t>
            </w:r>
          </w:p>
        </w:tc>
        <w:tc>
          <w:tcPr>
            <w:tcW w:w="0" w:type="auto"/>
            <w:shd w:val="clear" w:color="auto" w:fill="073763"/>
            <w:tcMar>
              <w:top w:w="100" w:type="dxa"/>
              <w:left w:w="100" w:type="dxa"/>
              <w:bottom w:w="100" w:type="dxa"/>
              <w:right w:w="100" w:type="dxa"/>
            </w:tcMar>
          </w:tcPr>
          <w:p w14:paraId="7B6C67F5" w14:textId="77777777" w:rsidR="002949B4" w:rsidRDefault="00125358">
            <w:pPr>
              <w:widowControl w:val="0"/>
              <w:spacing w:line="240" w:lineRule="auto"/>
            </w:pPr>
            <w:r>
              <w:rPr>
                <w:b/>
                <w:color w:val="FFFFFF"/>
              </w:rPr>
              <w:t>Type</w:t>
            </w:r>
          </w:p>
        </w:tc>
        <w:tc>
          <w:tcPr>
            <w:tcW w:w="0" w:type="auto"/>
            <w:shd w:val="clear" w:color="auto" w:fill="073763"/>
            <w:tcMar>
              <w:top w:w="100" w:type="dxa"/>
              <w:left w:w="100" w:type="dxa"/>
              <w:bottom w:w="100" w:type="dxa"/>
              <w:right w:w="100" w:type="dxa"/>
            </w:tcMar>
          </w:tcPr>
          <w:p w14:paraId="08DD1A91" w14:textId="77777777" w:rsidR="002949B4" w:rsidRDefault="00125358">
            <w:pPr>
              <w:widowControl w:val="0"/>
              <w:spacing w:line="240" w:lineRule="auto"/>
            </w:pPr>
            <w:r>
              <w:rPr>
                <w:b/>
                <w:color w:val="FFFFFF"/>
              </w:rPr>
              <w:t>Description</w:t>
            </w:r>
          </w:p>
        </w:tc>
      </w:tr>
      <w:tr w:rsidR="002949B4" w14:paraId="5A1BBAFB" w14:textId="77777777">
        <w:tc>
          <w:tcPr>
            <w:tcW w:w="0" w:type="auto"/>
            <w:tcMar>
              <w:top w:w="100" w:type="dxa"/>
              <w:left w:w="100" w:type="dxa"/>
              <w:bottom w:w="100" w:type="dxa"/>
              <w:right w:w="100" w:type="dxa"/>
            </w:tcMar>
          </w:tcPr>
          <w:p w14:paraId="2C353883" w14:textId="77777777" w:rsidR="002949B4" w:rsidRDefault="00125358">
            <w:pPr>
              <w:widowControl w:val="0"/>
              <w:spacing w:line="240" w:lineRule="auto"/>
            </w:pPr>
            <w:r>
              <w:rPr>
                <w:rFonts w:ascii="Consolas" w:eastAsia="Consolas" w:hAnsi="Consolas" w:cs="Consolas"/>
                <w:b/>
              </w:rPr>
              <w:t>statement</w:t>
            </w:r>
            <w:r>
              <w:t xml:space="preserve"> (required)</w:t>
            </w:r>
          </w:p>
        </w:tc>
        <w:tc>
          <w:tcPr>
            <w:tcW w:w="0" w:type="auto"/>
            <w:tcMar>
              <w:top w:w="100" w:type="dxa"/>
              <w:left w:w="100" w:type="dxa"/>
              <w:bottom w:w="100" w:type="dxa"/>
              <w:right w:w="100" w:type="dxa"/>
            </w:tcMar>
          </w:tcPr>
          <w:p w14:paraId="10C5C3D9" w14:textId="77777777" w:rsidR="002949B4" w:rsidRDefault="00125358">
            <w:r>
              <w:rPr>
                <w:rFonts w:ascii="Consolas" w:eastAsia="Consolas" w:hAnsi="Consolas" w:cs="Consolas"/>
                <w:color w:val="C7254E"/>
                <w:shd w:val="clear" w:color="auto" w:fill="F9F2F4"/>
              </w:rPr>
              <w:t>string</w:t>
            </w:r>
          </w:p>
        </w:tc>
        <w:tc>
          <w:tcPr>
            <w:tcW w:w="0" w:type="auto"/>
            <w:tcMar>
              <w:top w:w="100" w:type="dxa"/>
              <w:left w:w="100" w:type="dxa"/>
              <w:bottom w:w="100" w:type="dxa"/>
              <w:right w:w="100" w:type="dxa"/>
            </w:tcMar>
          </w:tcPr>
          <w:p w14:paraId="0DF70F89" w14:textId="77777777" w:rsidR="002949B4" w:rsidRDefault="00125358">
            <w:pPr>
              <w:widowControl w:val="0"/>
              <w:spacing w:line="240" w:lineRule="auto"/>
            </w:pPr>
            <w:r>
              <w:rPr>
                <w:rFonts w:ascii="Consolas" w:eastAsia="Consolas" w:hAnsi="Consolas" w:cs="Consolas"/>
              </w:rPr>
              <w:t>A statement (e.g., copyright, terms of use) applied to the content marked by this marking definition.</w:t>
            </w:r>
          </w:p>
        </w:tc>
      </w:tr>
    </w:tbl>
    <w:p w14:paraId="74E12292" w14:textId="77777777" w:rsidR="002949B4" w:rsidRDefault="00125358">
      <w:pPr>
        <w:pStyle w:val="Heading3"/>
        <w:contextualSpacing w:val="0"/>
      </w:pPr>
      <w:bookmarkStart w:id="65" w:name="h.yd3ar14ekwrs" w:colFirst="0" w:colLast="0"/>
      <w:bookmarkEnd w:id="65"/>
      <w:r>
        <w:rPr>
          <w:rFonts w:ascii="Consolas" w:eastAsia="Consolas" w:hAnsi="Consolas" w:cs="Consolas"/>
        </w:rPr>
        <w:t>​</w:t>
      </w:r>
      <w:r>
        <w:rPr>
          <w:rFonts w:ascii="Consolas" w:eastAsia="Consolas" w:hAnsi="Consolas" w:cs="Consolas"/>
        </w:rPr>
        <w:t>9.1.5.​ TLP Marking Object Type</w:t>
      </w:r>
    </w:p>
    <w:p w14:paraId="7BF830C0" w14:textId="77777777" w:rsidR="002949B4" w:rsidRDefault="00125358">
      <w:r>
        <w:rPr>
          <w:rFonts w:ascii="Consolas" w:eastAsia="Consolas" w:hAnsi="Consolas" w:cs="Consolas"/>
        </w:rPr>
        <w:t>The TLP marking type sub-object defines how you would represent a Traffic Light Protocol (TLP)</w:t>
      </w:r>
      <w:r>
        <w:rPr>
          <w:rFonts w:ascii="Consolas" w:eastAsia="Consolas" w:hAnsi="Consolas" w:cs="Consolas"/>
        </w:rPr>
        <w:t xml:space="preserve"> marking in a definition field. The value of the </w:t>
      </w:r>
      <w:r>
        <w:rPr>
          <w:rFonts w:ascii="Consolas" w:eastAsia="Consolas" w:hAnsi="Consolas" w:cs="Consolas"/>
          <w:b/>
        </w:rPr>
        <w:t>definition_type</w:t>
      </w:r>
      <w:r>
        <w:rPr>
          <w:rFonts w:ascii="Consolas" w:eastAsia="Consolas" w:hAnsi="Consolas" w:cs="Consolas"/>
        </w:rPr>
        <w:t xml:space="preserve"> property </w:t>
      </w:r>
      <w:r>
        <w:rPr>
          <w:rFonts w:ascii="Consolas" w:eastAsia="Consolas" w:hAnsi="Consolas" w:cs="Consolas"/>
          <w:b/>
        </w:rPr>
        <w:t xml:space="preserve">MUST </w:t>
      </w:r>
      <w:r>
        <w:rPr>
          <w:rFonts w:ascii="Consolas" w:eastAsia="Consolas" w:hAnsi="Consolas" w:cs="Consolas"/>
        </w:rPr>
        <w:t xml:space="preserve">be </w:t>
      </w:r>
      <w:r>
        <w:rPr>
          <w:rFonts w:ascii="Consolas" w:eastAsia="Consolas" w:hAnsi="Consolas" w:cs="Consolas"/>
          <w:color w:val="38761D"/>
          <w:shd w:val="clear" w:color="auto" w:fill="D9EAD3"/>
        </w:rPr>
        <w:t>tlp</w:t>
      </w:r>
      <w:r>
        <w:t xml:space="preserve"> when using this marking type.</w:t>
      </w:r>
    </w:p>
    <w:p w14:paraId="7B731D5F" w14:textId="77777777" w:rsidR="002949B4" w:rsidRDefault="002949B4"/>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2949B4" w14:paraId="50174FF7" w14:textId="77777777">
        <w:tc>
          <w:tcPr>
            <w:tcW w:w="0" w:type="auto"/>
            <w:shd w:val="clear" w:color="auto" w:fill="073763"/>
            <w:tcMar>
              <w:top w:w="100" w:type="dxa"/>
              <w:left w:w="100" w:type="dxa"/>
              <w:bottom w:w="100" w:type="dxa"/>
              <w:right w:w="100" w:type="dxa"/>
            </w:tcMar>
          </w:tcPr>
          <w:p w14:paraId="0A3ACDCF" w14:textId="77777777" w:rsidR="002949B4" w:rsidRDefault="00125358">
            <w:pPr>
              <w:widowControl w:val="0"/>
              <w:spacing w:line="240" w:lineRule="auto"/>
            </w:pPr>
            <w:r>
              <w:rPr>
                <w:b/>
                <w:color w:val="FFFFFF"/>
              </w:rPr>
              <w:t>Property Name</w:t>
            </w:r>
          </w:p>
        </w:tc>
        <w:tc>
          <w:tcPr>
            <w:tcW w:w="0" w:type="auto"/>
            <w:shd w:val="clear" w:color="auto" w:fill="073763"/>
            <w:tcMar>
              <w:top w:w="100" w:type="dxa"/>
              <w:left w:w="100" w:type="dxa"/>
              <w:bottom w:w="100" w:type="dxa"/>
              <w:right w:w="100" w:type="dxa"/>
            </w:tcMar>
          </w:tcPr>
          <w:p w14:paraId="0CF64143" w14:textId="77777777" w:rsidR="002949B4" w:rsidRDefault="00125358">
            <w:pPr>
              <w:widowControl w:val="0"/>
              <w:spacing w:line="240" w:lineRule="auto"/>
            </w:pPr>
            <w:r>
              <w:rPr>
                <w:b/>
                <w:color w:val="FFFFFF"/>
              </w:rPr>
              <w:t>Type</w:t>
            </w:r>
          </w:p>
        </w:tc>
        <w:tc>
          <w:tcPr>
            <w:tcW w:w="0" w:type="auto"/>
            <w:shd w:val="clear" w:color="auto" w:fill="073763"/>
            <w:tcMar>
              <w:top w:w="100" w:type="dxa"/>
              <w:left w:w="100" w:type="dxa"/>
              <w:bottom w:w="100" w:type="dxa"/>
              <w:right w:w="100" w:type="dxa"/>
            </w:tcMar>
          </w:tcPr>
          <w:p w14:paraId="5E32709E" w14:textId="77777777" w:rsidR="002949B4" w:rsidRDefault="00125358">
            <w:pPr>
              <w:widowControl w:val="0"/>
              <w:spacing w:line="240" w:lineRule="auto"/>
            </w:pPr>
            <w:r>
              <w:rPr>
                <w:b/>
                <w:color w:val="FFFFFF"/>
              </w:rPr>
              <w:t>Description</w:t>
            </w:r>
          </w:p>
        </w:tc>
      </w:tr>
      <w:tr w:rsidR="002949B4" w14:paraId="23F79245" w14:textId="77777777">
        <w:tc>
          <w:tcPr>
            <w:tcW w:w="0" w:type="auto"/>
            <w:tcMar>
              <w:top w:w="100" w:type="dxa"/>
              <w:left w:w="100" w:type="dxa"/>
              <w:bottom w:w="100" w:type="dxa"/>
              <w:right w:w="100" w:type="dxa"/>
            </w:tcMar>
          </w:tcPr>
          <w:p w14:paraId="29638628" w14:textId="77777777" w:rsidR="002949B4" w:rsidRDefault="00125358">
            <w:pPr>
              <w:widowControl w:val="0"/>
              <w:spacing w:line="240" w:lineRule="auto"/>
            </w:pPr>
            <w:r>
              <w:rPr>
                <w:rFonts w:ascii="Consolas" w:eastAsia="Consolas" w:hAnsi="Consolas" w:cs="Consolas"/>
                <w:b/>
              </w:rPr>
              <w:t>tlp</w:t>
            </w:r>
            <w:r>
              <w:t xml:space="preserve"> (required)</w:t>
            </w:r>
          </w:p>
        </w:tc>
        <w:tc>
          <w:tcPr>
            <w:tcW w:w="0" w:type="auto"/>
            <w:tcMar>
              <w:top w:w="100" w:type="dxa"/>
              <w:left w:w="100" w:type="dxa"/>
              <w:bottom w:w="100" w:type="dxa"/>
              <w:right w:w="100" w:type="dxa"/>
            </w:tcMar>
          </w:tcPr>
          <w:p w14:paraId="6A1E74AF" w14:textId="77777777" w:rsidR="002949B4" w:rsidRDefault="00125358">
            <w:r>
              <w:rPr>
                <w:rFonts w:ascii="Consolas" w:eastAsia="Consolas" w:hAnsi="Consolas" w:cs="Consolas"/>
                <w:color w:val="C7254E"/>
                <w:shd w:val="clear" w:color="auto" w:fill="F9F2F4"/>
              </w:rPr>
              <w:t>string</w:t>
            </w:r>
          </w:p>
        </w:tc>
        <w:tc>
          <w:tcPr>
            <w:tcW w:w="0" w:type="auto"/>
            <w:tcMar>
              <w:top w:w="100" w:type="dxa"/>
              <w:left w:w="100" w:type="dxa"/>
              <w:bottom w:w="100" w:type="dxa"/>
              <w:right w:w="100" w:type="dxa"/>
            </w:tcMar>
          </w:tcPr>
          <w:p w14:paraId="2D6F5AB5" w14:textId="77777777" w:rsidR="002949B4" w:rsidRDefault="00125358">
            <w:pPr>
              <w:widowControl w:val="0"/>
              <w:spacing w:line="240" w:lineRule="auto"/>
            </w:pPr>
            <w:r>
              <w:rPr>
                <w:rFonts w:ascii="Consolas" w:eastAsia="Consolas" w:hAnsi="Consolas" w:cs="Consolas"/>
              </w:rPr>
              <w:t>The TLP level (</w:t>
            </w:r>
            <w:r>
              <w:rPr>
                <w:rFonts w:ascii="Consolas" w:eastAsia="Consolas" w:hAnsi="Consolas" w:cs="Consolas"/>
                <w:color w:val="FF0000"/>
              </w:rPr>
              <w:t>defined by FIRST, ask Tom Millar for stable ref</w:t>
            </w:r>
            <w:r>
              <w:rPr>
                <w:rFonts w:ascii="Consolas" w:eastAsia="Consolas" w:hAnsi="Consolas" w:cs="Consolas"/>
              </w:rPr>
              <w:t>) of the content marked</w:t>
            </w:r>
            <w:r>
              <w:rPr>
                <w:rFonts w:ascii="Consolas" w:eastAsia="Consolas" w:hAnsi="Consolas" w:cs="Consolas"/>
              </w:rPr>
              <w:t xml:space="preserve"> by this marking definition, as defined in this section.</w:t>
            </w:r>
          </w:p>
        </w:tc>
      </w:tr>
    </w:tbl>
    <w:p w14:paraId="6BB3239A" w14:textId="77777777" w:rsidR="002949B4" w:rsidRDefault="002949B4"/>
    <w:p w14:paraId="5269B02C" w14:textId="77777777" w:rsidR="002949B4" w:rsidRDefault="00125358">
      <w:commentRangeStart w:id="66"/>
      <w:commentRangeStart w:id="67"/>
      <w:commentRangeStart w:id="68"/>
      <w:r>
        <w:rPr>
          <w:rFonts w:ascii="Consolas" w:eastAsia="Consolas" w:hAnsi="Consolas" w:cs="Consolas"/>
        </w:rPr>
        <w:t xml:space="preserve">The following standard definitions </w:t>
      </w:r>
      <w:r>
        <w:rPr>
          <w:rFonts w:ascii="Consolas" w:eastAsia="Consolas" w:hAnsi="Consolas" w:cs="Consolas"/>
          <w:b/>
        </w:rPr>
        <w:t xml:space="preserve">MUST </w:t>
      </w:r>
      <w:r>
        <w:rPr>
          <w:rFonts w:ascii="Consolas" w:eastAsia="Consolas" w:hAnsi="Consolas" w:cs="Consolas"/>
        </w:rPr>
        <w:t xml:space="preserve">be used to reference or represent TLP markings. Other instances of </w:t>
      </w:r>
      <w:r>
        <w:rPr>
          <w:rFonts w:ascii="Consolas" w:eastAsia="Consolas" w:hAnsi="Consolas" w:cs="Consolas"/>
          <w:color w:val="C7254E"/>
          <w:shd w:val="clear" w:color="auto" w:fill="F9F2F4"/>
        </w:rPr>
        <w:t>tlp-marking</w:t>
      </w:r>
      <w:r>
        <w:rPr>
          <w:rFonts w:ascii="Consolas" w:eastAsia="Consolas" w:hAnsi="Consolas" w:cs="Consolas"/>
        </w:rPr>
        <w:t xml:space="preserve"> </w:t>
      </w:r>
      <w:r>
        <w:rPr>
          <w:rFonts w:ascii="Consolas" w:eastAsia="Consolas" w:hAnsi="Consolas" w:cs="Consolas"/>
          <w:b/>
        </w:rPr>
        <w:t xml:space="preserve">MUST NOT </w:t>
      </w:r>
      <w:r>
        <w:rPr>
          <w:rFonts w:ascii="Consolas" w:eastAsia="Consolas" w:hAnsi="Consolas" w:cs="Consolas"/>
        </w:rPr>
        <w:t>be used.</w:t>
      </w:r>
      <w:commentRangeEnd w:id="66"/>
      <w:r>
        <w:commentReference w:id="66"/>
      </w:r>
      <w:commentRangeEnd w:id="67"/>
      <w:r>
        <w:commentReference w:id="67"/>
      </w:r>
      <w:commentRangeEnd w:id="68"/>
      <w:r>
        <w:commentReference w:id="68"/>
      </w:r>
    </w:p>
    <w:p w14:paraId="3B98711C" w14:textId="77777777" w:rsidR="002949B4" w:rsidRDefault="002949B4"/>
    <w:tbl>
      <w:tblPr>
        <w:tblStyle w:val="ad"/>
        <w:tblW w:w="11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8160"/>
      </w:tblGrid>
      <w:tr w:rsidR="002949B4" w14:paraId="659CE557" w14:textId="77777777">
        <w:tc>
          <w:tcPr>
            <w:tcW w:w="0" w:type="auto"/>
            <w:tcMar>
              <w:top w:w="100" w:type="dxa"/>
              <w:left w:w="100" w:type="dxa"/>
              <w:bottom w:w="100" w:type="dxa"/>
              <w:right w:w="100" w:type="dxa"/>
            </w:tcMar>
          </w:tcPr>
          <w:p w14:paraId="623812F1" w14:textId="77777777" w:rsidR="002949B4" w:rsidRDefault="00125358">
            <w:r>
              <w:rPr>
                <w:rFonts w:ascii="Consolas" w:eastAsia="Consolas" w:hAnsi="Consolas" w:cs="Consolas"/>
                <w:color w:val="38761D"/>
                <w:shd w:val="clear" w:color="auto" w:fill="D9EAD3"/>
              </w:rPr>
              <w:t>white</w:t>
            </w:r>
          </w:p>
        </w:tc>
        <w:tc>
          <w:tcPr>
            <w:tcW w:w="0" w:type="auto"/>
            <w:shd w:val="clear" w:color="auto" w:fill="FFFFFF"/>
            <w:tcMar>
              <w:top w:w="100" w:type="dxa"/>
              <w:left w:w="100" w:type="dxa"/>
              <w:bottom w:w="100" w:type="dxa"/>
              <w:right w:w="100" w:type="dxa"/>
            </w:tcMar>
          </w:tcPr>
          <w:p w14:paraId="1C3B843D" w14:textId="77777777" w:rsidR="002949B4" w:rsidRDefault="00125358">
            <w:r>
              <w:rPr>
                <w:rFonts w:ascii="Consolas" w:eastAsia="Consolas" w:hAnsi="Consolas" w:cs="Consolas"/>
                <w:sz w:val="18"/>
                <w:szCs w:val="18"/>
                <w:shd w:val="clear" w:color="auto" w:fill="CFE2F3"/>
              </w:rPr>
              <w:t>{</w:t>
            </w:r>
          </w:p>
          <w:p w14:paraId="324CE616" w14:textId="77777777" w:rsidR="002949B4" w:rsidRDefault="00125358">
            <w:r>
              <w:rPr>
                <w:rFonts w:ascii="Consolas" w:eastAsia="Consolas" w:hAnsi="Consolas" w:cs="Consolas"/>
                <w:sz w:val="18"/>
                <w:szCs w:val="18"/>
                <w:shd w:val="clear" w:color="auto" w:fill="CFE2F3"/>
              </w:rPr>
              <w:t xml:space="preserve">  "type": "marking-definition",</w:t>
            </w:r>
          </w:p>
          <w:p w14:paraId="4B23B03C" w14:textId="77777777" w:rsidR="002949B4" w:rsidRDefault="00125358">
            <w:r>
              <w:rPr>
                <w:rFonts w:ascii="Consolas" w:eastAsia="Consolas" w:hAnsi="Consolas" w:cs="Consolas"/>
                <w:sz w:val="18"/>
                <w:szCs w:val="18"/>
                <w:shd w:val="clear" w:color="auto" w:fill="CFE2F3"/>
              </w:rPr>
              <w:t xml:space="preserve">  "id": </w:t>
            </w:r>
            <w:r>
              <w:rPr>
                <w:rFonts w:ascii="Consolas" w:eastAsia="Consolas" w:hAnsi="Consolas" w:cs="Consolas"/>
                <w:sz w:val="18"/>
                <w:szCs w:val="18"/>
                <w:shd w:val="clear" w:color="auto" w:fill="CFE2F3"/>
              </w:rPr>
              <w:t>"marking-definition--613f2e26-407d-48c7-9eca-b8e91df99dc9",</w:t>
            </w:r>
          </w:p>
          <w:p w14:paraId="332CCA42" w14:textId="77777777" w:rsidR="002949B4" w:rsidRDefault="00125358">
            <w:r>
              <w:rPr>
                <w:rFonts w:ascii="Consolas" w:eastAsia="Consolas" w:hAnsi="Consolas" w:cs="Consolas"/>
                <w:sz w:val="18"/>
                <w:szCs w:val="18"/>
                <w:shd w:val="clear" w:color="auto" w:fill="CFE2F3"/>
              </w:rPr>
              <w:t xml:space="preserve">  "created": "2016-08-01T00:00:00Z",</w:t>
            </w:r>
          </w:p>
          <w:p w14:paraId="5858255C" w14:textId="77777777" w:rsidR="002949B4" w:rsidRDefault="00125358">
            <w:r>
              <w:rPr>
                <w:rFonts w:ascii="Consolas" w:eastAsia="Consolas" w:hAnsi="Consolas" w:cs="Consolas"/>
                <w:sz w:val="18"/>
                <w:szCs w:val="18"/>
                <w:shd w:val="clear" w:color="auto" w:fill="CFE2F3"/>
              </w:rPr>
              <w:t xml:space="preserve">  "modified": "2016-08-01T00:00:00Z",</w:t>
            </w:r>
          </w:p>
          <w:p w14:paraId="489E1D07" w14:textId="77777777" w:rsidR="002949B4" w:rsidRDefault="00125358">
            <w:r>
              <w:rPr>
                <w:rFonts w:ascii="Consolas" w:eastAsia="Consolas" w:hAnsi="Consolas" w:cs="Consolas"/>
                <w:sz w:val="18"/>
                <w:szCs w:val="18"/>
                <w:shd w:val="clear" w:color="auto" w:fill="CFE2F3"/>
              </w:rPr>
              <w:t xml:space="preserve">  "version": 1,</w:t>
            </w:r>
          </w:p>
          <w:p w14:paraId="74CC70E1" w14:textId="77777777" w:rsidR="002949B4" w:rsidRDefault="00125358">
            <w:r>
              <w:rPr>
                <w:rFonts w:ascii="Consolas" w:eastAsia="Consolas" w:hAnsi="Consolas" w:cs="Consolas"/>
                <w:sz w:val="18"/>
                <w:szCs w:val="18"/>
                <w:shd w:val="clear" w:color="auto" w:fill="CFE2F3"/>
              </w:rPr>
              <w:t xml:space="preserve">  "definition_type": "tlp",</w:t>
            </w:r>
          </w:p>
          <w:p w14:paraId="621351AF" w14:textId="77777777" w:rsidR="002949B4" w:rsidRDefault="00125358">
            <w:r>
              <w:rPr>
                <w:rFonts w:ascii="Consolas" w:eastAsia="Consolas" w:hAnsi="Consolas" w:cs="Consolas"/>
                <w:sz w:val="18"/>
                <w:szCs w:val="18"/>
                <w:shd w:val="clear" w:color="auto" w:fill="CFE2F3"/>
              </w:rPr>
              <w:t xml:space="preserve">  "definition": {</w:t>
            </w:r>
          </w:p>
          <w:p w14:paraId="1A31A0C9" w14:textId="77777777" w:rsidR="002949B4" w:rsidRDefault="00125358">
            <w:r>
              <w:rPr>
                <w:rFonts w:ascii="Consolas" w:eastAsia="Consolas" w:hAnsi="Consolas" w:cs="Consolas"/>
                <w:sz w:val="18"/>
                <w:szCs w:val="18"/>
                <w:shd w:val="clear" w:color="auto" w:fill="CFE2F3"/>
              </w:rPr>
              <w:t xml:space="preserve">    "tlp": "white"</w:t>
            </w:r>
          </w:p>
          <w:p w14:paraId="7CF1FC4F" w14:textId="77777777" w:rsidR="002949B4" w:rsidRDefault="00125358">
            <w:r>
              <w:rPr>
                <w:rFonts w:ascii="Consolas" w:eastAsia="Consolas" w:hAnsi="Consolas" w:cs="Consolas"/>
                <w:sz w:val="18"/>
                <w:szCs w:val="18"/>
                <w:shd w:val="clear" w:color="auto" w:fill="CFE2F3"/>
              </w:rPr>
              <w:t xml:space="preserve">  }</w:t>
            </w:r>
          </w:p>
          <w:p w14:paraId="6A6952DD" w14:textId="77777777" w:rsidR="002949B4" w:rsidRDefault="00125358">
            <w:r>
              <w:rPr>
                <w:rFonts w:ascii="Consolas" w:eastAsia="Consolas" w:hAnsi="Consolas" w:cs="Consolas"/>
                <w:sz w:val="18"/>
                <w:szCs w:val="18"/>
                <w:shd w:val="clear" w:color="auto" w:fill="CFE2F3"/>
              </w:rPr>
              <w:t>}</w:t>
            </w:r>
          </w:p>
        </w:tc>
      </w:tr>
      <w:tr w:rsidR="002949B4" w14:paraId="4C587F36" w14:textId="77777777">
        <w:tc>
          <w:tcPr>
            <w:tcW w:w="0" w:type="auto"/>
            <w:tcMar>
              <w:top w:w="100" w:type="dxa"/>
              <w:left w:w="100" w:type="dxa"/>
              <w:bottom w:w="100" w:type="dxa"/>
              <w:right w:w="100" w:type="dxa"/>
            </w:tcMar>
          </w:tcPr>
          <w:p w14:paraId="4F171A83" w14:textId="77777777" w:rsidR="002949B4" w:rsidRDefault="00125358">
            <w:r>
              <w:rPr>
                <w:rFonts w:ascii="Consolas" w:eastAsia="Consolas" w:hAnsi="Consolas" w:cs="Consolas"/>
                <w:color w:val="38761D"/>
                <w:shd w:val="clear" w:color="auto" w:fill="D9EAD3"/>
              </w:rPr>
              <w:t>green</w:t>
            </w:r>
          </w:p>
        </w:tc>
        <w:tc>
          <w:tcPr>
            <w:tcW w:w="0" w:type="auto"/>
            <w:shd w:val="clear" w:color="auto" w:fill="FFFFFF"/>
            <w:tcMar>
              <w:top w:w="100" w:type="dxa"/>
              <w:left w:w="100" w:type="dxa"/>
              <w:bottom w:w="100" w:type="dxa"/>
              <w:right w:w="100" w:type="dxa"/>
            </w:tcMar>
          </w:tcPr>
          <w:p w14:paraId="4461009C" w14:textId="77777777" w:rsidR="002949B4" w:rsidRDefault="00125358">
            <w:r>
              <w:rPr>
                <w:rFonts w:ascii="Consolas" w:eastAsia="Consolas" w:hAnsi="Consolas" w:cs="Consolas"/>
                <w:sz w:val="18"/>
                <w:szCs w:val="18"/>
                <w:shd w:val="clear" w:color="auto" w:fill="CFE2F3"/>
              </w:rPr>
              <w:t>{</w:t>
            </w:r>
          </w:p>
          <w:p w14:paraId="58614586" w14:textId="77777777" w:rsidR="002949B4" w:rsidRDefault="00125358">
            <w:r>
              <w:rPr>
                <w:rFonts w:ascii="Consolas" w:eastAsia="Consolas" w:hAnsi="Consolas" w:cs="Consolas"/>
                <w:sz w:val="18"/>
                <w:szCs w:val="18"/>
                <w:shd w:val="clear" w:color="auto" w:fill="CFE2F3"/>
              </w:rPr>
              <w:t xml:space="preserve">  "type": "marking-definition",</w:t>
            </w:r>
          </w:p>
          <w:p w14:paraId="26B51241" w14:textId="77777777" w:rsidR="002949B4" w:rsidRDefault="00125358">
            <w:r>
              <w:rPr>
                <w:rFonts w:ascii="Consolas" w:eastAsia="Consolas" w:hAnsi="Consolas" w:cs="Consolas"/>
                <w:sz w:val="18"/>
                <w:szCs w:val="18"/>
                <w:shd w:val="clear" w:color="auto" w:fill="CFE2F3"/>
              </w:rPr>
              <w:t xml:space="preserve">  "id": "marking-definition--34098fce-860f-48ae-8e50-ebd3cc5e41da",</w:t>
            </w:r>
          </w:p>
          <w:p w14:paraId="0B8A02A9" w14:textId="77777777" w:rsidR="002949B4" w:rsidRDefault="00125358">
            <w:r>
              <w:rPr>
                <w:rFonts w:ascii="Consolas" w:eastAsia="Consolas" w:hAnsi="Consolas" w:cs="Consolas"/>
                <w:sz w:val="18"/>
                <w:szCs w:val="18"/>
                <w:shd w:val="clear" w:color="auto" w:fill="CFE2F3"/>
              </w:rPr>
              <w:t xml:space="preserve">  "created": "2016-08-01T00:00:00Z",</w:t>
            </w:r>
          </w:p>
          <w:p w14:paraId="4894C5F7" w14:textId="77777777" w:rsidR="002949B4" w:rsidRDefault="00125358">
            <w:r>
              <w:rPr>
                <w:rFonts w:ascii="Consolas" w:eastAsia="Consolas" w:hAnsi="Consolas" w:cs="Consolas"/>
                <w:sz w:val="18"/>
                <w:szCs w:val="18"/>
                <w:shd w:val="clear" w:color="auto" w:fill="CFE2F3"/>
              </w:rPr>
              <w:t xml:space="preserve">  "modified": "2016-08-01T00:00:00Z",</w:t>
            </w:r>
          </w:p>
          <w:p w14:paraId="0E7B73E5" w14:textId="77777777" w:rsidR="002949B4" w:rsidRDefault="00125358">
            <w:r>
              <w:rPr>
                <w:rFonts w:ascii="Consolas" w:eastAsia="Consolas" w:hAnsi="Consolas" w:cs="Consolas"/>
                <w:sz w:val="18"/>
                <w:szCs w:val="18"/>
                <w:shd w:val="clear" w:color="auto" w:fill="CFE2F3"/>
              </w:rPr>
              <w:t xml:space="preserve">  "version": 1,</w:t>
            </w:r>
          </w:p>
          <w:p w14:paraId="3119BF88" w14:textId="77777777" w:rsidR="002949B4" w:rsidRDefault="00125358">
            <w:r>
              <w:rPr>
                <w:rFonts w:ascii="Consolas" w:eastAsia="Consolas" w:hAnsi="Consolas" w:cs="Consolas"/>
                <w:sz w:val="18"/>
                <w:szCs w:val="18"/>
                <w:shd w:val="clear" w:color="auto" w:fill="CFE2F3"/>
              </w:rPr>
              <w:t xml:space="preserve">  "definition_type": "tlp",</w:t>
            </w:r>
          </w:p>
          <w:p w14:paraId="43D585BE" w14:textId="77777777" w:rsidR="002949B4" w:rsidRDefault="00125358">
            <w:r>
              <w:rPr>
                <w:rFonts w:ascii="Consolas" w:eastAsia="Consolas" w:hAnsi="Consolas" w:cs="Consolas"/>
                <w:sz w:val="18"/>
                <w:szCs w:val="18"/>
                <w:shd w:val="clear" w:color="auto" w:fill="CFE2F3"/>
              </w:rPr>
              <w:t xml:space="preserve">  "definition": {</w:t>
            </w:r>
          </w:p>
          <w:p w14:paraId="7178B2D8" w14:textId="77777777" w:rsidR="002949B4" w:rsidRDefault="00125358">
            <w:r>
              <w:rPr>
                <w:rFonts w:ascii="Consolas" w:eastAsia="Consolas" w:hAnsi="Consolas" w:cs="Consolas"/>
                <w:sz w:val="18"/>
                <w:szCs w:val="18"/>
                <w:shd w:val="clear" w:color="auto" w:fill="CFE2F3"/>
              </w:rPr>
              <w:t xml:space="preserve">    "tlp": "green"</w:t>
            </w:r>
          </w:p>
          <w:p w14:paraId="3E720D18" w14:textId="77777777" w:rsidR="002949B4" w:rsidRDefault="00125358">
            <w:r>
              <w:rPr>
                <w:rFonts w:ascii="Consolas" w:eastAsia="Consolas" w:hAnsi="Consolas" w:cs="Consolas"/>
                <w:sz w:val="18"/>
                <w:szCs w:val="18"/>
                <w:shd w:val="clear" w:color="auto" w:fill="CFE2F3"/>
              </w:rPr>
              <w:t xml:space="preserve">  }</w:t>
            </w:r>
          </w:p>
          <w:p w14:paraId="386D18AD" w14:textId="77777777" w:rsidR="002949B4" w:rsidRDefault="00125358">
            <w:r>
              <w:rPr>
                <w:rFonts w:ascii="Consolas" w:eastAsia="Consolas" w:hAnsi="Consolas" w:cs="Consolas"/>
                <w:sz w:val="18"/>
                <w:szCs w:val="18"/>
                <w:shd w:val="clear" w:color="auto" w:fill="CFE2F3"/>
              </w:rPr>
              <w:t>}</w:t>
            </w:r>
          </w:p>
        </w:tc>
      </w:tr>
      <w:tr w:rsidR="002949B4" w14:paraId="10444C71" w14:textId="77777777">
        <w:tc>
          <w:tcPr>
            <w:tcW w:w="0" w:type="auto"/>
            <w:tcMar>
              <w:top w:w="100" w:type="dxa"/>
              <w:left w:w="100" w:type="dxa"/>
              <w:bottom w:w="100" w:type="dxa"/>
              <w:right w:w="100" w:type="dxa"/>
            </w:tcMar>
          </w:tcPr>
          <w:p w14:paraId="7A1516B3" w14:textId="77777777" w:rsidR="002949B4" w:rsidRDefault="00125358">
            <w:r>
              <w:rPr>
                <w:rFonts w:ascii="Consolas" w:eastAsia="Consolas" w:hAnsi="Consolas" w:cs="Consolas"/>
                <w:color w:val="38761D"/>
                <w:shd w:val="clear" w:color="auto" w:fill="D9EAD3"/>
              </w:rPr>
              <w:t>amber</w:t>
            </w:r>
          </w:p>
        </w:tc>
        <w:tc>
          <w:tcPr>
            <w:tcW w:w="0" w:type="auto"/>
            <w:shd w:val="clear" w:color="auto" w:fill="FFFFFF"/>
            <w:tcMar>
              <w:top w:w="100" w:type="dxa"/>
              <w:left w:w="100" w:type="dxa"/>
              <w:bottom w:w="100" w:type="dxa"/>
              <w:right w:w="100" w:type="dxa"/>
            </w:tcMar>
          </w:tcPr>
          <w:p w14:paraId="1614DA4D" w14:textId="77777777" w:rsidR="002949B4" w:rsidRDefault="00125358">
            <w:r>
              <w:rPr>
                <w:rFonts w:ascii="Consolas" w:eastAsia="Consolas" w:hAnsi="Consolas" w:cs="Consolas"/>
                <w:sz w:val="18"/>
                <w:szCs w:val="18"/>
                <w:shd w:val="clear" w:color="auto" w:fill="CFE2F3"/>
              </w:rPr>
              <w:t>{</w:t>
            </w:r>
          </w:p>
          <w:p w14:paraId="39076675" w14:textId="77777777" w:rsidR="002949B4" w:rsidRDefault="00125358">
            <w:r>
              <w:rPr>
                <w:rFonts w:ascii="Consolas" w:eastAsia="Consolas" w:hAnsi="Consolas" w:cs="Consolas"/>
                <w:sz w:val="18"/>
                <w:szCs w:val="18"/>
                <w:shd w:val="clear" w:color="auto" w:fill="CFE2F3"/>
              </w:rPr>
              <w:t xml:space="preserve">  "type": "marking-definition",</w:t>
            </w:r>
          </w:p>
          <w:p w14:paraId="6BF26FF7" w14:textId="77777777" w:rsidR="002949B4" w:rsidRDefault="00125358">
            <w:r>
              <w:rPr>
                <w:rFonts w:ascii="Consolas" w:eastAsia="Consolas" w:hAnsi="Consolas" w:cs="Consolas"/>
                <w:sz w:val="18"/>
                <w:szCs w:val="18"/>
                <w:shd w:val="clear" w:color="auto" w:fill="CFE2F3"/>
              </w:rPr>
              <w:t xml:space="preserve">  "id": "marking-definition--f88d31f6-486f-44da-b317-01333bde0b82",</w:t>
            </w:r>
          </w:p>
          <w:p w14:paraId="4EBE5249" w14:textId="77777777" w:rsidR="002949B4" w:rsidRDefault="00125358">
            <w:r>
              <w:rPr>
                <w:rFonts w:ascii="Consolas" w:eastAsia="Consolas" w:hAnsi="Consolas" w:cs="Consolas"/>
                <w:sz w:val="18"/>
                <w:szCs w:val="18"/>
                <w:shd w:val="clear" w:color="auto" w:fill="CFE2F3"/>
              </w:rPr>
              <w:t xml:space="preserve">  "created": "2016-08-01T00:00:00Z",</w:t>
            </w:r>
          </w:p>
          <w:p w14:paraId="7667A896" w14:textId="77777777" w:rsidR="002949B4" w:rsidRDefault="00125358">
            <w:r>
              <w:rPr>
                <w:rFonts w:ascii="Consolas" w:eastAsia="Consolas" w:hAnsi="Consolas" w:cs="Consolas"/>
                <w:sz w:val="18"/>
                <w:szCs w:val="18"/>
                <w:shd w:val="clear" w:color="auto" w:fill="CFE2F3"/>
              </w:rPr>
              <w:t xml:space="preserve">  "modified": "2016-08-01T00:00:00Z",</w:t>
            </w:r>
          </w:p>
          <w:p w14:paraId="01BB7C2E" w14:textId="77777777" w:rsidR="002949B4" w:rsidRDefault="00125358">
            <w:r>
              <w:rPr>
                <w:rFonts w:ascii="Consolas" w:eastAsia="Consolas" w:hAnsi="Consolas" w:cs="Consolas"/>
                <w:sz w:val="18"/>
                <w:szCs w:val="18"/>
                <w:shd w:val="clear" w:color="auto" w:fill="CFE2F3"/>
              </w:rPr>
              <w:t xml:space="preserve">  "version": 1,</w:t>
            </w:r>
          </w:p>
          <w:p w14:paraId="1097A397" w14:textId="77777777" w:rsidR="002949B4" w:rsidRDefault="00125358">
            <w:r>
              <w:rPr>
                <w:rFonts w:ascii="Consolas" w:eastAsia="Consolas" w:hAnsi="Consolas" w:cs="Consolas"/>
                <w:sz w:val="18"/>
                <w:szCs w:val="18"/>
                <w:shd w:val="clear" w:color="auto" w:fill="CFE2F3"/>
              </w:rPr>
              <w:t xml:space="preserve">  "definition_type": "tlp",</w:t>
            </w:r>
          </w:p>
          <w:p w14:paraId="246B9826" w14:textId="77777777" w:rsidR="002949B4" w:rsidRDefault="00125358">
            <w:r>
              <w:rPr>
                <w:rFonts w:ascii="Consolas" w:eastAsia="Consolas" w:hAnsi="Consolas" w:cs="Consolas"/>
                <w:sz w:val="18"/>
                <w:szCs w:val="18"/>
                <w:shd w:val="clear" w:color="auto" w:fill="CFE2F3"/>
              </w:rPr>
              <w:t xml:space="preserve">  "definition": {</w:t>
            </w:r>
          </w:p>
          <w:p w14:paraId="4EB8AE70" w14:textId="77777777" w:rsidR="002949B4" w:rsidRDefault="00125358">
            <w:r>
              <w:rPr>
                <w:rFonts w:ascii="Consolas" w:eastAsia="Consolas" w:hAnsi="Consolas" w:cs="Consolas"/>
                <w:sz w:val="18"/>
                <w:szCs w:val="18"/>
                <w:shd w:val="clear" w:color="auto" w:fill="CFE2F3"/>
              </w:rPr>
              <w:t xml:space="preserve">    "tlp": "amber"</w:t>
            </w:r>
          </w:p>
          <w:p w14:paraId="1E08E737" w14:textId="77777777" w:rsidR="002949B4" w:rsidRDefault="00125358">
            <w:r>
              <w:rPr>
                <w:rFonts w:ascii="Consolas" w:eastAsia="Consolas" w:hAnsi="Consolas" w:cs="Consolas"/>
                <w:sz w:val="18"/>
                <w:szCs w:val="18"/>
                <w:shd w:val="clear" w:color="auto" w:fill="CFE2F3"/>
              </w:rPr>
              <w:t xml:space="preserve">  }</w:t>
            </w:r>
          </w:p>
          <w:p w14:paraId="569AEB5E" w14:textId="77777777" w:rsidR="002949B4" w:rsidRDefault="00125358">
            <w:r>
              <w:rPr>
                <w:rFonts w:ascii="Consolas" w:eastAsia="Consolas" w:hAnsi="Consolas" w:cs="Consolas"/>
                <w:sz w:val="18"/>
                <w:szCs w:val="18"/>
                <w:shd w:val="clear" w:color="auto" w:fill="CFE2F3"/>
              </w:rPr>
              <w:t>}</w:t>
            </w:r>
          </w:p>
        </w:tc>
      </w:tr>
      <w:tr w:rsidR="002949B4" w14:paraId="4470EB95" w14:textId="77777777">
        <w:tc>
          <w:tcPr>
            <w:tcW w:w="0" w:type="auto"/>
            <w:tcMar>
              <w:top w:w="100" w:type="dxa"/>
              <w:left w:w="100" w:type="dxa"/>
              <w:bottom w:w="100" w:type="dxa"/>
              <w:right w:w="100" w:type="dxa"/>
            </w:tcMar>
          </w:tcPr>
          <w:p w14:paraId="273555FB" w14:textId="77777777" w:rsidR="002949B4" w:rsidRDefault="00125358">
            <w:r>
              <w:rPr>
                <w:rFonts w:ascii="Consolas" w:eastAsia="Consolas" w:hAnsi="Consolas" w:cs="Consolas"/>
                <w:color w:val="38761D"/>
                <w:shd w:val="clear" w:color="auto" w:fill="D9EAD3"/>
              </w:rPr>
              <w:t>red</w:t>
            </w:r>
          </w:p>
        </w:tc>
        <w:tc>
          <w:tcPr>
            <w:tcW w:w="0" w:type="auto"/>
            <w:shd w:val="clear" w:color="auto" w:fill="FFFFFF"/>
            <w:tcMar>
              <w:top w:w="100" w:type="dxa"/>
              <w:left w:w="100" w:type="dxa"/>
              <w:bottom w:w="100" w:type="dxa"/>
              <w:right w:w="100" w:type="dxa"/>
            </w:tcMar>
          </w:tcPr>
          <w:p w14:paraId="44304A3C" w14:textId="77777777" w:rsidR="002949B4" w:rsidRDefault="00125358">
            <w:r>
              <w:rPr>
                <w:rFonts w:ascii="Consolas" w:eastAsia="Consolas" w:hAnsi="Consolas" w:cs="Consolas"/>
                <w:sz w:val="18"/>
                <w:szCs w:val="18"/>
                <w:shd w:val="clear" w:color="auto" w:fill="CFE2F3"/>
              </w:rPr>
              <w:t>{</w:t>
            </w:r>
          </w:p>
          <w:p w14:paraId="0B9CC7A7" w14:textId="77777777" w:rsidR="002949B4" w:rsidRDefault="00125358">
            <w:r>
              <w:rPr>
                <w:rFonts w:ascii="Consolas" w:eastAsia="Consolas" w:hAnsi="Consolas" w:cs="Consolas"/>
                <w:sz w:val="18"/>
                <w:szCs w:val="18"/>
                <w:shd w:val="clear" w:color="auto" w:fill="CFE2F3"/>
              </w:rPr>
              <w:t xml:space="preserve">  "type": "marking-definition",</w:t>
            </w:r>
          </w:p>
          <w:p w14:paraId="18A3FBB5" w14:textId="77777777" w:rsidR="002949B4" w:rsidRDefault="00125358">
            <w:r>
              <w:rPr>
                <w:rFonts w:ascii="Consolas" w:eastAsia="Consolas" w:hAnsi="Consolas" w:cs="Consolas"/>
                <w:sz w:val="18"/>
                <w:szCs w:val="18"/>
                <w:shd w:val="clear" w:color="auto" w:fill="CFE2F3"/>
              </w:rPr>
              <w:t xml:space="preserve">  "id": "marking-definition--5e57c739-391a-4eb3-b6be-7d15ca92d5ed",</w:t>
            </w:r>
          </w:p>
          <w:p w14:paraId="65FBFE68" w14:textId="77777777" w:rsidR="002949B4" w:rsidRDefault="00125358">
            <w:r>
              <w:rPr>
                <w:rFonts w:ascii="Consolas" w:eastAsia="Consolas" w:hAnsi="Consolas" w:cs="Consolas"/>
                <w:sz w:val="18"/>
                <w:szCs w:val="18"/>
                <w:shd w:val="clear" w:color="auto" w:fill="CFE2F3"/>
              </w:rPr>
              <w:t xml:space="preserve">  "created": "2016-08-01T00:00:00Z",</w:t>
            </w:r>
          </w:p>
          <w:p w14:paraId="0F5BC9B4" w14:textId="77777777" w:rsidR="002949B4" w:rsidRDefault="00125358">
            <w:r>
              <w:rPr>
                <w:rFonts w:ascii="Consolas" w:eastAsia="Consolas" w:hAnsi="Consolas" w:cs="Consolas"/>
                <w:sz w:val="18"/>
                <w:szCs w:val="18"/>
                <w:shd w:val="clear" w:color="auto" w:fill="CFE2F3"/>
              </w:rPr>
              <w:t xml:space="preserve">  "modified": "2016-08-01T00:00:00Z",</w:t>
            </w:r>
          </w:p>
          <w:p w14:paraId="4F55C3C6" w14:textId="77777777" w:rsidR="002949B4" w:rsidRDefault="00125358">
            <w:r>
              <w:rPr>
                <w:rFonts w:ascii="Consolas" w:eastAsia="Consolas" w:hAnsi="Consolas" w:cs="Consolas"/>
                <w:sz w:val="18"/>
                <w:szCs w:val="18"/>
                <w:shd w:val="clear" w:color="auto" w:fill="CFE2F3"/>
              </w:rPr>
              <w:t xml:space="preserve">  "version": 1,</w:t>
            </w:r>
          </w:p>
          <w:p w14:paraId="2844646A" w14:textId="77777777" w:rsidR="002949B4" w:rsidRDefault="00125358">
            <w:r>
              <w:rPr>
                <w:rFonts w:ascii="Consolas" w:eastAsia="Consolas" w:hAnsi="Consolas" w:cs="Consolas"/>
                <w:sz w:val="18"/>
                <w:szCs w:val="18"/>
                <w:shd w:val="clear" w:color="auto" w:fill="CFE2F3"/>
              </w:rPr>
              <w:t xml:space="preserve">  "definition_type": "tlp",</w:t>
            </w:r>
          </w:p>
          <w:p w14:paraId="62CCF60C" w14:textId="77777777" w:rsidR="002949B4" w:rsidRDefault="00125358">
            <w:r>
              <w:rPr>
                <w:rFonts w:ascii="Consolas" w:eastAsia="Consolas" w:hAnsi="Consolas" w:cs="Consolas"/>
                <w:sz w:val="18"/>
                <w:szCs w:val="18"/>
                <w:shd w:val="clear" w:color="auto" w:fill="CFE2F3"/>
              </w:rPr>
              <w:t xml:space="preserve">  "definition": {</w:t>
            </w:r>
          </w:p>
          <w:p w14:paraId="6C080565" w14:textId="77777777" w:rsidR="002949B4" w:rsidRDefault="00125358">
            <w:r>
              <w:rPr>
                <w:rFonts w:ascii="Consolas" w:eastAsia="Consolas" w:hAnsi="Consolas" w:cs="Consolas"/>
                <w:sz w:val="18"/>
                <w:szCs w:val="18"/>
                <w:shd w:val="clear" w:color="auto" w:fill="CFE2F3"/>
              </w:rPr>
              <w:t xml:space="preserve">    "tlp": "red"</w:t>
            </w:r>
          </w:p>
          <w:p w14:paraId="0AC3E822" w14:textId="77777777" w:rsidR="002949B4" w:rsidRDefault="00125358">
            <w:r>
              <w:rPr>
                <w:rFonts w:ascii="Consolas" w:eastAsia="Consolas" w:hAnsi="Consolas" w:cs="Consolas"/>
                <w:sz w:val="18"/>
                <w:szCs w:val="18"/>
                <w:shd w:val="clear" w:color="auto" w:fill="CFE2F3"/>
              </w:rPr>
              <w:t xml:space="preserve">  }</w:t>
            </w:r>
          </w:p>
          <w:p w14:paraId="18AD1E52" w14:textId="77777777" w:rsidR="002949B4" w:rsidRDefault="00125358">
            <w:r>
              <w:rPr>
                <w:rFonts w:ascii="Consolas" w:eastAsia="Consolas" w:hAnsi="Consolas" w:cs="Consolas"/>
                <w:sz w:val="18"/>
                <w:szCs w:val="18"/>
                <w:shd w:val="clear" w:color="auto" w:fill="CFE2F3"/>
              </w:rPr>
              <w:t>}</w:t>
            </w:r>
          </w:p>
        </w:tc>
      </w:tr>
    </w:tbl>
    <w:p w14:paraId="3B0A8B05" w14:textId="77777777" w:rsidR="002949B4" w:rsidRDefault="002949B4"/>
    <w:p w14:paraId="1E841B21" w14:textId="77777777" w:rsidR="002949B4" w:rsidRDefault="00125358">
      <w:pPr>
        <w:pStyle w:val="Heading3"/>
        <w:contextualSpacing w:val="0"/>
      </w:pPr>
      <w:bookmarkStart w:id="69" w:name="h.fxaluk5wypck" w:colFirst="0" w:colLast="0"/>
      <w:bookmarkEnd w:id="69"/>
      <w:r>
        <w:rPr>
          <w:rFonts w:ascii="Consolas" w:eastAsia="Consolas" w:hAnsi="Consolas" w:cs="Consolas"/>
        </w:rPr>
        <w:t>​</w:t>
      </w:r>
      <w:r>
        <w:rPr>
          <w:rFonts w:ascii="Consolas" w:eastAsia="Consolas" w:hAnsi="Consolas" w:cs="Consolas"/>
        </w:rPr>
        <w:t>9.1.6.​ Examples</w:t>
      </w:r>
    </w:p>
    <w:p w14:paraId="4D11926F" w14:textId="77777777" w:rsidR="002949B4" w:rsidRDefault="00125358">
      <w:r>
        <w:rPr>
          <w:rFonts w:ascii="Consolas" w:eastAsia="Consolas" w:hAnsi="Consolas" w:cs="Consolas"/>
          <w:sz w:val="18"/>
          <w:szCs w:val="18"/>
          <w:shd w:val="clear" w:color="auto" w:fill="CFE2F3"/>
        </w:rPr>
        <w:t>{</w:t>
      </w:r>
    </w:p>
    <w:p w14:paraId="362B972C" w14:textId="77777777" w:rsidR="002949B4" w:rsidRDefault="00125358">
      <w:r>
        <w:rPr>
          <w:rFonts w:ascii="Consolas" w:eastAsia="Consolas" w:hAnsi="Consolas" w:cs="Consolas"/>
          <w:sz w:val="18"/>
          <w:szCs w:val="18"/>
          <w:shd w:val="clear" w:color="auto" w:fill="CFE2F3"/>
        </w:rPr>
        <w:t xml:space="preserve">  "type": "marking-definition",</w:t>
      </w:r>
    </w:p>
    <w:p w14:paraId="41534D93" w14:textId="77777777" w:rsidR="002949B4" w:rsidRDefault="00125358">
      <w:r>
        <w:rPr>
          <w:rFonts w:ascii="Consolas" w:eastAsia="Consolas" w:hAnsi="Consolas" w:cs="Consolas"/>
          <w:sz w:val="18"/>
          <w:szCs w:val="18"/>
          <w:shd w:val="clear" w:color="auto" w:fill="CFE2F3"/>
        </w:rPr>
        <w:t xml:space="preserve">  "id": "marking-definition--34098fce-860f-48ae-8e50-ebd3cc5e41da",</w:t>
      </w:r>
    </w:p>
    <w:p w14:paraId="33D3CB08" w14:textId="77777777" w:rsidR="002949B4" w:rsidRDefault="00125358">
      <w:r>
        <w:rPr>
          <w:rFonts w:ascii="Consolas" w:eastAsia="Consolas" w:hAnsi="Consolas" w:cs="Consolas"/>
          <w:sz w:val="18"/>
          <w:szCs w:val="18"/>
          <w:shd w:val="clear" w:color="auto" w:fill="CFE2F3"/>
        </w:rPr>
        <w:t xml:space="preserve">  "created": "2016-08-01T00:00:00Z",</w:t>
      </w:r>
    </w:p>
    <w:p w14:paraId="5F20C872" w14:textId="77777777" w:rsidR="002949B4" w:rsidRDefault="00125358">
      <w:r>
        <w:rPr>
          <w:rFonts w:ascii="Consolas" w:eastAsia="Consolas" w:hAnsi="Consolas" w:cs="Consolas"/>
          <w:sz w:val="18"/>
          <w:szCs w:val="18"/>
          <w:shd w:val="clear" w:color="auto" w:fill="CFE2F3"/>
        </w:rPr>
        <w:t xml:space="preserve">  "modified": "2016-08-01T00:00:00Z",</w:t>
      </w:r>
    </w:p>
    <w:p w14:paraId="07B6B5C1" w14:textId="77777777" w:rsidR="002949B4" w:rsidRDefault="00125358">
      <w:r>
        <w:rPr>
          <w:rFonts w:ascii="Consolas" w:eastAsia="Consolas" w:hAnsi="Consolas" w:cs="Consolas"/>
          <w:sz w:val="18"/>
          <w:szCs w:val="18"/>
          <w:shd w:val="clear" w:color="auto" w:fill="CFE2F3"/>
        </w:rPr>
        <w:t xml:space="preserve">  "version": 1,</w:t>
      </w:r>
    </w:p>
    <w:p w14:paraId="076755A7" w14:textId="77777777" w:rsidR="002949B4" w:rsidRDefault="00125358">
      <w:r>
        <w:rPr>
          <w:rFonts w:ascii="Consolas" w:eastAsia="Consolas" w:hAnsi="Consolas" w:cs="Consolas"/>
          <w:sz w:val="18"/>
          <w:szCs w:val="18"/>
          <w:shd w:val="clear" w:color="auto" w:fill="CFE2F3"/>
        </w:rPr>
        <w:t xml:space="preserve">  "definition_type": "statement",</w:t>
      </w:r>
    </w:p>
    <w:p w14:paraId="224DA569" w14:textId="77777777" w:rsidR="002949B4" w:rsidRDefault="00125358">
      <w:r>
        <w:rPr>
          <w:rFonts w:ascii="Consolas" w:eastAsia="Consolas" w:hAnsi="Consolas" w:cs="Consolas"/>
          <w:sz w:val="18"/>
          <w:szCs w:val="18"/>
          <w:shd w:val="clear" w:color="auto" w:fill="CFE2F3"/>
        </w:rPr>
        <w:t xml:space="preserve">  "definition": {</w:t>
      </w:r>
    </w:p>
    <w:p w14:paraId="17CF7A66" w14:textId="77777777" w:rsidR="002949B4" w:rsidRDefault="00125358">
      <w:r>
        <w:rPr>
          <w:rFonts w:ascii="Consolas" w:eastAsia="Consolas" w:hAnsi="Consolas" w:cs="Consolas"/>
          <w:sz w:val="18"/>
          <w:szCs w:val="18"/>
          <w:shd w:val="clear" w:color="auto" w:fill="CFE2F3"/>
        </w:rPr>
        <w:t xml:space="preserve">    "statement": "Copyright 2016, Example Corp"</w:t>
      </w:r>
    </w:p>
    <w:p w14:paraId="0D9758F3" w14:textId="77777777" w:rsidR="002949B4" w:rsidRDefault="00125358">
      <w:r>
        <w:rPr>
          <w:rFonts w:ascii="Consolas" w:eastAsia="Consolas" w:hAnsi="Consolas" w:cs="Consolas"/>
          <w:sz w:val="18"/>
          <w:szCs w:val="18"/>
          <w:shd w:val="clear" w:color="auto" w:fill="CFE2F3"/>
        </w:rPr>
        <w:t xml:space="preserve">  }</w:t>
      </w:r>
    </w:p>
    <w:p w14:paraId="023C171B" w14:textId="77777777" w:rsidR="002949B4" w:rsidRDefault="00125358">
      <w:r>
        <w:rPr>
          <w:rFonts w:ascii="Consolas" w:eastAsia="Consolas" w:hAnsi="Consolas" w:cs="Consolas"/>
          <w:sz w:val="18"/>
          <w:szCs w:val="18"/>
          <w:shd w:val="clear" w:color="auto" w:fill="CFE2F3"/>
        </w:rPr>
        <w:t>}</w:t>
      </w:r>
    </w:p>
    <w:p w14:paraId="564F1C75" w14:textId="77777777" w:rsidR="002949B4" w:rsidRDefault="002949B4"/>
    <w:p w14:paraId="34039072" w14:textId="77777777" w:rsidR="002949B4" w:rsidRDefault="00125358">
      <w:pPr>
        <w:pStyle w:val="Heading2"/>
        <w:contextualSpacing w:val="0"/>
      </w:pPr>
      <w:bookmarkStart w:id="70" w:name="h.bnienmcktc0n" w:colFirst="0" w:colLast="0"/>
      <w:bookmarkEnd w:id="70"/>
      <w:r>
        <w:rPr>
          <w:rFonts w:ascii="Consolas" w:eastAsia="Consolas" w:hAnsi="Consolas" w:cs="Consolas"/>
        </w:rPr>
        <w:t>​</w:t>
      </w:r>
      <w:r>
        <w:rPr>
          <w:rFonts w:ascii="Consolas" w:eastAsia="Consolas" w:hAnsi="Consolas" w:cs="Consolas"/>
        </w:rPr>
        <w:t>9.2.​ Object Markings</w:t>
      </w:r>
    </w:p>
    <w:p w14:paraId="07C92B07" w14:textId="77777777" w:rsidR="002949B4" w:rsidRDefault="002949B4"/>
    <w:p w14:paraId="4B845534" w14:textId="77777777" w:rsidR="002949B4" w:rsidRDefault="00125358">
      <w:r>
        <w:rPr>
          <w:rFonts w:ascii="Consolas" w:eastAsia="Consolas" w:hAnsi="Consolas" w:cs="Consolas"/>
        </w:rPr>
        <w:t xml:space="preserve">Object Markings </w:t>
      </w:r>
      <w:r>
        <w:t xml:space="preserve">apply data markings </w:t>
      </w:r>
      <w:r>
        <w:rPr>
          <w:rFonts w:ascii="Consolas" w:eastAsia="Consolas" w:hAnsi="Consolas" w:cs="Consolas"/>
        </w:rPr>
        <w:t>to</w:t>
      </w:r>
      <w:r>
        <w:t xml:space="preserve"> an</w:t>
      </w:r>
      <w:r>
        <w:rPr>
          <w:rFonts w:ascii="Consolas" w:eastAsia="Consolas" w:hAnsi="Consolas" w:cs="Consolas"/>
        </w:rPr>
        <w:t xml:space="preserve"> </w:t>
      </w:r>
      <w:r>
        <w:t xml:space="preserve">entire </w:t>
      </w:r>
      <w:r>
        <w:rPr>
          <w:rFonts w:ascii="Consolas" w:eastAsia="Consolas" w:hAnsi="Consolas" w:cs="Consolas"/>
        </w:rPr>
        <w:t xml:space="preserve">STIX Object and all of its contents. Object Markings are </w:t>
      </w:r>
      <w:r>
        <w:t>specified</w:t>
      </w:r>
      <w:r>
        <w:rPr>
          <w:rFonts w:ascii="Consolas" w:eastAsia="Consolas" w:hAnsi="Consolas" w:cs="Consolas"/>
        </w:rPr>
        <w:t xml:space="preserve"> in the </w:t>
      </w:r>
      <w:r>
        <w:rPr>
          <w:rFonts w:ascii="Consolas" w:eastAsia="Consolas" w:hAnsi="Consolas" w:cs="Consolas"/>
          <w:b/>
        </w:rPr>
        <w:t>object_marking_refs</w:t>
      </w:r>
      <w:r>
        <w:rPr>
          <w:rFonts w:ascii="Consolas" w:eastAsia="Consolas" w:hAnsi="Consolas" w:cs="Consolas"/>
        </w:rPr>
        <w:t xml:space="preserve"> </w:t>
      </w:r>
      <w:r>
        <w:t>property</w:t>
      </w:r>
      <w:r>
        <w:rPr>
          <w:rFonts w:ascii="Consolas" w:eastAsia="Consolas" w:hAnsi="Consolas" w:cs="Consolas"/>
        </w:rPr>
        <w:t xml:space="preserve">, which is an optional list of IDs of </w:t>
      </w:r>
      <w:r>
        <w:rPr>
          <w:rFonts w:ascii="Consolas" w:eastAsia="Consolas" w:hAnsi="Consolas" w:cs="Consolas"/>
          <w:color w:val="C7254E"/>
          <w:shd w:val="clear" w:color="auto" w:fill="F9F2F4"/>
        </w:rPr>
        <w:t>marking-definition</w:t>
      </w:r>
      <w:r>
        <w:rPr>
          <w:rFonts w:ascii="Consolas" w:eastAsia="Consolas" w:hAnsi="Consolas" w:cs="Consolas"/>
        </w:rPr>
        <w:t xml:space="preserve"> objects. The markings referenced </w:t>
      </w:r>
      <w:r>
        <w:t>in</w:t>
      </w:r>
      <w:r>
        <w:rPr>
          <w:rFonts w:ascii="Consolas" w:eastAsia="Consolas" w:hAnsi="Consolas" w:cs="Consolas"/>
        </w:rPr>
        <w:t xml:space="preserve"> the </w:t>
      </w:r>
      <w:r>
        <w:rPr>
          <w:rFonts w:ascii="Consolas" w:eastAsia="Consolas" w:hAnsi="Consolas" w:cs="Consolas"/>
          <w:b/>
        </w:rPr>
        <w:t>object_marking_refs</w:t>
      </w:r>
      <w:r>
        <w:rPr>
          <w:rFonts w:ascii="Consolas" w:eastAsia="Consolas" w:hAnsi="Consolas" w:cs="Consolas"/>
        </w:rPr>
        <w:t xml:space="preserve"> </w:t>
      </w:r>
      <w:r>
        <w:t>property</w:t>
      </w:r>
      <w:r>
        <w:rPr>
          <w:rFonts w:ascii="Consolas" w:eastAsia="Consolas" w:hAnsi="Consolas" w:cs="Consolas"/>
        </w:rPr>
        <w:t xml:space="preserve"> and defined in 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apply to that </w:t>
      </w:r>
      <w:r>
        <w:t>STIX Object</w:t>
      </w:r>
      <w:r>
        <w:rPr>
          <w:rFonts w:ascii="Consolas" w:eastAsia="Consolas" w:hAnsi="Consolas" w:cs="Consolas"/>
        </w:rPr>
        <w:t xml:space="preserve"> and all of its contents. Change</w:t>
      </w:r>
      <w:r>
        <w:rPr>
          <w:rFonts w:ascii="Consolas" w:eastAsia="Consolas" w:hAnsi="Consolas" w:cs="Consolas"/>
        </w:rPr>
        <w:t xml:space="preserve">s to the </w:t>
      </w:r>
      <w:r>
        <w:rPr>
          <w:rFonts w:ascii="Consolas" w:eastAsia="Consolas" w:hAnsi="Consolas" w:cs="Consolas"/>
          <w:b/>
        </w:rPr>
        <w:t>object_marking_refs</w:t>
      </w:r>
      <w:r>
        <w:rPr>
          <w:rFonts w:ascii="Consolas" w:eastAsia="Consolas" w:hAnsi="Consolas" w:cs="Consolas"/>
        </w:rPr>
        <w:t xml:space="preserve"> </w:t>
      </w:r>
      <w:r>
        <w:t>property</w:t>
      </w:r>
      <w:r>
        <w:rPr>
          <w:rFonts w:ascii="Consolas" w:eastAsia="Consolas" w:hAnsi="Consolas" w:cs="Consolas"/>
        </w:rPr>
        <w:t xml:space="preserve"> (and therefore the markings applied to the object) are treated the same as changes to any other properties on the object and follow the same rules for versioning.</w:t>
      </w:r>
    </w:p>
    <w:p w14:paraId="2EC5856E" w14:textId="77777777" w:rsidR="002949B4" w:rsidRDefault="00125358">
      <w:pPr>
        <w:pStyle w:val="Heading3"/>
        <w:contextualSpacing w:val="0"/>
      </w:pPr>
      <w:bookmarkStart w:id="71" w:name="h.urx7nishhrsz" w:colFirst="0" w:colLast="0"/>
      <w:bookmarkEnd w:id="71"/>
      <w:r>
        <w:t>​</w:t>
      </w:r>
      <w:r>
        <w:t>9.2.1.​ Examples</w:t>
      </w:r>
    </w:p>
    <w:p w14:paraId="6A9CA91F" w14:textId="77777777" w:rsidR="002949B4" w:rsidRDefault="00125358">
      <w:r>
        <w:t xml:space="preserve">This example marks the indicator and </w:t>
      </w:r>
      <w:r>
        <w:t>all its properties with the marking definition referenced by the ID.</w:t>
      </w:r>
    </w:p>
    <w:p w14:paraId="1710F423" w14:textId="77777777" w:rsidR="002949B4" w:rsidRDefault="00125358">
      <w:r>
        <w:rPr>
          <w:rFonts w:ascii="Consolas" w:eastAsia="Consolas" w:hAnsi="Consolas" w:cs="Consolas"/>
          <w:sz w:val="18"/>
          <w:szCs w:val="18"/>
          <w:shd w:val="clear" w:color="auto" w:fill="CFE2F3"/>
        </w:rPr>
        <w:t>{</w:t>
      </w:r>
    </w:p>
    <w:p w14:paraId="0072AF72" w14:textId="77777777" w:rsidR="002949B4" w:rsidRDefault="00125358">
      <w:r>
        <w:rPr>
          <w:rFonts w:ascii="Consolas" w:eastAsia="Consolas" w:hAnsi="Consolas" w:cs="Consolas"/>
          <w:sz w:val="18"/>
          <w:szCs w:val="18"/>
          <w:shd w:val="clear" w:color="auto" w:fill="CFE2F3"/>
        </w:rPr>
        <w:t xml:space="preserve">  "type": "indicator",</w:t>
      </w:r>
    </w:p>
    <w:p w14:paraId="4AC15BE4" w14:textId="77777777" w:rsidR="002949B4" w:rsidRDefault="00125358">
      <w:r>
        <w:rPr>
          <w:rFonts w:ascii="Consolas" w:eastAsia="Consolas" w:hAnsi="Consolas" w:cs="Consolas"/>
          <w:sz w:val="18"/>
          <w:szCs w:val="18"/>
          <w:shd w:val="clear" w:color="auto" w:fill="CFE2F3"/>
        </w:rPr>
        <w:t xml:space="preserve">  "id": "indicator--089a6ecb-cc15-43cc-9494-767639779235",</w:t>
      </w:r>
    </w:p>
    <w:p w14:paraId="76EF0B80" w14:textId="77777777" w:rsidR="002949B4" w:rsidRDefault="00125358">
      <w:r>
        <w:rPr>
          <w:rFonts w:ascii="Consolas" w:eastAsia="Consolas" w:hAnsi="Consolas" w:cs="Consolas"/>
          <w:sz w:val="18"/>
          <w:szCs w:val="18"/>
          <w:shd w:val="clear" w:color="auto" w:fill="CFE2F3"/>
        </w:rPr>
        <w:t xml:space="preserve">  ...</w:t>
      </w:r>
    </w:p>
    <w:p w14:paraId="4B99125A" w14:textId="77777777" w:rsidR="002949B4" w:rsidRDefault="00125358">
      <w:r>
        <w:rPr>
          <w:rFonts w:ascii="Consolas" w:eastAsia="Consolas" w:hAnsi="Consolas" w:cs="Consolas"/>
          <w:sz w:val="18"/>
          <w:szCs w:val="18"/>
          <w:shd w:val="clear" w:color="auto" w:fill="CFE2F3"/>
        </w:rPr>
        <w:t xml:space="preserve">  "object_marking_refs": ["marking-definition--089a6ecb-cc15-43cc-9494-767639779123"],</w:t>
      </w:r>
    </w:p>
    <w:p w14:paraId="4A61F36A" w14:textId="77777777" w:rsidR="002949B4" w:rsidRDefault="00125358">
      <w:r>
        <w:rPr>
          <w:rFonts w:ascii="Consolas" w:eastAsia="Consolas" w:hAnsi="Consolas" w:cs="Consolas"/>
          <w:sz w:val="18"/>
          <w:szCs w:val="18"/>
          <w:shd w:val="clear" w:color="auto" w:fill="CFE2F3"/>
        </w:rPr>
        <w:t xml:space="preserve">  ...</w:t>
      </w:r>
    </w:p>
    <w:p w14:paraId="2AC418DA" w14:textId="77777777" w:rsidR="002949B4" w:rsidRDefault="00125358">
      <w:r>
        <w:rPr>
          <w:rFonts w:ascii="Consolas" w:eastAsia="Consolas" w:hAnsi="Consolas" w:cs="Consolas"/>
          <w:sz w:val="18"/>
          <w:szCs w:val="18"/>
          <w:shd w:val="clear" w:color="auto" w:fill="CFE2F3"/>
        </w:rPr>
        <w:t>}</w:t>
      </w:r>
    </w:p>
    <w:p w14:paraId="3FFA39E3" w14:textId="77777777" w:rsidR="002949B4" w:rsidRDefault="00125358">
      <w:pPr>
        <w:pStyle w:val="Heading2"/>
        <w:contextualSpacing w:val="0"/>
      </w:pPr>
      <w:bookmarkStart w:id="72" w:name="h.robezi5egfdr" w:colFirst="0" w:colLast="0"/>
      <w:bookmarkEnd w:id="72"/>
      <w:r>
        <w:rPr>
          <w:rFonts w:ascii="Consolas" w:eastAsia="Consolas" w:hAnsi="Consolas" w:cs="Consolas"/>
        </w:rPr>
        <w:t>​</w:t>
      </w:r>
      <w:r>
        <w:rPr>
          <w:rFonts w:ascii="Consolas" w:eastAsia="Consolas" w:hAnsi="Consolas" w:cs="Consolas"/>
        </w:rPr>
        <w:t>9.3.​ Granular Markings</w:t>
      </w:r>
    </w:p>
    <w:p w14:paraId="7D8B995F" w14:textId="77777777" w:rsidR="002949B4" w:rsidRDefault="00125358">
      <w:r>
        <w:t>Whereas object markings apply to an entire STIX Object and all its properties, granular markings</w:t>
      </w:r>
      <w:r>
        <w:rPr>
          <w:rFonts w:ascii="Consolas" w:eastAsia="Consolas" w:hAnsi="Consolas" w:cs="Consolas"/>
        </w:rPr>
        <w:t xml:space="preserve"> </w:t>
      </w:r>
      <w:r>
        <w:t>allow</w:t>
      </w:r>
      <w:r>
        <w:rPr>
          <w:rFonts w:ascii="Consolas" w:eastAsia="Consolas" w:hAnsi="Consolas" w:cs="Consolas"/>
        </w:rPr>
        <w:t xml:space="preserve"> </w:t>
      </w:r>
      <w:r>
        <w:t xml:space="preserve">data </w:t>
      </w:r>
      <w:r>
        <w:rPr>
          <w:rFonts w:ascii="Consolas" w:eastAsia="Consolas" w:hAnsi="Consolas" w:cs="Consolas"/>
        </w:rPr>
        <w:t xml:space="preserve">markings </w:t>
      </w:r>
      <w:r>
        <w:t>to be</w:t>
      </w:r>
      <w:r>
        <w:rPr>
          <w:rFonts w:ascii="Consolas" w:eastAsia="Consolas" w:hAnsi="Consolas" w:cs="Consolas"/>
        </w:rPr>
        <w:t xml:space="preserve"> applied to individual portions of STIX </w:t>
      </w:r>
      <w:r>
        <w:t>O</w:t>
      </w:r>
      <w:r>
        <w:rPr>
          <w:rFonts w:ascii="Consolas" w:eastAsia="Consolas" w:hAnsi="Consolas" w:cs="Consolas"/>
        </w:rPr>
        <w:t xml:space="preserve">bjects. Granular markings are </w:t>
      </w:r>
      <w:r>
        <w:t>specified</w:t>
      </w:r>
      <w:r>
        <w:rPr>
          <w:rFonts w:ascii="Consolas" w:eastAsia="Consolas" w:hAnsi="Consolas" w:cs="Consolas"/>
        </w:rPr>
        <w:t xml:space="preserve"> in the </w:t>
      </w:r>
      <w:r>
        <w:rPr>
          <w:rFonts w:ascii="Consolas" w:eastAsia="Consolas" w:hAnsi="Consolas" w:cs="Consolas"/>
          <w:b/>
        </w:rPr>
        <w:t xml:space="preserve">granular_markings </w:t>
      </w:r>
      <w:r>
        <w:t>pro</w:t>
      </w:r>
      <w:r>
        <w:t>perty</w:t>
      </w:r>
      <w:r>
        <w:rPr>
          <w:rFonts w:ascii="Consolas" w:eastAsia="Consolas" w:hAnsi="Consolas" w:cs="Consolas"/>
        </w:rPr>
        <w:t xml:space="preserve">, which is a list of </w:t>
      </w:r>
      <w:r>
        <w:rPr>
          <w:rFonts w:ascii="Consolas" w:eastAsia="Consolas" w:hAnsi="Consolas" w:cs="Consolas"/>
          <w:color w:val="C7254E"/>
          <w:shd w:val="clear" w:color="auto" w:fill="F9F2F4"/>
        </w:rPr>
        <w:t>granular-marking</w:t>
      </w:r>
      <w:r>
        <w:rPr>
          <w:rFonts w:ascii="Consolas" w:eastAsia="Consolas" w:hAnsi="Consolas" w:cs="Consolas"/>
        </w:rPr>
        <w:t xml:space="preserve"> instances. Each of those instances contains a list of selectors to indicate what is marked and a reference to 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to be applied. Granular markings can be used, for example, to indicate th</w:t>
      </w:r>
      <w:r>
        <w:rPr>
          <w:rFonts w:ascii="Consolas" w:eastAsia="Consolas" w:hAnsi="Consolas" w:cs="Consolas"/>
        </w:rPr>
        <w:t xml:space="preserve">at the </w:t>
      </w:r>
      <w:r>
        <w:rPr>
          <w:rFonts w:ascii="Consolas" w:eastAsia="Consolas" w:hAnsi="Consolas" w:cs="Consolas"/>
          <w:b/>
        </w:rPr>
        <w:t>name</w:t>
      </w:r>
      <w:r>
        <w:rPr>
          <w:rFonts w:ascii="Consolas" w:eastAsia="Consolas" w:hAnsi="Consolas" w:cs="Consolas"/>
        </w:rPr>
        <w:t xml:space="preserve"> </w:t>
      </w:r>
      <w:r>
        <w:t>property</w:t>
      </w:r>
      <w:r>
        <w:rPr>
          <w:rFonts w:ascii="Consolas" w:eastAsia="Consolas" w:hAnsi="Consolas" w:cs="Consolas"/>
        </w:rPr>
        <w:t xml:space="preserve"> of an </w:t>
      </w:r>
      <w:r>
        <w:rPr>
          <w:rFonts w:ascii="Consolas" w:eastAsia="Consolas" w:hAnsi="Consolas" w:cs="Consolas"/>
          <w:color w:val="C7254E"/>
          <w:shd w:val="clear" w:color="auto" w:fill="F9F2F4"/>
        </w:rPr>
        <w:t>indicator</w:t>
      </w:r>
      <w:r>
        <w:rPr>
          <w:rFonts w:ascii="Consolas" w:eastAsia="Consolas" w:hAnsi="Consolas" w:cs="Consolas"/>
        </w:rPr>
        <w:t xml:space="preserve"> should be handled as TLP:GREEN, the </w:t>
      </w:r>
      <w:r>
        <w:rPr>
          <w:rFonts w:ascii="Consolas" w:eastAsia="Consolas" w:hAnsi="Consolas" w:cs="Consolas"/>
          <w:b/>
        </w:rPr>
        <w:t>description</w:t>
      </w:r>
      <w:r>
        <w:rPr>
          <w:rFonts w:ascii="Consolas" w:eastAsia="Consolas" w:hAnsi="Consolas" w:cs="Consolas"/>
        </w:rPr>
        <w:t xml:space="preserve"> </w:t>
      </w:r>
      <w:r>
        <w:t xml:space="preserve">property </w:t>
      </w:r>
      <w:r>
        <w:rPr>
          <w:rFonts w:ascii="Consolas" w:eastAsia="Consolas" w:hAnsi="Consolas" w:cs="Consolas"/>
        </w:rPr>
        <w:t xml:space="preserve">as TLP:AMBER, and the </w:t>
      </w:r>
      <w:r>
        <w:rPr>
          <w:rFonts w:ascii="Consolas" w:eastAsia="Consolas" w:hAnsi="Consolas" w:cs="Consolas"/>
          <w:b/>
        </w:rPr>
        <w:t>pattern</w:t>
      </w:r>
      <w:r>
        <w:rPr>
          <w:rFonts w:ascii="Consolas" w:eastAsia="Consolas" w:hAnsi="Consolas" w:cs="Consolas"/>
        </w:rPr>
        <w:t xml:space="preserve"> </w:t>
      </w:r>
      <w:r>
        <w:t>property as TLP:RED.</w:t>
      </w:r>
    </w:p>
    <w:p w14:paraId="6F87BE88" w14:textId="77777777" w:rsidR="002949B4" w:rsidRDefault="00125358">
      <w:pPr>
        <w:pStyle w:val="Heading3"/>
        <w:contextualSpacing w:val="0"/>
      </w:pPr>
      <w:bookmarkStart w:id="73" w:name="h.l6edgya0tyjq" w:colFirst="0" w:colLast="0"/>
      <w:bookmarkEnd w:id="73"/>
      <w:r>
        <w:t>​</w:t>
      </w:r>
      <w:r>
        <w:t>9.3.1.​ Granular Marking Type</w:t>
      </w:r>
    </w:p>
    <w:p w14:paraId="45A54C56" w14:textId="77777777" w:rsidR="002949B4" w:rsidRDefault="00125358">
      <w:r>
        <w:rPr>
          <w:rFonts w:ascii="Consolas" w:eastAsia="Consolas" w:hAnsi="Consolas" w:cs="Consolas"/>
        </w:rPr>
        <w:t xml:space="preserve">The </w:t>
      </w:r>
      <w:r>
        <w:rPr>
          <w:rFonts w:ascii="Consolas" w:eastAsia="Consolas" w:hAnsi="Consolas" w:cs="Consolas"/>
          <w:color w:val="C7254E"/>
          <w:shd w:val="clear" w:color="auto" w:fill="F9F2F4"/>
        </w:rPr>
        <w:t>granular-marking</w:t>
      </w:r>
      <w:r>
        <w:rPr>
          <w:rFonts w:ascii="Consolas" w:eastAsia="Consolas" w:hAnsi="Consolas" w:cs="Consolas"/>
        </w:rPr>
        <w:t xml:space="preserve"> type defines how the </w:t>
      </w:r>
      <w:r>
        <w:rPr>
          <w:rFonts w:ascii="Consolas" w:eastAsia="Consolas" w:hAnsi="Consolas" w:cs="Consolas"/>
          <w:color w:val="C7254E"/>
          <w:shd w:val="clear" w:color="auto" w:fill="F9F2F4"/>
        </w:rPr>
        <w:t>marking-definition</w:t>
      </w:r>
      <w:r>
        <w:rPr>
          <w:rFonts w:ascii="Consolas" w:eastAsia="Consolas" w:hAnsi="Consolas" w:cs="Consolas"/>
        </w:rPr>
        <w:t xml:space="preserve"> object referenced b</w:t>
      </w:r>
      <w:r>
        <w:rPr>
          <w:rFonts w:ascii="Consolas" w:eastAsia="Consolas" w:hAnsi="Consolas" w:cs="Consolas"/>
        </w:rPr>
        <w:t xml:space="preserve">y the </w:t>
      </w:r>
      <w:r>
        <w:rPr>
          <w:rFonts w:ascii="Consolas" w:eastAsia="Consolas" w:hAnsi="Consolas" w:cs="Consolas"/>
          <w:b/>
        </w:rPr>
        <w:t>marking_ref</w:t>
      </w:r>
      <w:r>
        <w:rPr>
          <w:rFonts w:ascii="Consolas" w:eastAsia="Consolas" w:hAnsi="Consolas" w:cs="Consolas"/>
        </w:rPr>
        <w:t xml:space="preserve"> property appl</w:t>
      </w:r>
      <w:r>
        <w:t>ies</w:t>
      </w:r>
      <w:r>
        <w:rPr>
          <w:rFonts w:ascii="Consolas" w:eastAsia="Consolas" w:hAnsi="Consolas" w:cs="Consolas"/>
        </w:rPr>
        <w:t xml:space="preserve"> to a set of content identified by the list of selectors in the </w:t>
      </w:r>
      <w:r>
        <w:rPr>
          <w:rFonts w:ascii="Consolas" w:eastAsia="Consolas" w:hAnsi="Consolas" w:cs="Consolas"/>
          <w:b/>
        </w:rPr>
        <w:t>selectors</w:t>
      </w:r>
      <w:r>
        <w:rPr>
          <w:rFonts w:ascii="Consolas" w:eastAsia="Consolas" w:hAnsi="Consolas" w:cs="Consolas"/>
        </w:rPr>
        <w:t xml:space="preserve"> prop</w:t>
      </w:r>
      <w:r>
        <w:t>erty.</w:t>
      </w:r>
    </w:p>
    <w:p w14:paraId="716E4C7E" w14:textId="77777777" w:rsidR="002949B4" w:rsidRDefault="002949B4"/>
    <w:tbl>
      <w:tblPr>
        <w:tblStyle w:val="ae"/>
        <w:tblW w:w="9345"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2949B4" w14:paraId="4961F9A2" w14:textId="77777777">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2F796207" w14:textId="77777777" w:rsidR="002949B4" w:rsidRDefault="00125358">
            <w:r>
              <w:rPr>
                <w:b/>
                <w:color w:val="FFFFFF"/>
                <w:shd w:val="clear" w:color="auto" w:fill="073763"/>
              </w:rPr>
              <w:t>Property Name</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5EB281E1" w14:textId="77777777" w:rsidR="002949B4" w:rsidRDefault="00125358">
            <w:r>
              <w:rPr>
                <w:b/>
                <w:color w:val="FFFFFF"/>
                <w:shd w:val="clear" w:color="auto" w:fill="073763"/>
              </w:rPr>
              <w:t>Type</w:t>
            </w:r>
          </w:p>
        </w:tc>
        <w:tc>
          <w:tcPr>
            <w:tcW w:w="0" w:type="auto"/>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012D7EB1" w14:textId="77777777" w:rsidR="002949B4" w:rsidRDefault="00125358">
            <w:r>
              <w:rPr>
                <w:b/>
                <w:color w:val="FFFFFF"/>
                <w:shd w:val="clear" w:color="auto" w:fill="073763"/>
              </w:rPr>
              <w:t>Description</w:t>
            </w:r>
          </w:p>
        </w:tc>
      </w:tr>
      <w:tr w:rsidR="002949B4" w14:paraId="442F7E2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29192" w14:textId="77777777" w:rsidR="002949B4" w:rsidRDefault="00125358">
            <w:pPr>
              <w:widowControl w:val="0"/>
              <w:spacing w:line="240" w:lineRule="auto"/>
            </w:pPr>
            <w:r>
              <w:rPr>
                <w:rFonts w:ascii="Consolas" w:eastAsia="Consolas" w:hAnsi="Consolas" w:cs="Consolas"/>
                <w:b/>
              </w:rPr>
              <w:t>marking_ref</w:t>
            </w:r>
            <w:r>
              <w:rPr>
                <w:rFonts w:ascii="Consolas" w:eastAsia="Consolas" w:hAnsi="Consolas" w:cs="Consolas"/>
              </w:rPr>
              <w:t xml:space="preserve"> (required)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33876B8D" w14:textId="77777777" w:rsidR="002949B4" w:rsidRDefault="00125358">
            <w:pPr>
              <w:spacing w:line="240" w:lineRule="auto"/>
            </w:pPr>
            <w:r>
              <w:rPr>
                <w:rFonts w:ascii="Consolas" w:eastAsia="Consolas" w:hAnsi="Consolas" w:cs="Consolas"/>
                <w:color w:val="C7254E"/>
                <w:shd w:val="clear" w:color="auto" w:fill="F9F2F4"/>
              </w:rPr>
              <w:t>identifier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6D35CE12"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marking_ref</w:t>
            </w:r>
            <w:r>
              <w:rPr>
                <w:rFonts w:ascii="Consolas" w:eastAsia="Consolas" w:hAnsi="Consolas" w:cs="Consolas"/>
              </w:rPr>
              <w:t xml:space="preserve"> property specifies the ID of the </w:t>
            </w:r>
            <w:r>
              <w:rPr>
                <w:rFonts w:ascii="Consolas" w:eastAsia="Consolas" w:hAnsi="Consolas" w:cs="Consolas"/>
                <w:color w:val="C7254E"/>
                <w:shd w:val="clear" w:color="auto" w:fill="F9F2F4"/>
              </w:rPr>
              <w:t>marking-definition</w:t>
            </w:r>
            <w:r>
              <w:rPr>
                <w:rFonts w:ascii="Consolas" w:eastAsia="Consolas" w:hAnsi="Consolas" w:cs="Consolas"/>
              </w:rPr>
              <w:t xml:space="preserve"> </w:t>
            </w:r>
            <w:r>
              <w:rPr>
                <w:rFonts w:ascii="Consolas" w:eastAsia="Consolas" w:hAnsi="Consolas" w:cs="Consolas"/>
              </w:rPr>
              <w:t xml:space="preserve">object that </w:t>
            </w:r>
            <w:r>
              <w:t>describes the marking.</w:t>
            </w:r>
          </w:p>
        </w:tc>
      </w:tr>
      <w:tr w:rsidR="002949B4" w14:paraId="3D0C89A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86514" w14:textId="77777777" w:rsidR="002949B4" w:rsidRDefault="00125358">
            <w:pPr>
              <w:widowControl w:val="0"/>
              <w:spacing w:line="240" w:lineRule="auto"/>
            </w:pPr>
            <w:r>
              <w:rPr>
                <w:rFonts w:ascii="Consolas" w:eastAsia="Consolas" w:hAnsi="Consolas" w:cs="Consolas"/>
                <w:b/>
              </w:rPr>
              <w:t>selectors</w:t>
            </w:r>
            <w:r>
              <w:rPr>
                <w:b/>
              </w:rPr>
              <w:t xml:space="preserve"> </w:t>
            </w:r>
          </w:p>
          <w:p w14:paraId="761A9D35" w14:textId="77777777" w:rsidR="002949B4" w:rsidRDefault="00125358">
            <w:pPr>
              <w:widowControl w:val="0"/>
              <w:spacing w:line="240" w:lineRule="auto"/>
            </w:pPr>
            <w:r>
              <w:t>(required)</w:t>
            </w:r>
          </w:p>
          <w:p w14:paraId="760DFEA6" w14:textId="77777777" w:rsidR="002949B4" w:rsidRDefault="002949B4"/>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11EF2503" w14:textId="77777777" w:rsidR="002949B4" w:rsidRDefault="00125358">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string</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14:paraId="1E6B9D90"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b/>
              </w:rPr>
              <w:t>selectors</w:t>
            </w:r>
            <w:r>
              <w:rPr>
                <w:rFonts w:ascii="Consolas" w:eastAsia="Consolas" w:hAnsi="Consolas" w:cs="Consolas"/>
              </w:rPr>
              <w:t xml:space="preserve"> property specifies a list of selectors for content contained within the STIX </w:t>
            </w:r>
            <w:r>
              <w:t>O</w:t>
            </w:r>
            <w:r>
              <w:rPr>
                <w:rFonts w:ascii="Consolas" w:eastAsia="Consolas" w:hAnsi="Consolas" w:cs="Consolas"/>
              </w:rPr>
              <w:t xml:space="preserve">bject in which this property appears. Selectors </w:t>
            </w:r>
            <w:r>
              <w:rPr>
                <w:rFonts w:ascii="Consolas" w:eastAsia="Consolas" w:hAnsi="Consolas" w:cs="Consolas"/>
                <w:b/>
              </w:rPr>
              <w:t xml:space="preserve">MUST </w:t>
            </w:r>
            <w:r>
              <w:rPr>
                <w:rFonts w:ascii="Consolas" w:eastAsia="Consolas" w:hAnsi="Consolas" w:cs="Consolas"/>
              </w:rPr>
              <w:t>conform to the syntax defined in [Section TODO].</w:t>
            </w:r>
          </w:p>
          <w:p w14:paraId="21885D01" w14:textId="77777777" w:rsidR="002949B4" w:rsidRDefault="002949B4">
            <w:pPr>
              <w:widowControl w:val="0"/>
              <w:spacing w:line="240" w:lineRule="auto"/>
            </w:pPr>
          </w:p>
          <w:p w14:paraId="0764B1FA" w14:textId="77777777" w:rsidR="002949B4" w:rsidRDefault="00125358">
            <w:pPr>
              <w:widowControl w:val="0"/>
              <w:spacing w:line="240" w:lineRule="auto"/>
            </w:pPr>
            <w:r>
              <w:rPr>
                <w:rFonts w:ascii="Consolas" w:eastAsia="Consolas" w:hAnsi="Consolas" w:cs="Consolas"/>
              </w:rPr>
              <w:t xml:space="preserve">The </w:t>
            </w:r>
            <w:r>
              <w:rPr>
                <w:rFonts w:ascii="Consolas" w:eastAsia="Consolas" w:hAnsi="Consolas" w:cs="Consolas"/>
                <w:color w:val="C7254E"/>
                <w:shd w:val="clear" w:color="auto" w:fill="F9F2F4"/>
              </w:rPr>
              <w:t>marking-definition</w:t>
            </w:r>
            <w:r>
              <w:rPr>
                <w:rFonts w:ascii="Consolas" w:eastAsia="Consolas" w:hAnsi="Consolas" w:cs="Consolas"/>
              </w:rPr>
              <w:t xml:space="preserve"> referenced in the </w:t>
            </w:r>
            <w:r>
              <w:rPr>
                <w:rFonts w:ascii="Consolas" w:eastAsia="Consolas" w:hAnsi="Consolas" w:cs="Consolas"/>
                <w:b/>
              </w:rPr>
              <w:t>marking_ref</w:t>
            </w:r>
            <w:r>
              <w:rPr>
                <w:rFonts w:ascii="Consolas" w:eastAsia="Consolas" w:hAnsi="Consolas" w:cs="Consolas"/>
              </w:rPr>
              <w:t xml:space="preserve"> field </w:t>
            </w:r>
            <w:r>
              <w:t xml:space="preserve">is </w:t>
            </w:r>
            <w:r>
              <w:rPr>
                <w:rFonts w:ascii="Consolas" w:eastAsia="Consolas" w:hAnsi="Consolas" w:cs="Consolas"/>
              </w:rPr>
              <w:t>applied to the content selected by the selectors in this list.</w:t>
            </w:r>
          </w:p>
        </w:tc>
      </w:tr>
    </w:tbl>
    <w:p w14:paraId="2509B099" w14:textId="77777777" w:rsidR="002949B4" w:rsidRDefault="002949B4"/>
    <w:p w14:paraId="7FC8AAC1" w14:textId="77777777" w:rsidR="002949B4" w:rsidRDefault="00125358">
      <w:pPr>
        <w:pStyle w:val="Heading4"/>
        <w:contextualSpacing w:val="0"/>
      </w:pPr>
      <w:bookmarkStart w:id="74" w:name="h.5jigd52xda5r" w:colFirst="0" w:colLast="0"/>
      <w:bookmarkEnd w:id="74"/>
      <w:r>
        <w:t>​</w:t>
      </w:r>
      <w:r>
        <w:t>9.3.1.1.​ Selector Syntax</w:t>
      </w:r>
    </w:p>
    <w:p w14:paraId="504BB1C3" w14:textId="77777777" w:rsidR="002949B4" w:rsidRDefault="00125358">
      <w:r>
        <w:rPr>
          <w:rFonts w:ascii="Consolas" w:eastAsia="Consolas" w:hAnsi="Consolas" w:cs="Consolas"/>
        </w:rPr>
        <w:t xml:space="preserve">Selectors contained in the </w:t>
      </w:r>
      <w:r>
        <w:rPr>
          <w:rFonts w:ascii="Consolas" w:eastAsia="Consolas" w:hAnsi="Consolas" w:cs="Consolas"/>
          <w:b/>
        </w:rPr>
        <w:t>selectors</w:t>
      </w:r>
      <w:r>
        <w:rPr>
          <w:rFonts w:ascii="Consolas" w:eastAsia="Consolas" w:hAnsi="Consolas" w:cs="Consolas"/>
        </w:rPr>
        <w:t xml:space="preserve"> list are string</w:t>
      </w:r>
      <w:r>
        <w:rPr>
          <w:rFonts w:ascii="Consolas" w:eastAsia="Consolas" w:hAnsi="Consolas" w:cs="Consolas"/>
        </w:rPr>
        <w:t xml:space="preserve">s that consist of multiple components that </w:t>
      </w:r>
      <w:r>
        <w:rPr>
          <w:rFonts w:ascii="Consolas" w:eastAsia="Consolas" w:hAnsi="Consolas" w:cs="Consolas"/>
          <w:b/>
        </w:rPr>
        <w:t>MUST</w:t>
      </w:r>
      <w:r>
        <w:rPr>
          <w:rFonts w:ascii="Consolas" w:eastAsia="Consolas" w:hAnsi="Consolas" w:cs="Consolas"/>
        </w:rPr>
        <w:t xml:space="preserve"> be separated by the </w:t>
      </w:r>
      <w:r>
        <w:rPr>
          <w:rFonts w:ascii="Consolas" w:eastAsia="Consolas" w:hAnsi="Consolas" w:cs="Consolas"/>
          <w:color w:val="38761D"/>
          <w:shd w:val="clear" w:color="auto" w:fill="D9EAD3"/>
        </w:rPr>
        <w:t>.</w:t>
      </w:r>
      <w:r>
        <w:rPr>
          <w:rFonts w:ascii="Consolas" w:eastAsia="Consolas" w:hAnsi="Consolas" w:cs="Consolas"/>
        </w:rPr>
        <w:t xml:space="preserve"> character. Each component </w:t>
      </w:r>
      <w:r>
        <w:rPr>
          <w:rFonts w:ascii="Consolas" w:eastAsia="Consolas" w:hAnsi="Consolas" w:cs="Consolas"/>
          <w:b/>
        </w:rPr>
        <w:t xml:space="preserve">MUST </w:t>
      </w:r>
      <w:r>
        <w:t>be one of:</w:t>
      </w:r>
    </w:p>
    <w:p w14:paraId="02EF653A" w14:textId="77777777" w:rsidR="002949B4" w:rsidRDefault="002949B4"/>
    <w:p w14:paraId="350B1E50" w14:textId="77777777" w:rsidR="002949B4" w:rsidRDefault="00125358">
      <w:pPr>
        <w:numPr>
          <w:ilvl w:val="0"/>
          <w:numId w:val="2"/>
        </w:numPr>
        <w:ind w:hanging="360"/>
        <w:contextualSpacing/>
      </w:pPr>
      <w:r>
        <w:rPr>
          <w:rFonts w:ascii="Consolas" w:eastAsia="Consolas" w:hAnsi="Consolas" w:cs="Consolas"/>
        </w:rPr>
        <w:t xml:space="preserve">A property name, e.g. </w:t>
      </w:r>
      <w:r>
        <w:rPr>
          <w:rFonts w:ascii="Consolas" w:eastAsia="Consolas" w:hAnsi="Consolas" w:cs="Consolas"/>
          <w:color w:val="38761D"/>
          <w:shd w:val="clear" w:color="auto" w:fill="D9EAD3"/>
        </w:rPr>
        <w:t>description</w:t>
      </w:r>
      <w:r>
        <w:rPr>
          <w:rFonts w:ascii="Consolas" w:eastAsia="Consolas" w:hAnsi="Consolas" w:cs="Consolas"/>
        </w:rPr>
        <w:t>, or;</w:t>
      </w:r>
    </w:p>
    <w:p w14:paraId="0696BE68" w14:textId="77777777" w:rsidR="002949B4" w:rsidRDefault="00125358">
      <w:pPr>
        <w:numPr>
          <w:ilvl w:val="0"/>
          <w:numId w:val="2"/>
        </w:numPr>
        <w:ind w:hanging="360"/>
        <w:contextualSpacing/>
      </w:pPr>
      <w:r>
        <w:rPr>
          <w:rFonts w:ascii="Consolas" w:eastAsia="Consolas" w:hAnsi="Consolas" w:cs="Consolas"/>
        </w:rPr>
        <w:t xml:space="preserve">A zero-based </w:t>
      </w:r>
      <w:r>
        <w:t>list</w:t>
      </w:r>
      <w:r>
        <w:rPr>
          <w:rFonts w:ascii="Consolas" w:eastAsia="Consolas" w:hAnsi="Consolas" w:cs="Consolas"/>
        </w:rPr>
        <w:t xml:space="preserve"> index, specified as a non-negative integer in square brackets, e.g. </w:t>
      </w:r>
      <w:r>
        <w:rPr>
          <w:rFonts w:ascii="Consolas" w:eastAsia="Consolas" w:hAnsi="Consolas" w:cs="Consolas"/>
          <w:color w:val="38761D"/>
          <w:shd w:val="clear" w:color="auto" w:fill="D9EAD3"/>
        </w:rPr>
        <w:t>[4]</w:t>
      </w:r>
    </w:p>
    <w:p w14:paraId="60135001" w14:textId="77777777" w:rsidR="002949B4" w:rsidRDefault="002949B4"/>
    <w:p w14:paraId="5FF1275B" w14:textId="77777777" w:rsidR="002949B4" w:rsidRDefault="00125358">
      <w:r>
        <w:t xml:space="preserve">Selectors </w:t>
      </w:r>
      <w:r>
        <w:t xml:space="preserve">denote path traversals: the root of each selector is the STIX Object that the </w:t>
      </w:r>
      <w:r>
        <w:rPr>
          <w:rFonts w:ascii="Consolas" w:eastAsia="Consolas" w:hAnsi="Consolas" w:cs="Consolas"/>
          <w:b/>
        </w:rPr>
        <w:t>granular_markings</w:t>
      </w:r>
      <w:r>
        <w:t xml:space="preserve"> field </w:t>
      </w:r>
      <w:r>
        <w:rPr>
          <w:rFonts w:ascii="Consolas" w:eastAsia="Consolas" w:hAnsi="Consolas" w:cs="Consolas"/>
        </w:rPr>
        <w:t>appears</w:t>
      </w:r>
      <w:r>
        <w:t xml:space="preserve"> in. Starting from that root, for each component in the selector, properties and list items are traversed. When the complete list has been traverse</w:t>
      </w:r>
      <w:r>
        <w:t>d, the value of the content is considered selected.</w:t>
      </w:r>
    </w:p>
    <w:p w14:paraId="417FA49A" w14:textId="77777777" w:rsidR="002949B4" w:rsidRDefault="002949B4"/>
    <w:p w14:paraId="58DA79EA" w14:textId="77777777" w:rsidR="002949B4" w:rsidRDefault="00125358">
      <w:r>
        <w:t xml:space="preserve">Selectors </w:t>
      </w:r>
      <w:r>
        <w:rPr>
          <w:b/>
        </w:rPr>
        <w:t xml:space="preserve">MUST </w:t>
      </w:r>
      <w:r>
        <w:t>refer to properties or list items that are actually present on the marked object.</w:t>
      </w:r>
    </w:p>
    <w:p w14:paraId="5083FB45" w14:textId="77777777" w:rsidR="002949B4" w:rsidRDefault="002949B4"/>
    <w:p w14:paraId="724B6A2B" w14:textId="77777777" w:rsidR="002949B4" w:rsidRDefault="00125358">
      <w:r>
        <w:t>As an example, consider the following STIX Object:</w:t>
      </w:r>
    </w:p>
    <w:p w14:paraId="5234E73C" w14:textId="77777777" w:rsidR="002949B4" w:rsidRDefault="002949B4"/>
    <w:p w14:paraId="5297CD20" w14:textId="77777777" w:rsidR="002949B4" w:rsidRDefault="00125358">
      <w:r>
        <w:rPr>
          <w:rFonts w:ascii="Consolas" w:eastAsia="Consolas" w:hAnsi="Consolas" w:cs="Consolas"/>
          <w:sz w:val="18"/>
          <w:szCs w:val="18"/>
          <w:shd w:val="clear" w:color="auto" w:fill="CFE2F3"/>
        </w:rPr>
        <w:t>{</w:t>
      </w:r>
    </w:p>
    <w:p w14:paraId="24A526C8" w14:textId="77777777" w:rsidR="002949B4" w:rsidRDefault="00125358">
      <w:r>
        <w:rPr>
          <w:rFonts w:ascii="Consolas" w:eastAsia="Consolas" w:hAnsi="Consolas" w:cs="Consolas"/>
          <w:sz w:val="18"/>
          <w:szCs w:val="18"/>
          <w:shd w:val="clear" w:color="auto" w:fill="CFE2F3"/>
        </w:rPr>
        <w:t xml:space="preserve">  "id": "vulnerability--ee916c28-c7a4-4d0d-ad56-a8d</w:t>
      </w:r>
      <w:r>
        <w:rPr>
          <w:rFonts w:ascii="Consolas" w:eastAsia="Consolas" w:hAnsi="Consolas" w:cs="Consolas"/>
          <w:sz w:val="18"/>
          <w:szCs w:val="18"/>
          <w:shd w:val="clear" w:color="auto" w:fill="CFE2F3"/>
        </w:rPr>
        <w:t>357f89fef",</w:t>
      </w:r>
    </w:p>
    <w:p w14:paraId="6ECD9E8B" w14:textId="77777777" w:rsidR="002949B4" w:rsidRDefault="00125358">
      <w:r>
        <w:rPr>
          <w:rFonts w:ascii="Consolas" w:eastAsia="Consolas" w:hAnsi="Consolas" w:cs="Consolas"/>
          <w:sz w:val="18"/>
          <w:szCs w:val="18"/>
          <w:shd w:val="clear" w:color="auto" w:fill="CFE2F3"/>
        </w:rPr>
        <w:t xml:space="preserve">  "created": "2016-02-14T00:00:00Z",</w:t>
      </w:r>
    </w:p>
    <w:p w14:paraId="61483D2B" w14:textId="77777777" w:rsidR="002949B4" w:rsidRDefault="00125358">
      <w:r>
        <w:rPr>
          <w:rFonts w:ascii="Consolas" w:eastAsia="Consolas" w:hAnsi="Consolas" w:cs="Consolas"/>
          <w:sz w:val="18"/>
          <w:szCs w:val="18"/>
          <w:shd w:val="clear" w:color="auto" w:fill="CFE2F3"/>
        </w:rPr>
        <w:t xml:space="preserve">  "modified": "2016-02-14T00:00:00Z",</w:t>
      </w:r>
    </w:p>
    <w:p w14:paraId="2B5F926F" w14:textId="77777777" w:rsidR="002949B4" w:rsidRDefault="00125358">
      <w:r>
        <w:rPr>
          <w:rFonts w:ascii="Consolas" w:eastAsia="Consolas" w:hAnsi="Consolas" w:cs="Consolas"/>
          <w:sz w:val="18"/>
          <w:szCs w:val="18"/>
          <w:shd w:val="clear" w:color="auto" w:fill="CFE2F3"/>
        </w:rPr>
        <w:t xml:space="preserve">  "version": 1,</w:t>
      </w:r>
    </w:p>
    <w:p w14:paraId="0C8170D0" w14:textId="77777777" w:rsidR="002949B4" w:rsidRDefault="00125358">
      <w:r>
        <w:rPr>
          <w:rFonts w:ascii="Consolas" w:eastAsia="Consolas" w:hAnsi="Consolas" w:cs="Consolas"/>
          <w:sz w:val="18"/>
          <w:szCs w:val="18"/>
          <w:shd w:val="clear" w:color="auto" w:fill="CFE2F3"/>
        </w:rPr>
        <w:t xml:space="preserve">  "type": "</w:t>
      </w:r>
      <w:r>
        <w:rPr>
          <w:rFonts w:ascii="Consolas" w:eastAsia="Consolas" w:hAnsi="Consolas" w:cs="Consolas"/>
          <w:sz w:val="18"/>
          <w:szCs w:val="18"/>
          <w:shd w:val="clear" w:color="auto" w:fill="CFE2F3"/>
        </w:rPr>
        <w:t>vulnerability</w:t>
      </w:r>
      <w:r>
        <w:rPr>
          <w:rFonts w:ascii="Consolas" w:eastAsia="Consolas" w:hAnsi="Consolas" w:cs="Consolas"/>
          <w:sz w:val="18"/>
          <w:szCs w:val="18"/>
          <w:shd w:val="clear" w:color="auto" w:fill="CFE2F3"/>
        </w:rPr>
        <w:t>",</w:t>
      </w:r>
    </w:p>
    <w:p w14:paraId="5CD18FC9" w14:textId="77777777" w:rsidR="002949B4" w:rsidRDefault="00125358">
      <w:r>
        <w:rPr>
          <w:rFonts w:ascii="Consolas" w:eastAsia="Consolas" w:hAnsi="Consolas" w:cs="Consolas"/>
          <w:sz w:val="18"/>
          <w:szCs w:val="18"/>
          <w:shd w:val="clear" w:color="auto" w:fill="CFE2F3"/>
        </w:rPr>
        <w:t xml:space="preserve">  "name": "CVE-2014-0160",</w:t>
      </w:r>
    </w:p>
    <w:p w14:paraId="6E860302" w14:textId="77777777" w:rsidR="002949B4" w:rsidRDefault="00125358">
      <w:r>
        <w:rPr>
          <w:rFonts w:ascii="Consolas" w:eastAsia="Consolas" w:hAnsi="Consolas" w:cs="Consolas"/>
          <w:sz w:val="18"/>
          <w:szCs w:val="18"/>
          <w:shd w:val="clear" w:color="auto" w:fill="CFE2F3"/>
        </w:rPr>
        <w:t xml:space="preserve">  "description": "The (1) TLS...",</w:t>
      </w:r>
    </w:p>
    <w:p w14:paraId="262E60A2"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external_references</w:t>
      </w:r>
      <w:r>
        <w:rPr>
          <w:rFonts w:ascii="Consolas" w:eastAsia="Consolas" w:hAnsi="Consolas" w:cs="Consolas"/>
          <w:sz w:val="18"/>
          <w:szCs w:val="18"/>
          <w:shd w:val="clear" w:color="auto" w:fill="CFE2F3"/>
        </w:rPr>
        <w:t>": [{</w:t>
      </w:r>
    </w:p>
    <w:p w14:paraId="5C3DF8E6"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source_name</w:t>
      </w:r>
      <w:r>
        <w:rPr>
          <w:rFonts w:ascii="Consolas" w:eastAsia="Consolas" w:hAnsi="Consolas" w:cs="Consolas"/>
          <w:sz w:val="18"/>
          <w:szCs w:val="18"/>
          <w:shd w:val="clear" w:color="auto" w:fill="CFE2F3"/>
        </w:rPr>
        <w:t>": "</w:t>
      </w:r>
      <w:r>
        <w:rPr>
          <w:rFonts w:ascii="Consolas" w:eastAsia="Consolas" w:hAnsi="Consolas" w:cs="Consolas"/>
          <w:sz w:val="18"/>
          <w:szCs w:val="18"/>
          <w:shd w:val="clear" w:color="auto" w:fill="CFE2F3"/>
        </w:rPr>
        <w:t>cve</w:t>
      </w:r>
      <w:r>
        <w:rPr>
          <w:rFonts w:ascii="Consolas" w:eastAsia="Consolas" w:hAnsi="Consolas" w:cs="Consolas"/>
          <w:sz w:val="18"/>
          <w:szCs w:val="18"/>
          <w:shd w:val="clear" w:color="auto" w:fill="CFE2F3"/>
        </w:rPr>
        <w:t>",</w:t>
      </w:r>
    </w:p>
    <w:p w14:paraId="5082656C" w14:textId="77777777" w:rsidR="002949B4" w:rsidRDefault="00125358">
      <w:r>
        <w:rPr>
          <w:rFonts w:ascii="Consolas" w:eastAsia="Consolas" w:hAnsi="Consolas" w:cs="Consolas"/>
          <w:sz w:val="18"/>
          <w:szCs w:val="18"/>
          <w:shd w:val="clear" w:color="auto" w:fill="CFE2F3"/>
        </w:rPr>
        <w:t xml:space="preserve">    "exter</w:t>
      </w:r>
      <w:r>
        <w:rPr>
          <w:rFonts w:ascii="Consolas" w:eastAsia="Consolas" w:hAnsi="Consolas" w:cs="Consolas"/>
          <w:sz w:val="18"/>
          <w:szCs w:val="18"/>
          <w:shd w:val="clear" w:color="auto" w:fill="CFE2F3"/>
        </w:rPr>
        <w:t>nal_id": "</w:t>
      </w:r>
      <w:r>
        <w:rPr>
          <w:rFonts w:ascii="Consolas" w:eastAsia="Consolas" w:hAnsi="Consolas" w:cs="Consolas"/>
          <w:sz w:val="18"/>
          <w:szCs w:val="18"/>
          <w:shd w:val="clear" w:color="auto" w:fill="CFE2F3"/>
        </w:rPr>
        <w:t>CVE-2014-0160</w:t>
      </w:r>
      <w:r>
        <w:rPr>
          <w:rFonts w:ascii="Consolas" w:eastAsia="Consolas" w:hAnsi="Consolas" w:cs="Consolas"/>
          <w:sz w:val="18"/>
          <w:szCs w:val="18"/>
          <w:shd w:val="clear" w:color="auto" w:fill="CFE2F3"/>
        </w:rPr>
        <w:t>"</w:t>
      </w:r>
    </w:p>
    <w:p w14:paraId="3579C038" w14:textId="77777777" w:rsidR="002949B4" w:rsidRDefault="00125358">
      <w:r>
        <w:rPr>
          <w:rFonts w:ascii="Consolas" w:eastAsia="Consolas" w:hAnsi="Consolas" w:cs="Consolas"/>
          <w:sz w:val="18"/>
          <w:szCs w:val="18"/>
          <w:shd w:val="clear" w:color="auto" w:fill="CFE2F3"/>
        </w:rPr>
        <w:t xml:space="preserve">  }],</w:t>
      </w:r>
    </w:p>
    <w:p w14:paraId="1ACFF1F9" w14:textId="77777777" w:rsidR="002949B4" w:rsidRDefault="00125358">
      <w:r>
        <w:rPr>
          <w:rFonts w:ascii="Consolas" w:eastAsia="Consolas" w:hAnsi="Consolas" w:cs="Consolas"/>
          <w:sz w:val="18"/>
          <w:szCs w:val="18"/>
          <w:shd w:val="clear" w:color="auto" w:fill="CFE2F3"/>
        </w:rPr>
        <w:t xml:space="preserve">  "labels": ["heartbleed", "has-logo"]</w:t>
      </w:r>
    </w:p>
    <w:p w14:paraId="368297D4" w14:textId="77777777" w:rsidR="002949B4" w:rsidRDefault="00125358">
      <w:r>
        <w:rPr>
          <w:rFonts w:ascii="Consolas" w:eastAsia="Consolas" w:hAnsi="Consolas" w:cs="Consolas"/>
          <w:sz w:val="18"/>
          <w:szCs w:val="18"/>
          <w:shd w:val="clear" w:color="auto" w:fill="CFE2F3"/>
        </w:rPr>
        <w:t>}</w:t>
      </w:r>
    </w:p>
    <w:p w14:paraId="4B076699" w14:textId="77777777" w:rsidR="002949B4" w:rsidRDefault="002949B4"/>
    <w:p w14:paraId="75F7D977" w14:textId="77777777" w:rsidR="002949B4" w:rsidRDefault="00125358">
      <w:r>
        <w:t xml:space="preserve">Valid selectors: </w:t>
      </w:r>
    </w:p>
    <w:p w14:paraId="405E9AEC" w14:textId="77777777" w:rsidR="002949B4" w:rsidRDefault="002949B4"/>
    <w:p w14:paraId="086A30C5"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The (1) TLS...</w:t>
      </w:r>
      <w:r>
        <w:t>")</w:t>
      </w:r>
    </w:p>
    <w:p w14:paraId="6CDDB1A8"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external_references.[0].source_name</w:t>
      </w:r>
      <w:r>
        <w:t xml:space="preserve"> selects the </w:t>
      </w:r>
      <w:r>
        <w:rPr>
          <w:rFonts w:ascii="Consolas" w:eastAsia="Consolas" w:hAnsi="Consolas" w:cs="Consolas"/>
          <w:b/>
        </w:rPr>
        <w:t>source_name</w:t>
      </w:r>
      <w:r>
        <w:t xml:space="preserve"> property of the first value of the </w:t>
      </w:r>
      <w:r>
        <w:rPr>
          <w:rFonts w:ascii="Consolas" w:eastAsia="Consolas" w:hAnsi="Consolas" w:cs="Consolas"/>
          <w:b/>
        </w:rPr>
        <w:t>external_references</w:t>
      </w:r>
      <w:r>
        <w:t xml:space="preserve"> list (“</w:t>
      </w:r>
      <w:r>
        <w:rPr>
          <w:rFonts w:ascii="Consolas" w:eastAsia="Consolas" w:hAnsi="Consolas" w:cs="Consolas"/>
        </w:rPr>
        <w:t>cve</w:t>
      </w:r>
      <w:r>
        <w:t>”).</w:t>
      </w:r>
    </w:p>
    <w:p w14:paraId="0FF56DCC"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labels.[0]</w:t>
      </w:r>
      <w:r>
        <w:t xml:space="preserve"> selects the first item contained within the </w:t>
      </w:r>
      <w:r>
        <w:rPr>
          <w:rFonts w:ascii="Consolas" w:eastAsia="Consolas" w:hAnsi="Consolas" w:cs="Consolas"/>
          <w:b/>
        </w:rPr>
        <w:t>labels</w:t>
      </w:r>
      <w:r>
        <w:t xml:space="preserve"> list ("</w:t>
      </w:r>
      <w:r>
        <w:rPr>
          <w:rFonts w:ascii="Consolas" w:eastAsia="Consolas" w:hAnsi="Consolas" w:cs="Consolas"/>
        </w:rPr>
        <w:t>heartbleed</w:t>
      </w:r>
      <w:r>
        <w:t>")</w:t>
      </w:r>
    </w:p>
    <w:p w14:paraId="5581F703"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labels</w:t>
      </w:r>
      <w:r>
        <w:rPr>
          <w:rFonts w:ascii="Consolas" w:eastAsia="Consolas" w:hAnsi="Consolas" w:cs="Consolas"/>
        </w:rPr>
        <w:t xml:space="preserve"> selects the list contained in the </w:t>
      </w:r>
      <w:r>
        <w:rPr>
          <w:rFonts w:ascii="Consolas" w:eastAsia="Consolas" w:hAnsi="Consolas" w:cs="Consolas"/>
          <w:b/>
        </w:rPr>
        <w:t>labels</w:t>
      </w:r>
      <w:r>
        <w:rPr>
          <w:rFonts w:ascii="Consolas" w:eastAsia="Consolas" w:hAnsi="Consolas" w:cs="Consolas"/>
        </w:rPr>
        <w:t xml:space="preserve"> property. Due to the recursive nature of the selector, that includes all items in the list (</w:t>
      </w:r>
      <w:r>
        <w:rPr>
          <w:rFonts w:ascii="Consolas" w:eastAsia="Consolas" w:hAnsi="Consolas" w:cs="Consolas"/>
        </w:rPr>
        <w:t>["heartbleed", "has-logo"])</w:t>
      </w:r>
      <w:r>
        <w:t>.</w:t>
      </w:r>
    </w:p>
    <w:p w14:paraId="75EE0800"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external_references</w:t>
      </w:r>
      <w:r>
        <w:rPr>
          <w:rFonts w:ascii="Consolas" w:eastAsia="Consolas" w:hAnsi="Consolas" w:cs="Consolas"/>
        </w:rPr>
        <w:t xml:space="preserve"> selects the list contained in the </w:t>
      </w:r>
      <w:r>
        <w:rPr>
          <w:rFonts w:ascii="Consolas" w:eastAsia="Consolas" w:hAnsi="Consolas" w:cs="Consolas"/>
          <w:b/>
        </w:rPr>
        <w:t>external_references</w:t>
      </w:r>
      <w:r>
        <w:t xml:space="preserve"> property. Due to the recursive nature of the selector, that includes all list items and all properties of those list items.</w:t>
      </w:r>
    </w:p>
    <w:p w14:paraId="47B5E701" w14:textId="77777777" w:rsidR="002949B4" w:rsidRDefault="002949B4"/>
    <w:p w14:paraId="286BE6B5" w14:textId="77777777" w:rsidR="002949B4" w:rsidRDefault="00125358">
      <w:r>
        <w:t>Invalid selectors:</w:t>
      </w:r>
    </w:p>
    <w:p w14:paraId="4E7E8352" w14:textId="77777777" w:rsidR="002949B4" w:rsidRDefault="002949B4"/>
    <w:p w14:paraId="6680CB43"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pattern</w:t>
      </w:r>
      <w:r>
        <w:rPr>
          <w:rFonts w:ascii="Consolas" w:eastAsia="Consolas" w:hAnsi="Consolas" w:cs="Consolas"/>
        </w:rPr>
        <w:t xml:space="preserve"> </w:t>
      </w:r>
      <w:r>
        <w:rPr>
          <w:rFonts w:ascii="Consolas" w:eastAsia="Consolas" w:hAnsi="Consolas" w:cs="Consolas"/>
        </w:rPr>
        <w:t xml:space="preserve">and </w:t>
      </w:r>
      <w:r>
        <w:rPr>
          <w:rFonts w:ascii="Consolas" w:eastAsia="Consolas" w:hAnsi="Consolas" w:cs="Consolas"/>
          <w:color w:val="38761D"/>
          <w:shd w:val="clear" w:color="auto" w:fill="D9EAD3"/>
        </w:rPr>
        <w:t>external_references.[3]</w:t>
      </w:r>
      <w:r>
        <w:rPr>
          <w:rFonts w:ascii="Consolas" w:eastAsia="Consolas" w:hAnsi="Consolas" w:cs="Consolas"/>
        </w:rPr>
        <w:t xml:space="preserve"> are invalid selectors because they refer to content not present in that object</w:t>
      </w:r>
      <w:r>
        <w:t>.</w:t>
      </w:r>
    </w:p>
    <w:p w14:paraId="7602A772"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description.[0]</w:t>
      </w:r>
      <w:r>
        <w:rPr>
          <w:rFonts w:ascii="Consolas" w:eastAsia="Consolas" w:hAnsi="Consolas" w:cs="Consolas"/>
        </w:rPr>
        <w:t xml:space="preserve"> is an invalid selector because the </w:t>
      </w:r>
      <w:r>
        <w:rPr>
          <w:rFonts w:ascii="Consolas" w:eastAsia="Consolas" w:hAnsi="Consolas" w:cs="Consolas"/>
          <w:color w:val="38761D"/>
          <w:shd w:val="clear" w:color="auto" w:fill="D9EAD3"/>
        </w:rPr>
        <w:t>description</w:t>
      </w:r>
      <w:r>
        <w:t xml:space="preserve"> property is a string and not a list.</w:t>
      </w:r>
    </w:p>
    <w:p w14:paraId="5EDEC602" w14:textId="77777777" w:rsidR="002949B4" w:rsidRDefault="00125358">
      <w:pPr>
        <w:numPr>
          <w:ilvl w:val="0"/>
          <w:numId w:val="1"/>
        </w:numPr>
        <w:ind w:hanging="360"/>
        <w:contextualSpacing/>
      </w:pPr>
      <w:r>
        <w:rPr>
          <w:rFonts w:ascii="Consolas" w:eastAsia="Consolas" w:hAnsi="Consolas" w:cs="Consolas"/>
          <w:color w:val="38761D"/>
          <w:shd w:val="clear" w:color="auto" w:fill="D9EAD3"/>
        </w:rPr>
        <w:t>labels.name</w:t>
      </w:r>
      <w:r>
        <w:t xml:space="preserve"> is an invalid selector because </w:t>
      </w:r>
      <w:r>
        <w:rPr>
          <w:rFonts w:ascii="Consolas" w:eastAsia="Consolas" w:hAnsi="Consolas" w:cs="Consolas"/>
          <w:color w:val="38761D"/>
          <w:shd w:val="clear" w:color="auto" w:fill="D9EAD3"/>
        </w:rPr>
        <w:t>label</w:t>
      </w:r>
      <w:r>
        <w:rPr>
          <w:rFonts w:ascii="Consolas" w:eastAsia="Consolas" w:hAnsi="Consolas" w:cs="Consolas"/>
          <w:color w:val="38761D"/>
          <w:shd w:val="clear" w:color="auto" w:fill="D9EAD3"/>
        </w:rPr>
        <w:t>s</w:t>
      </w:r>
      <w:r>
        <w:t xml:space="preserve"> property is a list and not an object.</w:t>
      </w:r>
    </w:p>
    <w:p w14:paraId="235F35D6" w14:textId="77777777" w:rsidR="002949B4" w:rsidRDefault="002949B4"/>
    <w:p w14:paraId="16A116EE" w14:textId="77777777" w:rsidR="002949B4" w:rsidRDefault="00125358">
      <w:r>
        <w:rPr>
          <w:rFonts w:ascii="Consolas" w:eastAsia="Consolas" w:hAnsi="Consolas" w:cs="Consolas"/>
        </w:rPr>
        <w:t>This syntax is inspired by JSONPath (TODO: reference) and is in fact a strict subset of allowable JSONPath expressions (with the exception that the '$' to indicate the root is implicit). Care should be taken when pa</w:t>
      </w:r>
      <w:r>
        <w:rPr>
          <w:rFonts w:ascii="Consolas" w:eastAsia="Consolas" w:hAnsi="Consolas" w:cs="Consolas"/>
        </w:rPr>
        <w:t>ssing selectors to JSONPath evaluators to ensure that the root is correct. It is expected, however, that selectors can be easily evaluated in programming languages that implement list and key/value mapping types (dictionaries, hashmaps, etc.) without resor</w:t>
      </w:r>
      <w:r>
        <w:rPr>
          <w:rFonts w:ascii="Consolas" w:eastAsia="Consolas" w:hAnsi="Consolas" w:cs="Consolas"/>
        </w:rPr>
        <w:t>ting to an external library.</w:t>
      </w:r>
    </w:p>
    <w:p w14:paraId="3CF9672D" w14:textId="77777777" w:rsidR="002949B4" w:rsidRDefault="00125358">
      <w:pPr>
        <w:pStyle w:val="Heading3"/>
        <w:contextualSpacing w:val="0"/>
      </w:pPr>
      <w:bookmarkStart w:id="75" w:name="h.oxqlhgi8obyh" w:colFirst="0" w:colLast="0"/>
      <w:bookmarkEnd w:id="75"/>
      <w:r>
        <w:rPr>
          <w:rFonts w:ascii="Consolas" w:eastAsia="Consolas" w:hAnsi="Consolas" w:cs="Consolas"/>
        </w:rPr>
        <w:t>​</w:t>
      </w:r>
      <w:r>
        <w:rPr>
          <w:rFonts w:ascii="Consolas" w:eastAsia="Consolas" w:hAnsi="Consolas" w:cs="Consolas"/>
        </w:rPr>
        <w:t>9.3.2.​ Example</w:t>
      </w:r>
    </w:p>
    <w:p w14:paraId="46F80476" w14:textId="77777777" w:rsidR="002949B4" w:rsidRDefault="00125358">
      <w:r>
        <w:rPr>
          <w:rFonts w:ascii="Consolas" w:eastAsia="Consolas" w:hAnsi="Consolas" w:cs="Consolas"/>
        </w:rPr>
        <w:t xml:space="preserve">This example marks the </w:t>
      </w:r>
      <w:r>
        <w:rPr>
          <w:rFonts w:ascii="Consolas" w:eastAsia="Consolas" w:hAnsi="Consolas" w:cs="Consolas"/>
          <w:b/>
        </w:rPr>
        <w:t xml:space="preserve">description </w:t>
      </w:r>
      <w:r>
        <w:rPr>
          <w:rFonts w:ascii="Consolas" w:eastAsia="Consolas" w:hAnsi="Consolas" w:cs="Consolas"/>
        </w:rPr>
        <w:t xml:space="preserve">and </w:t>
      </w:r>
      <w:r>
        <w:rPr>
          <w:rFonts w:ascii="Consolas" w:eastAsia="Consolas" w:hAnsi="Consolas" w:cs="Consolas"/>
          <w:b/>
        </w:rPr>
        <w:t xml:space="preserve">labels </w:t>
      </w:r>
      <w:r>
        <w:rPr>
          <w:rFonts w:ascii="Consolas" w:eastAsia="Consolas" w:hAnsi="Consolas" w:cs="Consolas"/>
        </w:rPr>
        <w:t>properties</w:t>
      </w:r>
      <w:r>
        <w:t xml:space="preserve"> with the single marking definition referenced in the list.</w:t>
      </w:r>
    </w:p>
    <w:p w14:paraId="33CFF7E9" w14:textId="77777777" w:rsidR="002949B4" w:rsidRDefault="002949B4"/>
    <w:p w14:paraId="4C6685B4" w14:textId="77777777" w:rsidR="002949B4" w:rsidRDefault="00125358">
      <w:r>
        <w:rPr>
          <w:rFonts w:ascii="Consolas" w:eastAsia="Consolas" w:hAnsi="Consolas" w:cs="Consolas"/>
          <w:sz w:val="18"/>
          <w:szCs w:val="18"/>
          <w:shd w:val="clear" w:color="auto" w:fill="CFE2F3"/>
        </w:rPr>
        <w:t>{</w:t>
      </w:r>
    </w:p>
    <w:p w14:paraId="14241EFD" w14:textId="77777777" w:rsidR="002949B4" w:rsidRDefault="00125358">
      <w:r>
        <w:rPr>
          <w:rFonts w:ascii="Consolas" w:eastAsia="Consolas" w:hAnsi="Consolas" w:cs="Consolas"/>
          <w:sz w:val="18"/>
          <w:szCs w:val="18"/>
          <w:shd w:val="clear" w:color="auto" w:fill="CFE2F3"/>
        </w:rPr>
        <w:t xml:space="preserve">  ...</w:t>
      </w:r>
    </w:p>
    <w:p w14:paraId="48C58628" w14:textId="77777777" w:rsidR="002949B4" w:rsidRDefault="00125358">
      <w:r>
        <w:rPr>
          <w:rFonts w:ascii="Consolas" w:eastAsia="Consolas" w:hAnsi="Consolas" w:cs="Consolas"/>
          <w:sz w:val="18"/>
          <w:szCs w:val="18"/>
          <w:shd w:val="clear" w:color="auto" w:fill="CFE2F3"/>
        </w:rPr>
        <w:t xml:space="preserve">  "granular_markings": [</w:t>
      </w:r>
    </w:p>
    <w:p w14:paraId="5CB899DA" w14:textId="77777777" w:rsidR="002949B4" w:rsidRDefault="00125358">
      <w:r>
        <w:rPr>
          <w:rFonts w:ascii="Consolas" w:eastAsia="Consolas" w:hAnsi="Consolas" w:cs="Consolas"/>
          <w:sz w:val="18"/>
          <w:szCs w:val="18"/>
          <w:shd w:val="clear" w:color="auto" w:fill="CFE2F3"/>
        </w:rPr>
        <w:t xml:space="preserve">    {</w:t>
      </w:r>
    </w:p>
    <w:p w14:paraId="30F31A8F" w14:textId="77777777" w:rsidR="002949B4" w:rsidRDefault="00125358">
      <w:r>
        <w:rPr>
          <w:rFonts w:ascii="Consolas" w:eastAsia="Consolas" w:hAnsi="Consolas" w:cs="Consolas"/>
          <w:sz w:val="18"/>
          <w:szCs w:val="18"/>
          <w:shd w:val="clear" w:color="auto" w:fill="CFE2F3"/>
        </w:rPr>
        <w:t xml:space="preserve">      "marking_ref": "marking-definition--089a6ecb-cc15-43cc-9494-767639779123",</w:t>
      </w:r>
    </w:p>
    <w:p w14:paraId="794EBC08" w14:textId="77777777" w:rsidR="002949B4" w:rsidRDefault="00125358">
      <w:r>
        <w:rPr>
          <w:rFonts w:ascii="Consolas" w:eastAsia="Consolas" w:hAnsi="Consolas" w:cs="Consolas"/>
          <w:sz w:val="18"/>
          <w:szCs w:val="18"/>
          <w:shd w:val="clear" w:color="auto" w:fill="CFE2F3"/>
        </w:rPr>
        <w:t xml:space="preserve">      "selectors": ["description", "labels"]</w:t>
      </w:r>
    </w:p>
    <w:p w14:paraId="5C90882C" w14:textId="77777777" w:rsidR="002949B4" w:rsidRDefault="00125358">
      <w:r>
        <w:rPr>
          <w:rFonts w:ascii="Consolas" w:eastAsia="Consolas" w:hAnsi="Consolas" w:cs="Consolas"/>
          <w:sz w:val="18"/>
          <w:szCs w:val="18"/>
          <w:shd w:val="clear" w:color="auto" w:fill="CFE2F3"/>
        </w:rPr>
        <w:t xml:space="preserve">    }</w:t>
      </w:r>
    </w:p>
    <w:p w14:paraId="2FC4F732" w14:textId="77777777" w:rsidR="002949B4" w:rsidRDefault="00125358">
      <w:r>
        <w:rPr>
          <w:rFonts w:ascii="Consolas" w:eastAsia="Consolas" w:hAnsi="Consolas" w:cs="Consolas"/>
          <w:sz w:val="18"/>
          <w:szCs w:val="18"/>
          <w:shd w:val="clear" w:color="auto" w:fill="CFE2F3"/>
        </w:rPr>
        <w:t xml:space="preserve">  ],</w:t>
      </w:r>
    </w:p>
    <w:p w14:paraId="324C12A1" w14:textId="77777777" w:rsidR="002949B4" w:rsidRDefault="00125358">
      <w:r>
        <w:rPr>
          <w:rFonts w:ascii="Consolas" w:eastAsia="Consolas" w:hAnsi="Consolas" w:cs="Consolas"/>
          <w:sz w:val="18"/>
          <w:szCs w:val="18"/>
          <w:shd w:val="clear" w:color="auto" w:fill="CFE2F3"/>
        </w:rPr>
        <w:t xml:space="preserve">  "description": "Some description"</w:t>
      </w:r>
    </w:p>
    <w:p w14:paraId="2B737FAF" w14:textId="77777777" w:rsidR="002949B4" w:rsidRDefault="00125358">
      <w:r>
        <w:rPr>
          <w:rFonts w:ascii="Consolas" w:eastAsia="Consolas" w:hAnsi="Consolas" w:cs="Consolas"/>
          <w:sz w:val="18"/>
          <w:szCs w:val="18"/>
          <w:shd w:val="clear" w:color="auto" w:fill="CFE2F3"/>
        </w:rPr>
        <w:t xml:space="preserve">  "title": "Some title",</w:t>
      </w:r>
    </w:p>
    <w:p w14:paraId="08F62436" w14:textId="77777777" w:rsidR="002949B4" w:rsidRDefault="00125358">
      <w:r>
        <w:rPr>
          <w:rFonts w:ascii="Consolas" w:eastAsia="Consolas" w:hAnsi="Consolas" w:cs="Consolas"/>
          <w:sz w:val="18"/>
          <w:szCs w:val="18"/>
          <w:shd w:val="clear" w:color="auto" w:fill="CFE2F3"/>
        </w:rPr>
        <w:t xml:space="preserve">  "labels": ["first", "second"]</w:t>
      </w:r>
    </w:p>
    <w:p w14:paraId="65D7D19B" w14:textId="77777777" w:rsidR="002949B4" w:rsidRDefault="00125358">
      <w:r>
        <w:rPr>
          <w:rFonts w:ascii="Consolas" w:eastAsia="Consolas" w:hAnsi="Consolas" w:cs="Consolas"/>
          <w:sz w:val="18"/>
          <w:szCs w:val="18"/>
          <w:shd w:val="clear" w:color="auto" w:fill="CFE2F3"/>
        </w:rPr>
        <w:t>}</w:t>
      </w:r>
    </w:p>
    <w:p w14:paraId="239104AC" w14:textId="77777777" w:rsidR="002949B4" w:rsidRDefault="002949B4"/>
    <w:p w14:paraId="0D6CFA67" w14:textId="77777777" w:rsidR="002949B4" w:rsidRDefault="00125358">
      <w:pPr>
        <w:pStyle w:val="Heading1"/>
        <w:contextualSpacing w:val="0"/>
      </w:pPr>
      <w:bookmarkStart w:id="76" w:name="h.rvtdrdkf1jdv" w:colFirst="0" w:colLast="0"/>
      <w:bookmarkEnd w:id="76"/>
      <w:r>
        <w:t>​</w:t>
      </w:r>
      <w:r>
        <w:t>10.​ STIX Domain Objects</w:t>
      </w:r>
    </w:p>
    <w:p w14:paraId="28CEF293" w14:textId="77777777" w:rsidR="002949B4" w:rsidRDefault="00125358">
      <w:r>
        <w:t>The STIX Domain Objects will go here when we merge the documents.</w:t>
      </w:r>
    </w:p>
    <w:p w14:paraId="263CAAE0" w14:textId="77777777" w:rsidR="002949B4" w:rsidRDefault="002949B4"/>
    <w:p w14:paraId="00741311" w14:textId="77777777" w:rsidR="002949B4" w:rsidRDefault="00125358">
      <w:pPr>
        <w:pStyle w:val="Heading1"/>
        <w:contextualSpacing w:val="0"/>
      </w:pPr>
      <w:bookmarkStart w:id="77" w:name="h.ceolg84lu8th" w:colFirst="0" w:colLast="0"/>
      <w:bookmarkEnd w:id="77"/>
      <w:r>
        <w:t>​</w:t>
      </w:r>
      <w:r>
        <w:t>11.​ Relationship Objects</w:t>
      </w:r>
    </w:p>
    <w:p w14:paraId="000C35CB" w14:textId="77777777" w:rsidR="002949B4" w:rsidRDefault="00125358">
      <w:r>
        <w:t>The Relationship Objects will go here when we merge the documents.</w:t>
      </w:r>
    </w:p>
    <w:p w14:paraId="6F784C37" w14:textId="77777777" w:rsidR="002949B4" w:rsidRDefault="002949B4"/>
    <w:p w14:paraId="7510CA68" w14:textId="77777777" w:rsidR="002949B4" w:rsidRDefault="00125358">
      <w:pPr>
        <w:pStyle w:val="Heading1"/>
        <w:contextualSpacing w:val="0"/>
      </w:pPr>
      <w:bookmarkStart w:id="78" w:name="h.dnm4ez5y24uh" w:colFirst="0" w:colLast="0"/>
      <w:bookmarkEnd w:id="78"/>
      <w:r>
        <w:t>​</w:t>
      </w:r>
      <w:r>
        <w:t>12.​ Bundle</w:t>
      </w:r>
    </w:p>
    <w:p w14:paraId="2031E541" w14:textId="77777777" w:rsidR="002949B4" w:rsidRDefault="00125358">
      <w:r>
        <w:t>The Bundle Objects will go here when we merge the docum</w:t>
      </w:r>
      <w:r>
        <w:t>ents.</w:t>
      </w:r>
    </w:p>
    <w:p w14:paraId="3534B0A0" w14:textId="77777777" w:rsidR="002949B4" w:rsidRDefault="002949B4"/>
    <w:p w14:paraId="4168C4F0" w14:textId="77777777" w:rsidR="002949B4" w:rsidRDefault="00125358">
      <w:pPr>
        <w:pStyle w:val="Heading1"/>
        <w:contextualSpacing w:val="0"/>
      </w:pPr>
      <w:bookmarkStart w:id="79" w:name="h.iit7tolczlxv" w:colFirst="0" w:colLast="0"/>
      <w:bookmarkEnd w:id="79"/>
      <w:r>
        <w:t>​</w:t>
      </w:r>
      <w:r>
        <w:t>13.​ Vocabularies</w:t>
      </w:r>
    </w:p>
    <w:p w14:paraId="6B580AB8" w14:textId="77777777" w:rsidR="002949B4" w:rsidRDefault="00125358">
      <w:r>
        <w:rPr>
          <w:rFonts w:ascii="Consolas" w:eastAsia="Consolas" w:hAnsi="Consolas" w:cs="Consolas"/>
        </w:rPr>
        <w:t xml:space="preserve">The following sections provide object-specific listings for each of the vocabularies referenced in the object description sections. </w:t>
      </w:r>
      <w:r>
        <w:t>STIX vocabularies, which all have type names ending in '-ov', are "open": they provide a listing o</w:t>
      </w:r>
      <w:r>
        <w:t>f common and industry accepted terms as a guide to the user but do not limit the user to that defined list.</w:t>
      </w:r>
    </w:p>
    <w:p w14:paraId="2BA02563" w14:textId="77777777" w:rsidR="002949B4" w:rsidRDefault="002949B4"/>
    <w:p w14:paraId="39C71A36" w14:textId="77777777" w:rsidR="002949B4" w:rsidRDefault="00125358">
      <w:pPr>
        <w:pStyle w:val="Heading2"/>
        <w:contextualSpacing w:val="0"/>
      </w:pPr>
      <w:bookmarkStart w:id="80" w:name="h.dvmbnm1zpjbt" w:colFirst="0" w:colLast="0"/>
      <w:bookmarkEnd w:id="80"/>
      <w:r>
        <w:rPr>
          <w:rFonts w:ascii="Consolas" w:eastAsia="Consolas" w:hAnsi="Consolas" w:cs="Consolas"/>
        </w:rPr>
        <w:t>​</w:t>
      </w:r>
      <w:r>
        <w:rPr>
          <w:rFonts w:ascii="Consolas" w:eastAsia="Consolas" w:hAnsi="Consolas" w:cs="Consolas"/>
        </w:rPr>
        <w:t>13.1.​ Attack Motivation</w:t>
      </w:r>
    </w:p>
    <w:p w14:paraId="26455BE4"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attack-motivation-ov</w:t>
      </w:r>
    </w:p>
    <w:p w14:paraId="4DE2FE3D" w14:textId="77777777" w:rsidR="002949B4" w:rsidRDefault="002949B4"/>
    <w:p w14:paraId="18403DC8" w14:textId="77777777" w:rsidR="002949B4" w:rsidRDefault="00125358">
      <w:pPr>
        <w:spacing w:line="331" w:lineRule="auto"/>
      </w:pPr>
      <w:r>
        <w:t>This vocabulary is currently used in the following SDOs:</w:t>
      </w:r>
    </w:p>
    <w:p w14:paraId="738EF067" w14:textId="77777777" w:rsidR="002949B4" w:rsidRDefault="00125358">
      <w:pPr>
        <w:numPr>
          <w:ilvl w:val="0"/>
          <w:numId w:val="13"/>
        </w:numPr>
        <w:spacing w:line="331" w:lineRule="auto"/>
        <w:ind w:hanging="360"/>
        <w:contextualSpacing/>
      </w:pPr>
      <w:r>
        <w:t>Intrusion Set</w:t>
      </w:r>
    </w:p>
    <w:p w14:paraId="4DA99BF3" w14:textId="77777777" w:rsidR="002949B4" w:rsidRDefault="00125358">
      <w:pPr>
        <w:numPr>
          <w:ilvl w:val="0"/>
          <w:numId w:val="13"/>
        </w:numPr>
        <w:spacing w:line="331" w:lineRule="auto"/>
        <w:ind w:hanging="360"/>
        <w:contextualSpacing/>
      </w:pPr>
      <w:r>
        <w:t>Threat Actor</w:t>
      </w:r>
    </w:p>
    <w:p w14:paraId="7ED08EEB" w14:textId="77777777" w:rsidR="002949B4" w:rsidRDefault="002949B4"/>
    <w:p w14:paraId="2207BED1" w14:textId="77777777" w:rsidR="002949B4" w:rsidRDefault="00125358">
      <w:r>
        <w:t>Kno</w:t>
      </w:r>
      <w:r>
        <w:t>wing a Threat Actor or Intrusion Set's motivation may allow an analyst or defender to better understand likely targets and behaviors.</w:t>
      </w:r>
    </w:p>
    <w:p w14:paraId="1E300BB4" w14:textId="77777777" w:rsidR="002949B4" w:rsidRDefault="002949B4"/>
    <w:p w14:paraId="343DBF93" w14:textId="77777777" w:rsidR="002949B4" w:rsidRDefault="00125358">
      <w:r>
        <w:rPr>
          <w:rFonts w:ascii="Consolas" w:eastAsia="Consolas" w:hAnsi="Consolas" w:cs="Consolas"/>
        </w:rPr>
        <w:t>Motivation shapes the intensity and the persistence of an attack. Threat Actors and Intrusion Sets usually act in a manne</w:t>
      </w:r>
      <w:r>
        <w:rPr>
          <w:rFonts w:ascii="Consolas" w:eastAsia="Consolas" w:hAnsi="Consolas" w:cs="Consolas"/>
        </w:rPr>
        <w:t>r that reflects their underlying emotion or situation, and this informs defenders of the manner of attack. For example, a spy motivated by nationalism (ideology) likely has the patience to achieve long-term goals and work quietly for years, whereas a cyber</w:t>
      </w:r>
      <w:r>
        <w:rPr>
          <w:rFonts w:ascii="Consolas" w:eastAsia="Consolas" w:hAnsi="Consolas" w:cs="Consolas"/>
        </w:rPr>
        <w:t>-vandal out for n</w:t>
      </w:r>
      <w:r>
        <w:t>otoriety can create an intense and attention-grabbing attack but may quickly lose interest and move on. Understanding these differences allows defenders to implement controls tailored to each type of attack for greatest efficiency.</w:t>
      </w:r>
    </w:p>
    <w:p w14:paraId="3FEB334F" w14:textId="77777777" w:rsidR="002949B4" w:rsidRDefault="002949B4"/>
    <w:p w14:paraId="3D1C2D6C" w14:textId="77777777" w:rsidR="002949B4" w:rsidRDefault="00125358">
      <w:r>
        <w:rPr>
          <w:rFonts w:ascii="Consolas" w:eastAsia="Consolas" w:hAnsi="Consolas" w:cs="Consolas"/>
        </w:rPr>
        <w:t>This s</w:t>
      </w:r>
      <w:r>
        <w:rPr>
          <w:rFonts w:ascii="Consolas" w:eastAsia="Consolas" w:hAnsi="Consolas" w:cs="Consolas"/>
        </w:rPr>
        <w:t>ection including vocabulary items and their descriptions is based on the Threat Agent Motivations publication from Intel Corp in Feb 2015</w:t>
      </w:r>
      <w:r>
        <w:rPr>
          <w:rFonts w:ascii="Consolas" w:eastAsia="Consolas" w:hAnsi="Consolas" w:cs="Consolas"/>
          <w:vertAlign w:val="superscript"/>
        </w:rPr>
        <w:footnoteReference w:id="1"/>
      </w:r>
    </w:p>
    <w:p w14:paraId="7D076C43" w14:textId="77777777" w:rsidR="002949B4" w:rsidRDefault="002949B4"/>
    <w:tbl>
      <w:tblPr>
        <w:tblStyle w:val="af"/>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6285"/>
      </w:tblGrid>
      <w:tr w:rsidR="002949B4" w14:paraId="062A594B"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0D132FD" w14:textId="77777777" w:rsidR="002949B4" w:rsidRDefault="00125358">
            <w:pPr>
              <w:spacing w:line="288" w:lineRule="auto"/>
            </w:pPr>
            <w:r>
              <w:rPr>
                <w:rFonts w:ascii="Consolas" w:eastAsia="Consolas" w:hAnsi="Consolas" w:cs="Consolas"/>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49DD613" w14:textId="77777777" w:rsidR="002949B4" w:rsidRDefault="002949B4">
            <w:pPr>
              <w:spacing w:line="288" w:lineRule="auto"/>
            </w:pPr>
          </w:p>
        </w:tc>
      </w:tr>
      <w:tr w:rsidR="002949B4" w14:paraId="020DE048"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B0432D" w14:textId="77777777" w:rsidR="002949B4" w:rsidRDefault="00125358">
            <w:pPr>
              <w:spacing w:line="240" w:lineRule="auto"/>
            </w:pPr>
            <w:r>
              <w:rPr>
                <w:rFonts w:ascii="Consolas" w:eastAsia="Consolas" w:hAnsi="Consolas" w:cs="Consolas"/>
                <w:color w:val="38761D"/>
                <w:shd w:val="clear" w:color="auto" w:fill="D9EAD3"/>
              </w:rPr>
              <w:t>accidental</w:t>
            </w:r>
            <w:r>
              <w:rPr>
                <w:rFonts w:ascii="Consolas" w:eastAsia="Consolas" w:hAnsi="Consolas" w:cs="Consolas"/>
              </w:rPr>
              <w:t xml:space="preserve">, </w:t>
            </w:r>
            <w:r>
              <w:rPr>
                <w:rFonts w:ascii="Consolas" w:eastAsia="Consolas" w:hAnsi="Consolas" w:cs="Consolas"/>
                <w:color w:val="38761D"/>
                <w:shd w:val="clear" w:color="auto" w:fill="D9EAD3"/>
              </w:rPr>
              <w:t>coercion</w:t>
            </w:r>
            <w:r>
              <w:rPr>
                <w:rFonts w:ascii="Consolas" w:eastAsia="Consolas" w:hAnsi="Consolas" w:cs="Consolas"/>
              </w:rPr>
              <w:t xml:space="preserve">, </w:t>
            </w:r>
            <w:r>
              <w:rPr>
                <w:rFonts w:ascii="Consolas" w:eastAsia="Consolas" w:hAnsi="Consolas" w:cs="Consolas"/>
                <w:color w:val="38761D"/>
                <w:shd w:val="clear" w:color="auto" w:fill="D9EAD3"/>
              </w:rPr>
              <w:t>dominance</w:t>
            </w:r>
            <w:r>
              <w:rPr>
                <w:rFonts w:ascii="Consolas" w:eastAsia="Consolas" w:hAnsi="Consolas" w:cs="Consolas"/>
              </w:rPr>
              <w:t xml:space="preserve">, </w:t>
            </w:r>
            <w:r>
              <w:rPr>
                <w:rFonts w:ascii="Consolas" w:eastAsia="Consolas" w:hAnsi="Consolas" w:cs="Consolas"/>
                <w:color w:val="38761D"/>
                <w:shd w:val="clear" w:color="auto" w:fill="D9EAD3"/>
              </w:rPr>
              <w:t>ideology</w:t>
            </w:r>
            <w:r>
              <w:rPr>
                <w:rFonts w:ascii="Consolas" w:eastAsia="Consolas" w:hAnsi="Consolas" w:cs="Consolas"/>
              </w:rPr>
              <w:t xml:space="preserve">, </w:t>
            </w:r>
            <w:r>
              <w:rPr>
                <w:rFonts w:ascii="Consolas" w:eastAsia="Consolas" w:hAnsi="Consolas" w:cs="Consolas"/>
                <w:color w:val="38761D"/>
                <w:shd w:val="clear" w:color="auto" w:fill="D9EAD3"/>
              </w:rPr>
              <w:t>notoriety</w:t>
            </w:r>
            <w:r>
              <w:rPr>
                <w:rFonts w:ascii="Consolas" w:eastAsia="Consolas" w:hAnsi="Consolas" w:cs="Consolas"/>
              </w:rPr>
              <w:t xml:space="preserve">, </w:t>
            </w:r>
            <w:r>
              <w:rPr>
                <w:rFonts w:ascii="Consolas" w:eastAsia="Consolas" w:hAnsi="Consolas" w:cs="Consolas"/>
                <w:color w:val="38761D"/>
                <w:shd w:val="clear" w:color="auto" w:fill="D9EAD3"/>
              </w:rPr>
              <w:t>organizational-gain</w:t>
            </w:r>
            <w:r>
              <w:rPr>
                <w:rFonts w:ascii="Consolas" w:eastAsia="Consolas" w:hAnsi="Consolas" w:cs="Consolas"/>
              </w:rPr>
              <w:t xml:space="preserve">, </w:t>
            </w:r>
            <w:r>
              <w:rPr>
                <w:rFonts w:ascii="Consolas" w:eastAsia="Consolas" w:hAnsi="Consolas" w:cs="Consolas"/>
                <w:color w:val="38761D"/>
                <w:shd w:val="clear" w:color="auto" w:fill="D9EAD3"/>
              </w:rPr>
              <w:t>personal-gain</w:t>
            </w:r>
            <w:r>
              <w:rPr>
                <w:rFonts w:ascii="Consolas" w:eastAsia="Consolas" w:hAnsi="Consolas" w:cs="Consolas"/>
              </w:rPr>
              <w:t xml:space="preserve">, </w:t>
            </w:r>
            <w:r>
              <w:rPr>
                <w:rFonts w:ascii="Consolas" w:eastAsia="Consolas" w:hAnsi="Consolas" w:cs="Consolas"/>
                <w:color w:val="38761D"/>
                <w:shd w:val="clear" w:color="auto" w:fill="D9EAD3"/>
              </w:rPr>
              <w:t>personal-satisfaction</w:t>
            </w:r>
            <w:r>
              <w:rPr>
                <w:rFonts w:ascii="Consolas" w:eastAsia="Consolas" w:hAnsi="Consolas" w:cs="Consolas"/>
              </w:rPr>
              <w:t xml:space="preserve">, </w:t>
            </w:r>
            <w:r>
              <w:rPr>
                <w:rFonts w:ascii="Consolas" w:eastAsia="Consolas" w:hAnsi="Consolas" w:cs="Consolas"/>
                <w:color w:val="38761D"/>
                <w:shd w:val="clear" w:color="auto" w:fill="D9EAD3"/>
              </w:rPr>
              <w:t>revenge</w:t>
            </w:r>
            <w:r>
              <w:rPr>
                <w:rFonts w:ascii="Consolas" w:eastAsia="Consolas" w:hAnsi="Consolas" w:cs="Consolas"/>
              </w:rPr>
              <w:t xml:space="preserve">, </w:t>
            </w:r>
            <w:r>
              <w:rPr>
                <w:rFonts w:ascii="Consolas" w:eastAsia="Consolas" w:hAnsi="Consolas" w:cs="Consolas"/>
                <w:color w:val="38761D"/>
                <w:shd w:val="clear" w:color="auto" w:fill="D9EAD3"/>
              </w:rPr>
              <w:t>unpredictable</w:t>
            </w:r>
          </w:p>
        </w:tc>
      </w:tr>
      <w:tr w:rsidR="002949B4" w14:paraId="178E2631"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961CFD8"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86F7952" w14:textId="77777777" w:rsidR="002949B4" w:rsidRDefault="00125358">
            <w:pPr>
              <w:spacing w:line="288" w:lineRule="auto"/>
            </w:pPr>
            <w:r>
              <w:rPr>
                <w:b/>
                <w:color w:val="FFFFFF"/>
                <w:shd w:val="clear" w:color="auto" w:fill="073763"/>
              </w:rPr>
              <w:t>Description</w:t>
            </w:r>
          </w:p>
        </w:tc>
      </w:tr>
      <w:tr w:rsidR="002949B4" w14:paraId="54BA4C1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35BF2C1" w14:textId="77777777" w:rsidR="002949B4" w:rsidRDefault="00125358">
            <w:pPr>
              <w:widowControl w:val="0"/>
            </w:pPr>
            <w:r>
              <w:rPr>
                <w:rFonts w:ascii="Consolas" w:eastAsia="Consolas" w:hAnsi="Consolas" w:cs="Consolas"/>
                <w:color w:val="38761D"/>
                <w:shd w:val="clear" w:color="auto" w:fill="D9EAD3"/>
              </w:rPr>
              <w:t>accidental</w:t>
            </w:r>
          </w:p>
        </w:tc>
        <w:tc>
          <w:tcPr>
            <w:tcW w:w="0" w:type="auto"/>
            <w:tcBorders>
              <w:bottom w:val="single" w:sz="8" w:space="0" w:color="000000"/>
              <w:right w:val="single" w:sz="8" w:space="0" w:color="000000"/>
            </w:tcBorders>
            <w:tcMar>
              <w:top w:w="100" w:type="dxa"/>
              <w:left w:w="100" w:type="dxa"/>
              <w:bottom w:w="100" w:type="dxa"/>
              <w:right w:w="100" w:type="dxa"/>
            </w:tcMar>
          </w:tcPr>
          <w:p w14:paraId="397C9E7F" w14:textId="77777777" w:rsidR="002949B4" w:rsidRDefault="00125358">
            <w:pPr>
              <w:spacing w:line="240" w:lineRule="auto"/>
            </w:pPr>
            <w:r>
              <w:t>A non-hostile actor whose benevolent or harmless intent inadvertently causes harm.</w:t>
            </w:r>
          </w:p>
          <w:p w14:paraId="7CD93371" w14:textId="77777777" w:rsidR="002949B4" w:rsidRDefault="002949B4">
            <w:pPr>
              <w:spacing w:line="240" w:lineRule="auto"/>
            </w:pPr>
          </w:p>
          <w:p w14:paraId="339776EE" w14:textId="77777777" w:rsidR="002949B4" w:rsidRDefault="00125358">
            <w:pPr>
              <w:spacing w:line="240" w:lineRule="auto"/>
            </w:pPr>
            <w:r>
              <w:t>For example, a well-meaning and dedicated employee who through distraction or poor training unintentionally causes harm to his or her organization.</w:t>
            </w:r>
          </w:p>
        </w:tc>
      </w:tr>
      <w:tr w:rsidR="002949B4" w14:paraId="5532260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A071BEE" w14:textId="77777777" w:rsidR="002949B4" w:rsidRDefault="00125358">
            <w:pPr>
              <w:widowControl w:val="0"/>
            </w:pPr>
            <w:r>
              <w:rPr>
                <w:rFonts w:ascii="Consolas" w:eastAsia="Consolas" w:hAnsi="Consolas" w:cs="Consolas"/>
                <w:color w:val="38761D"/>
                <w:shd w:val="clear" w:color="auto" w:fill="D9EAD3"/>
              </w:rPr>
              <w:t>coercion</w:t>
            </w:r>
          </w:p>
        </w:tc>
        <w:tc>
          <w:tcPr>
            <w:tcW w:w="0" w:type="auto"/>
            <w:tcBorders>
              <w:bottom w:val="single" w:sz="8" w:space="0" w:color="000000"/>
              <w:right w:val="single" w:sz="8" w:space="0" w:color="000000"/>
            </w:tcBorders>
            <w:tcMar>
              <w:top w:w="100" w:type="dxa"/>
              <w:left w:w="100" w:type="dxa"/>
              <w:bottom w:w="100" w:type="dxa"/>
              <w:right w:w="100" w:type="dxa"/>
            </w:tcMar>
          </w:tcPr>
          <w:p w14:paraId="4DC724B2" w14:textId="77777777" w:rsidR="002949B4" w:rsidRDefault="00125358">
            <w:pPr>
              <w:spacing w:line="240" w:lineRule="auto"/>
            </w:pPr>
            <w:r>
              <w:t xml:space="preserve">Being forced to act on someone else's behalf.  </w:t>
            </w:r>
          </w:p>
          <w:p w14:paraId="6BD79315" w14:textId="77777777" w:rsidR="002949B4" w:rsidRDefault="002949B4">
            <w:pPr>
              <w:spacing w:line="240" w:lineRule="auto"/>
            </w:pPr>
          </w:p>
          <w:p w14:paraId="48328557" w14:textId="77777777" w:rsidR="002949B4" w:rsidRDefault="00125358">
            <w:pPr>
              <w:spacing w:line="240" w:lineRule="auto"/>
            </w:pPr>
            <w:r>
              <w:rPr>
                <w:rFonts w:ascii="Consolas" w:eastAsia="Consolas" w:hAnsi="Consolas" w:cs="Consolas"/>
              </w:rPr>
              <w:t>Adversaries who are motivated by coercion are oft</w:t>
            </w:r>
            <w:r>
              <w:rPr>
                <w:rFonts w:ascii="Consolas" w:eastAsia="Consolas" w:hAnsi="Consolas" w:cs="Consolas"/>
              </w:rPr>
              <w:t xml:space="preserve">en forced through intimidation or blackmail to act illegally for someone else’s benefit. Unlike the other motivations, a coerced person does not act for personal gain, but out of fear of incurring a loss. </w:t>
            </w:r>
          </w:p>
        </w:tc>
      </w:tr>
      <w:tr w:rsidR="002949B4" w14:paraId="546D564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FEAE3EA" w14:textId="77777777" w:rsidR="002949B4" w:rsidRDefault="00125358">
            <w:pPr>
              <w:widowControl w:val="0"/>
            </w:pPr>
            <w:r>
              <w:rPr>
                <w:rFonts w:ascii="Consolas" w:eastAsia="Consolas" w:hAnsi="Consolas" w:cs="Consolas"/>
                <w:color w:val="38761D"/>
                <w:shd w:val="clear" w:color="auto" w:fill="D9EAD3"/>
              </w:rPr>
              <w:t>dominance</w:t>
            </w:r>
          </w:p>
        </w:tc>
        <w:tc>
          <w:tcPr>
            <w:tcW w:w="0" w:type="auto"/>
            <w:tcBorders>
              <w:bottom w:val="single" w:sz="8" w:space="0" w:color="000000"/>
              <w:right w:val="single" w:sz="8" w:space="0" w:color="000000"/>
            </w:tcBorders>
            <w:tcMar>
              <w:top w:w="100" w:type="dxa"/>
              <w:left w:w="100" w:type="dxa"/>
              <w:bottom w:w="100" w:type="dxa"/>
              <w:right w:w="100" w:type="dxa"/>
            </w:tcMar>
          </w:tcPr>
          <w:p w14:paraId="7136795F" w14:textId="77777777" w:rsidR="002949B4" w:rsidRDefault="00125358">
            <w:pPr>
              <w:spacing w:line="240" w:lineRule="auto"/>
            </w:pPr>
            <w:r>
              <w:rPr>
                <w:rFonts w:ascii="Consolas" w:eastAsia="Consolas" w:hAnsi="Consolas" w:cs="Consolas"/>
              </w:rPr>
              <w:t>A desire to assert superiority over som</w:t>
            </w:r>
            <w:r>
              <w:rPr>
                <w:rFonts w:ascii="Consolas" w:eastAsia="Consolas" w:hAnsi="Consolas" w:cs="Consolas"/>
              </w:rPr>
              <w:t xml:space="preserve">eone or something else. </w:t>
            </w:r>
          </w:p>
          <w:p w14:paraId="51DB2AF8" w14:textId="77777777" w:rsidR="002949B4" w:rsidRDefault="002949B4">
            <w:pPr>
              <w:spacing w:line="240" w:lineRule="auto"/>
            </w:pPr>
          </w:p>
          <w:p w14:paraId="600C56DD" w14:textId="77777777" w:rsidR="002949B4" w:rsidRDefault="00125358">
            <w:pPr>
              <w:spacing w:line="240" w:lineRule="auto"/>
            </w:pPr>
            <w:r>
              <w:rPr>
                <w:rFonts w:ascii="Consolas" w:eastAsia="Consolas" w:hAnsi="Consolas" w:cs="Consolas"/>
              </w:rPr>
              <w:t>Adversaries who are seeking dominance over a target are focused on using their power to force their target into submission or irrelevance. Dominance may be found with ideology in some state-sponsored attacks and with n</w:t>
            </w:r>
            <w:r>
              <w:t xml:space="preserve">otoriety in </w:t>
            </w:r>
            <w:r>
              <w:t xml:space="preserve">some cyber vandalism based attacks. </w:t>
            </w:r>
          </w:p>
        </w:tc>
      </w:tr>
      <w:tr w:rsidR="002949B4" w14:paraId="6546720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19363D2" w14:textId="77777777" w:rsidR="002949B4" w:rsidRDefault="00125358">
            <w:pPr>
              <w:widowControl w:val="0"/>
            </w:pPr>
            <w:r>
              <w:rPr>
                <w:rFonts w:ascii="Consolas" w:eastAsia="Consolas" w:hAnsi="Consolas" w:cs="Consolas"/>
                <w:color w:val="38761D"/>
                <w:shd w:val="clear" w:color="auto" w:fill="D9EAD3"/>
              </w:rPr>
              <w:t>ideology</w:t>
            </w:r>
          </w:p>
        </w:tc>
        <w:tc>
          <w:tcPr>
            <w:tcW w:w="0" w:type="auto"/>
            <w:tcBorders>
              <w:bottom w:val="single" w:sz="8" w:space="0" w:color="000000"/>
              <w:right w:val="single" w:sz="8" w:space="0" w:color="000000"/>
            </w:tcBorders>
            <w:tcMar>
              <w:top w:w="100" w:type="dxa"/>
              <w:left w:w="100" w:type="dxa"/>
              <w:bottom w:w="100" w:type="dxa"/>
              <w:right w:w="100" w:type="dxa"/>
            </w:tcMar>
          </w:tcPr>
          <w:p w14:paraId="0E691F19" w14:textId="77777777" w:rsidR="002949B4" w:rsidRDefault="00125358">
            <w:pPr>
              <w:spacing w:line="240" w:lineRule="auto"/>
            </w:pPr>
            <w:r>
              <w:rPr>
                <w:rFonts w:ascii="Consolas" w:eastAsia="Consolas" w:hAnsi="Consolas" w:cs="Consolas"/>
              </w:rPr>
              <w:t xml:space="preserve">A passion to express </w:t>
            </w:r>
            <w:r>
              <w:t>a set of ideas, beliefs, and values that may shape and drive harmful and illegal acts.</w:t>
            </w:r>
          </w:p>
          <w:p w14:paraId="71DAB136" w14:textId="77777777" w:rsidR="002949B4" w:rsidRDefault="002949B4">
            <w:pPr>
              <w:spacing w:line="240" w:lineRule="auto"/>
            </w:pPr>
          </w:p>
          <w:p w14:paraId="6DCD539F" w14:textId="77777777" w:rsidR="002949B4" w:rsidRDefault="00125358">
            <w:pPr>
              <w:spacing w:line="240" w:lineRule="auto"/>
            </w:pPr>
            <w:r>
              <w:t xml:space="preserve">Adversaries who act for ideological reasons (e.g. political, religious, human rights, environmental, etc.) are not usually motivated primarily by the desire for profit; they are acting on their own sense of morality, justice, or political loyalty. </w:t>
            </w:r>
          </w:p>
          <w:p w14:paraId="790DEBAD" w14:textId="77777777" w:rsidR="002949B4" w:rsidRDefault="002949B4">
            <w:pPr>
              <w:spacing w:line="240" w:lineRule="auto"/>
            </w:pPr>
          </w:p>
          <w:p w14:paraId="261741DD" w14:textId="77777777" w:rsidR="002949B4" w:rsidRDefault="00125358">
            <w:pPr>
              <w:spacing w:line="240" w:lineRule="auto"/>
            </w:pPr>
            <w:r>
              <w:t>For ex</w:t>
            </w:r>
            <w:r>
              <w:t>ample, an activist group may sabotage a company’s equipment because they believe the company is harming the environment even though the activists may have never actually used any of the company’s products.</w:t>
            </w:r>
          </w:p>
        </w:tc>
      </w:tr>
      <w:tr w:rsidR="002949B4" w14:paraId="1605336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A927AD2" w14:textId="77777777" w:rsidR="002949B4" w:rsidRDefault="00125358">
            <w:pPr>
              <w:widowControl w:val="0"/>
            </w:pPr>
            <w:r>
              <w:rPr>
                <w:rFonts w:ascii="Consolas" w:eastAsia="Consolas" w:hAnsi="Consolas" w:cs="Consolas"/>
                <w:color w:val="38761D"/>
                <w:shd w:val="clear" w:color="auto" w:fill="D9EAD3"/>
              </w:rPr>
              <w:t>notoriety</w:t>
            </w:r>
          </w:p>
        </w:tc>
        <w:tc>
          <w:tcPr>
            <w:tcW w:w="0" w:type="auto"/>
            <w:tcBorders>
              <w:bottom w:val="single" w:sz="8" w:space="0" w:color="000000"/>
              <w:right w:val="single" w:sz="8" w:space="0" w:color="000000"/>
            </w:tcBorders>
            <w:tcMar>
              <w:top w:w="100" w:type="dxa"/>
              <w:left w:w="100" w:type="dxa"/>
              <w:bottom w:w="100" w:type="dxa"/>
              <w:right w:w="100" w:type="dxa"/>
            </w:tcMar>
          </w:tcPr>
          <w:p w14:paraId="407EAE2B" w14:textId="77777777" w:rsidR="002949B4" w:rsidRDefault="00125358">
            <w:pPr>
              <w:spacing w:line="240" w:lineRule="auto"/>
            </w:pPr>
            <w:r>
              <w:rPr>
                <w:rFonts w:ascii="Consolas" w:eastAsia="Consolas" w:hAnsi="Consolas" w:cs="Consolas"/>
              </w:rPr>
              <w:t>Seeking prestige or to become well know</w:t>
            </w:r>
            <w:r>
              <w:rPr>
                <w:rFonts w:ascii="Consolas" w:eastAsia="Consolas" w:hAnsi="Consolas" w:cs="Consolas"/>
              </w:rPr>
              <w:t>n through some activity.</w:t>
            </w:r>
          </w:p>
          <w:p w14:paraId="56EC8654" w14:textId="77777777" w:rsidR="002949B4" w:rsidRDefault="002949B4">
            <w:pPr>
              <w:spacing w:line="240" w:lineRule="auto"/>
            </w:pPr>
          </w:p>
          <w:p w14:paraId="4AEA3522" w14:textId="77777777" w:rsidR="002949B4" w:rsidRDefault="00125358">
            <w:pPr>
              <w:spacing w:line="240" w:lineRule="auto"/>
            </w:pPr>
            <w:r>
              <w:rPr>
                <w:rFonts w:ascii="Consolas" w:eastAsia="Consolas" w:hAnsi="Consolas" w:cs="Consolas"/>
              </w:rPr>
              <w:t>Adversaries motivated by Notoriety are often seeking either personal validation or respect within a community and staying cover</w:t>
            </w:r>
            <w:r>
              <w:t>t is not a priority. In fact one of the main goals is to garner the respect of their target audience.</w:t>
            </w:r>
          </w:p>
        </w:tc>
      </w:tr>
      <w:tr w:rsidR="002949B4" w14:paraId="27451E1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0925015" w14:textId="77777777" w:rsidR="002949B4" w:rsidRDefault="00125358">
            <w:pPr>
              <w:widowControl w:val="0"/>
            </w:pPr>
            <w:r>
              <w:rPr>
                <w:rFonts w:ascii="Consolas" w:eastAsia="Consolas" w:hAnsi="Consolas" w:cs="Consolas"/>
                <w:color w:val="38761D"/>
                <w:shd w:val="clear" w:color="auto" w:fill="D9EAD3"/>
              </w:rPr>
              <w:t>organizational-gain</w:t>
            </w:r>
          </w:p>
        </w:tc>
        <w:tc>
          <w:tcPr>
            <w:tcW w:w="0" w:type="auto"/>
            <w:tcBorders>
              <w:bottom w:val="single" w:sz="8" w:space="0" w:color="000000"/>
              <w:right w:val="single" w:sz="8" w:space="0" w:color="000000"/>
            </w:tcBorders>
            <w:tcMar>
              <w:top w:w="100" w:type="dxa"/>
              <w:left w:w="100" w:type="dxa"/>
              <w:bottom w:w="100" w:type="dxa"/>
              <w:right w:w="100" w:type="dxa"/>
            </w:tcMar>
          </w:tcPr>
          <w:p w14:paraId="68172904" w14:textId="77777777" w:rsidR="002949B4" w:rsidRDefault="00125358">
            <w:pPr>
              <w:spacing w:line="240" w:lineRule="auto"/>
            </w:pPr>
            <w:r>
              <w:rPr>
                <w:rFonts w:ascii="Consolas" w:eastAsia="Consolas" w:hAnsi="Consolas" w:cs="Consolas"/>
              </w:rPr>
              <w:t>Seeking advantage over a competing organization, including a military organization.</w:t>
            </w:r>
          </w:p>
          <w:p w14:paraId="5B8D742A" w14:textId="77777777" w:rsidR="002949B4" w:rsidRDefault="002949B4">
            <w:pPr>
              <w:spacing w:line="240" w:lineRule="auto"/>
            </w:pPr>
          </w:p>
          <w:p w14:paraId="5CAE56CF" w14:textId="77777777" w:rsidR="002949B4" w:rsidRDefault="00125358">
            <w:pPr>
              <w:spacing w:line="240" w:lineRule="auto"/>
            </w:pPr>
            <w:r>
              <w:rPr>
                <w:rFonts w:ascii="Consolas" w:eastAsia="Consolas" w:hAnsi="Consolas" w:cs="Consolas"/>
              </w:rPr>
              <w:t>Adversaries motivated by increased profit or other gains through an unfairly obtained competitive advantage are often seeking theft of intellectual pro</w:t>
            </w:r>
            <w:r>
              <w:rPr>
                <w:rFonts w:ascii="Consolas" w:eastAsia="Consolas" w:hAnsi="Consolas" w:cs="Consolas"/>
              </w:rPr>
              <w:t>perty, business processes, or supply chain agreements and thus accelerating their position in a market or capability.</w:t>
            </w:r>
          </w:p>
        </w:tc>
      </w:tr>
      <w:tr w:rsidR="002949B4" w14:paraId="206D1A2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1A0187F" w14:textId="77777777" w:rsidR="002949B4" w:rsidRDefault="00125358">
            <w:pPr>
              <w:widowControl w:val="0"/>
            </w:pPr>
            <w:r>
              <w:rPr>
                <w:rFonts w:ascii="Consolas" w:eastAsia="Consolas" w:hAnsi="Consolas" w:cs="Consolas"/>
                <w:color w:val="38761D"/>
                <w:shd w:val="clear" w:color="auto" w:fill="D9EAD3"/>
              </w:rPr>
              <w:t>personal-gain</w:t>
            </w:r>
          </w:p>
        </w:tc>
        <w:tc>
          <w:tcPr>
            <w:tcW w:w="0" w:type="auto"/>
            <w:tcBorders>
              <w:bottom w:val="single" w:sz="8" w:space="0" w:color="000000"/>
              <w:right w:val="single" w:sz="8" w:space="0" w:color="000000"/>
            </w:tcBorders>
            <w:tcMar>
              <w:top w:w="100" w:type="dxa"/>
              <w:left w:w="100" w:type="dxa"/>
              <w:bottom w:w="100" w:type="dxa"/>
              <w:right w:w="100" w:type="dxa"/>
            </w:tcMar>
          </w:tcPr>
          <w:p w14:paraId="15D88633" w14:textId="77777777" w:rsidR="002949B4" w:rsidRDefault="00125358">
            <w:pPr>
              <w:spacing w:line="240" w:lineRule="auto"/>
            </w:pPr>
            <w:r>
              <w:rPr>
                <w:rFonts w:ascii="Consolas" w:eastAsia="Consolas" w:hAnsi="Consolas" w:cs="Consolas"/>
              </w:rPr>
              <w:t xml:space="preserve">The desire to improve one’s own </w:t>
            </w:r>
            <w:commentRangeStart w:id="81"/>
            <w:commentRangeStart w:id="82"/>
            <w:r>
              <w:rPr>
                <w:rFonts w:ascii="Consolas" w:eastAsia="Consolas" w:hAnsi="Consolas" w:cs="Consolas"/>
              </w:rPr>
              <w:t>financial</w:t>
            </w:r>
            <w:commentRangeEnd w:id="81"/>
            <w:r>
              <w:commentReference w:id="81"/>
            </w:r>
            <w:commentRangeEnd w:id="82"/>
            <w:r>
              <w:commentReference w:id="82"/>
            </w:r>
            <w:r>
              <w:t xml:space="preserve"> status.</w:t>
            </w:r>
          </w:p>
          <w:p w14:paraId="2EA0FFA3" w14:textId="77777777" w:rsidR="002949B4" w:rsidRDefault="002949B4">
            <w:pPr>
              <w:spacing w:line="240" w:lineRule="auto"/>
            </w:pPr>
          </w:p>
          <w:p w14:paraId="717BD106" w14:textId="77777777" w:rsidR="002949B4" w:rsidRDefault="00125358">
            <w:pPr>
              <w:spacing w:line="240" w:lineRule="auto"/>
            </w:pPr>
            <w:r>
              <w:t xml:space="preserve">Adversaries motivated by a selfish desire for personal gain are often out for quick gains that come from financial fraud, hacking for hire, or intellectual property theft.  </w:t>
            </w:r>
          </w:p>
          <w:p w14:paraId="360ED7F4" w14:textId="77777777" w:rsidR="002949B4" w:rsidRDefault="002949B4">
            <w:pPr>
              <w:spacing w:line="240" w:lineRule="auto"/>
            </w:pPr>
          </w:p>
          <w:p w14:paraId="727F8062" w14:textId="77777777" w:rsidR="002949B4" w:rsidRDefault="00125358">
            <w:pPr>
              <w:spacing w:line="240" w:lineRule="auto"/>
            </w:pPr>
            <w:r>
              <w:rPr>
                <w:rFonts w:ascii="Consolas" w:eastAsia="Consolas" w:hAnsi="Consolas" w:cs="Consolas"/>
              </w:rPr>
              <w:t>While a</w:t>
            </w:r>
            <w:commentRangeStart w:id="83"/>
            <w:commentRangeStart w:id="84"/>
            <w:commentRangeStart w:id="85"/>
            <w:commentRangeStart w:id="86"/>
            <w:r>
              <w:rPr>
                <w:rFonts w:ascii="Consolas" w:eastAsia="Consolas" w:hAnsi="Consolas" w:cs="Consolas"/>
              </w:rPr>
              <w:t xml:space="preserve"> Threat Actor</w:t>
            </w:r>
            <w:commentRangeEnd w:id="83"/>
            <w:r>
              <w:commentReference w:id="83"/>
            </w:r>
            <w:commentRangeEnd w:id="84"/>
            <w:r>
              <w:commentReference w:id="84"/>
            </w:r>
            <w:commentRangeEnd w:id="85"/>
            <w:r>
              <w:commentReference w:id="85"/>
            </w:r>
            <w:commentRangeEnd w:id="86"/>
            <w:r>
              <w:commentReference w:id="86"/>
            </w:r>
            <w:r>
              <w:rPr>
                <w:rFonts w:ascii="Consolas" w:eastAsia="Consolas" w:hAnsi="Consolas" w:cs="Consolas"/>
              </w:rPr>
              <w:t xml:space="preserve"> may be seeking personal gain this does not mean </w:t>
            </w:r>
            <w:r>
              <w:rPr>
                <w:rFonts w:ascii="Consolas" w:eastAsia="Consolas" w:hAnsi="Consolas" w:cs="Consolas"/>
              </w:rPr>
              <w:t xml:space="preserve">they are acting alone. Individuals can </w:t>
            </w:r>
            <w:r>
              <w:t>band together solely to maximize their own personal profits.</w:t>
            </w:r>
          </w:p>
        </w:tc>
      </w:tr>
      <w:tr w:rsidR="002949B4" w14:paraId="2F60A57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4910909" w14:textId="77777777" w:rsidR="002949B4" w:rsidRDefault="00125358">
            <w:pPr>
              <w:widowControl w:val="0"/>
            </w:pPr>
            <w:r>
              <w:rPr>
                <w:rFonts w:ascii="Consolas" w:eastAsia="Consolas" w:hAnsi="Consolas" w:cs="Consolas"/>
                <w:color w:val="38761D"/>
                <w:shd w:val="clear" w:color="auto" w:fill="D9EAD3"/>
              </w:rPr>
              <w:t>personal-satisfaction</w:t>
            </w:r>
          </w:p>
        </w:tc>
        <w:tc>
          <w:tcPr>
            <w:tcW w:w="0" w:type="auto"/>
            <w:tcBorders>
              <w:bottom w:val="single" w:sz="8" w:space="0" w:color="000000"/>
              <w:right w:val="single" w:sz="8" w:space="0" w:color="000000"/>
            </w:tcBorders>
            <w:tcMar>
              <w:top w:w="100" w:type="dxa"/>
              <w:left w:w="100" w:type="dxa"/>
              <w:bottom w:w="100" w:type="dxa"/>
              <w:right w:w="100" w:type="dxa"/>
            </w:tcMar>
          </w:tcPr>
          <w:p w14:paraId="1B1460F5" w14:textId="77777777" w:rsidR="002949B4" w:rsidRDefault="00125358">
            <w:pPr>
              <w:spacing w:line="240" w:lineRule="auto"/>
            </w:pPr>
            <w:r>
              <w:rPr>
                <w:rFonts w:ascii="Consolas" w:eastAsia="Consolas" w:hAnsi="Consolas" w:cs="Consolas"/>
              </w:rPr>
              <w:t>A desire to satisfy a strictly personal goal, including curiosity, thrill-seeking, etc.</w:t>
            </w:r>
          </w:p>
          <w:p w14:paraId="77D863CD" w14:textId="77777777" w:rsidR="002949B4" w:rsidRDefault="002949B4">
            <w:pPr>
              <w:spacing w:line="240" w:lineRule="auto"/>
            </w:pPr>
          </w:p>
          <w:p w14:paraId="4379B6A5" w14:textId="77777777" w:rsidR="002949B4" w:rsidRDefault="00125358">
            <w:pPr>
              <w:spacing w:line="240" w:lineRule="auto"/>
            </w:pPr>
            <w:r>
              <w:rPr>
                <w:rFonts w:ascii="Consolas" w:eastAsia="Consolas" w:hAnsi="Consolas" w:cs="Consolas"/>
              </w:rPr>
              <w:t>Threat Actors driven by Personal Satisfactio</w:t>
            </w:r>
            <w:r>
              <w:rPr>
                <w:rFonts w:ascii="Consolas" w:eastAsia="Consolas" w:hAnsi="Consolas" w:cs="Consolas"/>
              </w:rPr>
              <w:t>n may incidentally receive some other gain from their actions, such as a profit, but their primary motivation is to gratify a personal, emotional need. Individuals can band together with others</w:t>
            </w:r>
            <w:r>
              <w:t xml:space="preserve"> toward a mutual, but not necessarily organizational, objective</w:t>
            </w:r>
            <w:r>
              <w:t>.</w:t>
            </w:r>
          </w:p>
        </w:tc>
      </w:tr>
      <w:tr w:rsidR="002949B4" w14:paraId="78DC8E80"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9B9AC8A" w14:textId="77777777" w:rsidR="002949B4" w:rsidRDefault="00125358">
            <w:pPr>
              <w:widowControl w:val="0"/>
            </w:pPr>
            <w:r>
              <w:rPr>
                <w:rFonts w:ascii="Consolas" w:eastAsia="Consolas" w:hAnsi="Consolas" w:cs="Consolas"/>
                <w:color w:val="38761D"/>
                <w:shd w:val="clear" w:color="auto" w:fill="D9EAD3"/>
              </w:rPr>
              <w:t>revenge</w:t>
            </w:r>
          </w:p>
        </w:tc>
        <w:tc>
          <w:tcPr>
            <w:tcW w:w="0" w:type="auto"/>
            <w:tcBorders>
              <w:bottom w:val="single" w:sz="8" w:space="0" w:color="000000"/>
              <w:right w:val="single" w:sz="8" w:space="0" w:color="000000"/>
            </w:tcBorders>
            <w:tcMar>
              <w:top w:w="100" w:type="dxa"/>
              <w:left w:w="100" w:type="dxa"/>
              <w:bottom w:w="100" w:type="dxa"/>
              <w:right w:w="100" w:type="dxa"/>
            </w:tcMar>
          </w:tcPr>
          <w:p w14:paraId="531CF4D6" w14:textId="77777777" w:rsidR="002949B4" w:rsidRDefault="00125358">
            <w:pPr>
              <w:spacing w:line="240" w:lineRule="auto"/>
            </w:pPr>
            <w:r>
              <w:rPr>
                <w:rFonts w:ascii="Consolas" w:eastAsia="Consolas" w:hAnsi="Consolas" w:cs="Consolas"/>
              </w:rPr>
              <w:t>A desire to avenge perceived wrongs through harmful  actions such as</w:t>
            </w:r>
            <w:r>
              <w:t xml:space="preserve"> sabotage, violence, theft, fraud, or embarrassing certain individuals or the organization.</w:t>
            </w:r>
          </w:p>
          <w:p w14:paraId="18E99341" w14:textId="77777777" w:rsidR="002949B4" w:rsidRDefault="002949B4">
            <w:pPr>
              <w:spacing w:line="240" w:lineRule="auto"/>
            </w:pPr>
          </w:p>
          <w:p w14:paraId="53C2F277" w14:textId="77777777" w:rsidR="002949B4" w:rsidRDefault="00125358">
            <w:pPr>
              <w:spacing w:line="240" w:lineRule="auto"/>
            </w:pPr>
            <w:r>
              <w:rPr>
                <w:rFonts w:ascii="Consolas" w:eastAsia="Consolas" w:hAnsi="Consolas" w:cs="Consolas"/>
              </w:rPr>
              <w:t xml:space="preserve">A disgruntled Threat Actor seeking revenge can include current or former employees, </w:t>
            </w:r>
            <w:r>
              <w:rPr>
                <w:rFonts w:ascii="Consolas" w:eastAsia="Consolas" w:hAnsi="Consolas" w:cs="Consolas"/>
              </w:rPr>
              <w:t>who may have extensive knowledge to leverage when conducting attacks. Individuals can band together with others if the individual believes that doing so will enable them to cause more harm.</w:t>
            </w:r>
          </w:p>
        </w:tc>
      </w:tr>
      <w:tr w:rsidR="002949B4" w14:paraId="0134591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053CB72" w14:textId="77777777" w:rsidR="002949B4" w:rsidRDefault="00125358">
            <w:pPr>
              <w:widowControl w:val="0"/>
            </w:pPr>
            <w:r>
              <w:rPr>
                <w:rFonts w:ascii="Consolas" w:eastAsia="Consolas" w:hAnsi="Consolas" w:cs="Consolas"/>
                <w:color w:val="38761D"/>
                <w:shd w:val="clear" w:color="auto" w:fill="D9EAD3"/>
              </w:rPr>
              <w:t>unpredictable</w:t>
            </w:r>
          </w:p>
        </w:tc>
        <w:tc>
          <w:tcPr>
            <w:tcW w:w="0" w:type="auto"/>
            <w:tcBorders>
              <w:bottom w:val="single" w:sz="8" w:space="0" w:color="000000"/>
              <w:right w:val="single" w:sz="8" w:space="0" w:color="000000"/>
            </w:tcBorders>
            <w:tcMar>
              <w:top w:w="100" w:type="dxa"/>
              <w:left w:w="100" w:type="dxa"/>
              <w:bottom w:w="100" w:type="dxa"/>
              <w:right w:w="100" w:type="dxa"/>
            </w:tcMar>
          </w:tcPr>
          <w:p w14:paraId="69B0B37F" w14:textId="77777777" w:rsidR="002949B4" w:rsidRDefault="00125358">
            <w:pPr>
              <w:spacing w:line="240" w:lineRule="auto"/>
            </w:pPr>
            <w:r>
              <w:t>Acting without identifiable reason or purpose and c</w:t>
            </w:r>
            <w:r>
              <w:t>reating unpredictable events.</w:t>
            </w:r>
          </w:p>
          <w:p w14:paraId="3AE2FC3C" w14:textId="77777777" w:rsidR="002949B4" w:rsidRDefault="002949B4">
            <w:pPr>
              <w:spacing w:line="240" w:lineRule="auto"/>
            </w:pPr>
          </w:p>
          <w:p w14:paraId="30F34F42" w14:textId="77777777" w:rsidR="002949B4" w:rsidRDefault="00125358">
            <w:pPr>
              <w:spacing w:line="240" w:lineRule="auto"/>
            </w:pPr>
            <w:r>
              <w:t>Unpredictable is not a miscellaneous or default category. Unpredictable means a truly random and likely bizarre event, which seems to have no logical purpose to the victims.</w:t>
            </w:r>
          </w:p>
        </w:tc>
      </w:tr>
    </w:tbl>
    <w:p w14:paraId="50499C98" w14:textId="77777777" w:rsidR="002949B4" w:rsidRDefault="002949B4"/>
    <w:p w14:paraId="33094EA2" w14:textId="77777777" w:rsidR="002949B4" w:rsidRDefault="00125358">
      <w:pPr>
        <w:pStyle w:val="Heading2"/>
        <w:contextualSpacing w:val="0"/>
      </w:pPr>
      <w:bookmarkStart w:id="87" w:name="h.nlxwwbc73m4e" w:colFirst="0" w:colLast="0"/>
      <w:bookmarkEnd w:id="87"/>
      <w:r>
        <w:rPr>
          <w:rFonts w:ascii="Consolas" w:eastAsia="Consolas" w:hAnsi="Consolas" w:cs="Consolas"/>
        </w:rPr>
        <w:t>​</w:t>
      </w:r>
      <w:r>
        <w:rPr>
          <w:rFonts w:ascii="Consolas" w:eastAsia="Consolas" w:hAnsi="Consolas" w:cs="Consolas"/>
        </w:rPr>
        <w:t>13.2.​ Attack Resource Level</w:t>
      </w:r>
    </w:p>
    <w:p w14:paraId="071A72DF"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attack-r</w:t>
      </w:r>
      <w:r>
        <w:rPr>
          <w:rFonts w:ascii="Consolas" w:eastAsia="Consolas" w:hAnsi="Consolas" w:cs="Consolas"/>
          <w:color w:val="C7254E"/>
          <w:shd w:val="clear" w:color="auto" w:fill="F9F2F4"/>
        </w:rPr>
        <w:t>esource-level-ov</w:t>
      </w:r>
    </w:p>
    <w:p w14:paraId="1CB59C92" w14:textId="77777777" w:rsidR="002949B4" w:rsidRDefault="002949B4"/>
    <w:p w14:paraId="7E44526B" w14:textId="77777777" w:rsidR="002949B4" w:rsidRDefault="00125358">
      <w:pPr>
        <w:spacing w:line="331" w:lineRule="auto"/>
      </w:pPr>
      <w:r>
        <w:t>This vocabulary is currently used in the following SDO(s):</w:t>
      </w:r>
    </w:p>
    <w:p w14:paraId="1E1ADAB8" w14:textId="77777777" w:rsidR="002949B4" w:rsidRDefault="00125358">
      <w:pPr>
        <w:numPr>
          <w:ilvl w:val="0"/>
          <w:numId w:val="13"/>
        </w:numPr>
        <w:spacing w:line="331" w:lineRule="auto"/>
        <w:ind w:hanging="360"/>
        <w:contextualSpacing/>
      </w:pPr>
      <w:r>
        <w:t>Intrusion Set</w:t>
      </w:r>
    </w:p>
    <w:p w14:paraId="07458476" w14:textId="77777777" w:rsidR="002949B4" w:rsidRDefault="00125358">
      <w:pPr>
        <w:numPr>
          <w:ilvl w:val="0"/>
          <w:numId w:val="13"/>
        </w:numPr>
        <w:spacing w:line="331" w:lineRule="auto"/>
        <w:ind w:hanging="360"/>
        <w:contextualSpacing/>
      </w:pPr>
      <w:r>
        <w:t>Threat Actor</w:t>
      </w:r>
    </w:p>
    <w:p w14:paraId="10F75E83" w14:textId="77777777" w:rsidR="002949B4" w:rsidRDefault="002949B4"/>
    <w:p w14:paraId="7CF1918A" w14:textId="77777777" w:rsidR="002949B4" w:rsidRDefault="00125358">
      <w:r>
        <w:t>Attack Resource Level is an open vocabulary that captures the general level of resources that a threat actor, intrusion set, or campaign might have access to. It ranges from individual, a person acting alone, to government, the resources of a national gove</w:t>
      </w:r>
      <w:r>
        <w:t>rnment.</w:t>
      </w:r>
    </w:p>
    <w:p w14:paraId="5A69660C" w14:textId="77777777" w:rsidR="002949B4" w:rsidRDefault="002949B4"/>
    <w:p w14:paraId="187CD193" w14:textId="77777777" w:rsidR="002949B4" w:rsidRDefault="00125358">
      <w:r>
        <w:rPr>
          <w:rFonts w:ascii="Consolas" w:eastAsia="Consolas" w:hAnsi="Consolas" w:cs="Consolas"/>
        </w:rPr>
        <w:t>This section including vocabulary items and their descriptions is based on and contains copied text from the Threat Agent Library publication from Intel Corp in Sept 2007</w:t>
      </w:r>
      <w:r>
        <w:rPr>
          <w:rFonts w:ascii="Consolas" w:eastAsia="Consolas" w:hAnsi="Consolas" w:cs="Consolas"/>
          <w:vertAlign w:val="superscript"/>
        </w:rPr>
        <w:footnoteReference w:id="2"/>
      </w:r>
    </w:p>
    <w:p w14:paraId="0780A782" w14:textId="77777777" w:rsidR="002949B4" w:rsidRDefault="002949B4"/>
    <w:tbl>
      <w:tblPr>
        <w:tblStyle w:val="af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0"/>
        <w:gridCol w:w="6820"/>
      </w:tblGrid>
      <w:tr w:rsidR="002949B4" w14:paraId="58CDB9FB"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DA6D50E"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4486815" w14:textId="77777777" w:rsidR="002949B4" w:rsidRDefault="002949B4">
            <w:pPr>
              <w:spacing w:line="288" w:lineRule="auto"/>
            </w:pPr>
          </w:p>
        </w:tc>
      </w:tr>
      <w:tr w:rsidR="002949B4" w14:paraId="1CAF4DC7"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764AF8B" w14:textId="77777777" w:rsidR="002949B4" w:rsidRDefault="00125358">
            <w:pPr>
              <w:spacing w:line="240" w:lineRule="auto"/>
            </w:pPr>
            <w:r>
              <w:rPr>
                <w:rFonts w:ascii="Consolas" w:eastAsia="Consolas" w:hAnsi="Consolas" w:cs="Consolas"/>
                <w:color w:val="38761D"/>
                <w:shd w:val="clear" w:color="auto" w:fill="D9EAD3"/>
              </w:rPr>
              <w:t>individual</w:t>
            </w:r>
            <w:r>
              <w:rPr>
                <w:rFonts w:ascii="Consolas" w:eastAsia="Consolas" w:hAnsi="Consolas" w:cs="Consolas"/>
              </w:rPr>
              <w:t xml:space="preserve">, </w:t>
            </w:r>
            <w:r>
              <w:rPr>
                <w:rFonts w:ascii="Consolas" w:eastAsia="Consolas" w:hAnsi="Consolas" w:cs="Consolas"/>
                <w:color w:val="38761D"/>
                <w:shd w:val="clear" w:color="auto" w:fill="D9EAD3"/>
              </w:rPr>
              <w:t>club</w:t>
            </w:r>
            <w:r>
              <w:rPr>
                <w:rFonts w:ascii="Consolas" w:eastAsia="Consolas" w:hAnsi="Consolas" w:cs="Consolas"/>
              </w:rPr>
              <w:t xml:space="preserve">, </w:t>
            </w:r>
            <w:r>
              <w:rPr>
                <w:rFonts w:ascii="Consolas" w:eastAsia="Consolas" w:hAnsi="Consolas" w:cs="Consolas"/>
                <w:color w:val="38761D"/>
                <w:shd w:val="clear" w:color="auto" w:fill="D9EAD3"/>
              </w:rPr>
              <w:t>contest</w:t>
            </w:r>
            <w:r>
              <w:rPr>
                <w:rFonts w:ascii="Consolas" w:eastAsia="Consolas" w:hAnsi="Consolas" w:cs="Consolas"/>
              </w:rPr>
              <w:t xml:space="preserve">, </w:t>
            </w:r>
            <w:r>
              <w:rPr>
                <w:rFonts w:ascii="Consolas" w:eastAsia="Consolas" w:hAnsi="Consolas" w:cs="Consolas"/>
                <w:color w:val="38761D"/>
                <w:shd w:val="clear" w:color="auto" w:fill="D9EAD3"/>
              </w:rPr>
              <w:t>team</w:t>
            </w:r>
            <w:r>
              <w:rPr>
                <w:rFonts w:ascii="Consolas" w:eastAsia="Consolas" w:hAnsi="Consolas" w:cs="Consolas"/>
              </w:rPr>
              <w:t xml:space="preserve">, </w:t>
            </w:r>
            <w:r>
              <w:rPr>
                <w:rFonts w:ascii="Consolas" w:eastAsia="Consolas" w:hAnsi="Consolas" w:cs="Consolas"/>
                <w:color w:val="38761D"/>
                <w:shd w:val="clear" w:color="auto" w:fill="D9EAD3"/>
              </w:rPr>
              <w:t>organization</w:t>
            </w:r>
            <w:r>
              <w:rPr>
                <w:rFonts w:ascii="Consolas" w:eastAsia="Consolas" w:hAnsi="Consolas" w:cs="Consolas"/>
              </w:rPr>
              <w:t xml:space="preserve">, </w:t>
            </w:r>
            <w:r>
              <w:rPr>
                <w:rFonts w:ascii="Consolas" w:eastAsia="Consolas" w:hAnsi="Consolas" w:cs="Consolas"/>
                <w:color w:val="38761D"/>
                <w:shd w:val="clear" w:color="auto" w:fill="D9EAD3"/>
              </w:rPr>
              <w:t>government</w:t>
            </w:r>
          </w:p>
        </w:tc>
      </w:tr>
      <w:tr w:rsidR="002949B4" w14:paraId="5602B3F0"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C477C73"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D7E0140" w14:textId="77777777" w:rsidR="002949B4" w:rsidRDefault="00125358">
            <w:pPr>
              <w:spacing w:line="288" w:lineRule="auto"/>
            </w:pPr>
            <w:r>
              <w:rPr>
                <w:b/>
                <w:color w:val="FFFFFF"/>
                <w:shd w:val="clear" w:color="auto" w:fill="073763"/>
              </w:rPr>
              <w:t>Description</w:t>
            </w:r>
          </w:p>
        </w:tc>
      </w:tr>
      <w:tr w:rsidR="002949B4" w14:paraId="2728E349"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0BDE72A" w14:textId="77777777" w:rsidR="002949B4" w:rsidRDefault="00125358">
            <w:pPr>
              <w:widowControl w:val="0"/>
            </w:pPr>
            <w:r>
              <w:rPr>
                <w:rFonts w:ascii="Consolas" w:eastAsia="Consolas" w:hAnsi="Consolas" w:cs="Consolas"/>
                <w:color w:val="38761D"/>
                <w:shd w:val="clear" w:color="auto" w:fill="D9EAD3"/>
              </w:rPr>
              <w:t>individual</w:t>
            </w:r>
          </w:p>
        </w:tc>
        <w:tc>
          <w:tcPr>
            <w:tcW w:w="0" w:type="auto"/>
            <w:tcBorders>
              <w:bottom w:val="single" w:sz="8" w:space="0" w:color="000000"/>
              <w:right w:val="single" w:sz="8" w:space="0" w:color="000000"/>
            </w:tcBorders>
            <w:tcMar>
              <w:top w:w="100" w:type="dxa"/>
              <w:left w:w="100" w:type="dxa"/>
              <w:bottom w:w="100" w:type="dxa"/>
              <w:right w:w="100" w:type="dxa"/>
            </w:tcMar>
          </w:tcPr>
          <w:p w14:paraId="5059FC17" w14:textId="77777777" w:rsidR="002949B4" w:rsidRDefault="00125358">
            <w:pPr>
              <w:spacing w:line="240" w:lineRule="auto"/>
            </w:pPr>
            <w:commentRangeStart w:id="88"/>
            <w:commentRangeStart w:id="89"/>
            <w:r>
              <w:rPr>
                <w:rFonts w:ascii="Consolas" w:eastAsia="Consolas" w:hAnsi="Consolas" w:cs="Consolas"/>
              </w:rPr>
              <w:t>Resources limited to the average individual; Threat Actor acts independently. Minimum Sophistication level: None.</w:t>
            </w:r>
            <w:commentRangeEnd w:id="88"/>
            <w:r>
              <w:commentReference w:id="88"/>
            </w:r>
            <w:commentRangeEnd w:id="89"/>
            <w:r>
              <w:commentReference w:id="89"/>
            </w:r>
          </w:p>
        </w:tc>
      </w:tr>
      <w:tr w:rsidR="002949B4" w14:paraId="7434E295"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6A434B2" w14:textId="77777777" w:rsidR="002949B4" w:rsidRDefault="00125358">
            <w:pPr>
              <w:widowControl w:val="0"/>
            </w:pPr>
            <w:r>
              <w:rPr>
                <w:rFonts w:ascii="Consolas" w:eastAsia="Consolas" w:hAnsi="Consolas" w:cs="Consolas"/>
                <w:color w:val="38761D"/>
                <w:shd w:val="clear" w:color="auto" w:fill="D9EAD3"/>
              </w:rPr>
              <w:t>club</w:t>
            </w:r>
          </w:p>
        </w:tc>
        <w:tc>
          <w:tcPr>
            <w:tcW w:w="0" w:type="auto"/>
            <w:tcBorders>
              <w:bottom w:val="single" w:sz="8" w:space="0" w:color="000000"/>
              <w:right w:val="single" w:sz="8" w:space="0" w:color="000000"/>
            </w:tcBorders>
            <w:tcMar>
              <w:top w:w="100" w:type="dxa"/>
              <w:left w:w="100" w:type="dxa"/>
              <w:bottom w:w="100" w:type="dxa"/>
              <w:right w:w="100" w:type="dxa"/>
            </w:tcMar>
          </w:tcPr>
          <w:p w14:paraId="44866DF3" w14:textId="77777777" w:rsidR="002949B4" w:rsidRDefault="00125358">
            <w:pPr>
              <w:spacing w:line="240" w:lineRule="auto"/>
            </w:pPr>
            <w:r>
              <w:t>Members interact on a social and volunteer basis, often with little personal interest in the specific target. An example might be a core group of unrelated activists who regularly exchange tips on a particular blog. Group persists long term. Minimum Sophis</w:t>
            </w:r>
            <w:r>
              <w:t>tication level: Novice.</w:t>
            </w:r>
          </w:p>
        </w:tc>
      </w:tr>
      <w:tr w:rsidR="002949B4" w14:paraId="0074BBD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BE57022" w14:textId="77777777" w:rsidR="002949B4" w:rsidRDefault="00125358">
            <w:pPr>
              <w:widowControl w:val="0"/>
            </w:pPr>
            <w:r>
              <w:rPr>
                <w:rFonts w:ascii="Consolas" w:eastAsia="Consolas" w:hAnsi="Consolas" w:cs="Consolas"/>
                <w:color w:val="38761D"/>
                <w:shd w:val="clear" w:color="auto" w:fill="D9EAD3"/>
              </w:rPr>
              <w:t>contest</w:t>
            </w:r>
          </w:p>
        </w:tc>
        <w:tc>
          <w:tcPr>
            <w:tcW w:w="0" w:type="auto"/>
            <w:tcBorders>
              <w:bottom w:val="single" w:sz="8" w:space="0" w:color="000000"/>
              <w:right w:val="single" w:sz="8" w:space="0" w:color="000000"/>
            </w:tcBorders>
            <w:tcMar>
              <w:top w:w="100" w:type="dxa"/>
              <w:left w:w="100" w:type="dxa"/>
              <w:bottom w:w="100" w:type="dxa"/>
              <w:right w:w="100" w:type="dxa"/>
            </w:tcMar>
          </w:tcPr>
          <w:p w14:paraId="1C0B8186" w14:textId="77777777" w:rsidR="002949B4" w:rsidRDefault="00125358">
            <w:pPr>
              <w:spacing w:line="240" w:lineRule="auto"/>
            </w:pPr>
            <w:r>
              <w:t>A short-lived and perhaps anonymous interaction that concludes when the participants have achieved a single goal. For example, people who break into systems just for thrills or prestige may hold a contest to see who can bre</w:t>
            </w:r>
            <w:r>
              <w:t>ak into a specific target first. It also includes announced "operations" to achieve a specific goal, such as the original "OpIsrael" call for volunteers to disrupt all Israel internet functions for a day. Minimum Sophistication level: Practitioner.</w:t>
            </w:r>
          </w:p>
        </w:tc>
      </w:tr>
      <w:tr w:rsidR="002949B4" w14:paraId="60C6AE5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957BA05" w14:textId="77777777" w:rsidR="002949B4" w:rsidRDefault="00125358">
            <w:pPr>
              <w:widowControl w:val="0"/>
            </w:pPr>
            <w:r>
              <w:rPr>
                <w:rFonts w:ascii="Consolas" w:eastAsia="Consolas" w:hAnsi="Consolas" w:cs="Consolas"/>
                <w:color w:val="38761D"/>
                <w:shd w:val="clear" w:color="auto" w:fill="D9EAD3"/>
              </w:rPr>
              <w:t>team</w:t>
            </w:r>
          </w:p>
        </w:tc>
        <w:tc>
          <w:tcPr>
            <w:tcW w:w="0" w:type="auto"/>
            <w:tcBorders>
              <w:bottom w:val="single" w:sz="8" w:space="0" w:color="000000"/>
              <w:right w:val="single" w:sz="8" w:space="0" w:color="000000"/>
            </w:tcBorders>
            <w:tcMar>
              <w:top w:w="100" w:type="dxa"/>
              <w:left w:w="100" w:type="dxa"/>
              <w:bottom w:w="100" w:type="dxa"/>
              <w:right w:w="100" w:type="dxa"/>
            </w:tcMar>
          </w:tcPr>
          <w:p w14:paraId="55881627" w14:textId="77777777" w:rsidR="002949B4" w:rsidRDefault="00125358">
            <w:pPr>
              <w:spacing w:line="240" w:lineRule="auto"/>
            </w:pPr>
            <w:r>
              <w:t>A</w:t>
            </w:r>
            <w:r>
              <w:t xml:space="preserve"> formally organized group with a leader, typically motivated by a specific goal and organized around that goal. Group persists long term and typically operates within a single geography. Minimum Sophistication level: Practitioner.</w:t>
            </w:r>
          </w:p>
        </w:tc>
      </w:tr>
      <w:tr w:rsidR="002949B4" w14:paraId="4A246406"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11A6159" w14:textId="77777777" w:rsidR="002949B4" w:rsidRDefault="00125358">
            <w:pPr>
              <w:widowControl w:val="0"/>
            </w:pPr>
            <w:r>
              <w:rPr>
                <w:rFonts w:ascii="Consolas" w:eastAsia="Consolas" w:hAnsi="Consolas" w:cs="Consolas"/>
                <w:color w:val="38761D"/>
                <w:shd w:val="clear" w:color="auto" w:fill="D9EAD3"/>
              </w:rPr>
              <w:t>organization</w:t>
            </w:r>
          </w:p>
        </w:tc>
        <w:tc>
          <w:tcPr>
            <w:tcW w:w="0" w:type="auto"/>
            <w:tcBorders>
              <w:bottom w:val="single" w:sz="8" w:space="0" w:color="000000"/>
              <w:right w:val="single" w:sz="8" w:space="0" w:color="000000"/>
            </w:tcBorders>
            <w:tcMar>
              <w:top w:w="100" w:type="dxa"/>
              <w:left w:w="100" w:type="dxa"/>
              <w:bottom w:w="100" w:type="dxa"/>
              <w:right w:w="100" w:type="dxa"/>
            </w:tcMar>
          </w:tcPr>
          <w:p w14:paraId="2C1559D7" w14:textId="77777777" w:rsidR="002949B4" w:rsidRDefault="00125358">
            <w:pPr>
              <w:spacing w:line="240" w:lineRule="auto"/>
            </w:pPr>
            <w:r>
              <w:t xml:space="preserve">Larger and </w:t>
            </w:r>
            <w:r>
              <w:t>better resourced than a Team; typically a company or crime syndicate. Usually operates in multiple geographies and persists long term. Minimum Sophistication level: Expert.</w:t>
            </w:r>
          </w:p>
        </w:tc>
      </w:tr>
      <w:tr w:rsidR="002949B4" w14:paraId="6A26169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11E08A0" w14:textId="77777777" w:rsidR="002949B4" w:rsidRDefault="00125358">
            <w:pPr>
              <w:widowControl w:val="0"/>
            </w:pPr>
            <w:r>
              <w:rPr>
                <w:rFonts w:ascii="Consolas" w:eastAsia="Consolas" w:hAnsi="Consolas" w:cs="Consolas"/>
                <w:color w:val="38761D"/>
                <w:shd w:val="clear" w:color="auto" w:fill="D9EAD3"/>
              </w:rPr>
              <w:t>government</w:t>
            </w:r>
          </w:p>
        </w:tc>
        <w:tc>
          <w:tcPr>
            <w:tcW w:w="0" w:type="auto"/>
            <w:tcBorders>
              <w:bottom w:val="single" w:sz="8" w:space="0" w:color="000000"/>
              <w:right w:val="single" w:sz="8" w:space="0" w:color="000000"/>
            </w:tcBorders>
            <w:tcMar>
              <w:top w:w="100" w:type="dxa"/>
              <w:left w:w="100" w:type="dxa"/>
              <w:bottom w:w="100" w:type="dxa"/>
              <w:right w:w="100" w:type="dxa"/>
            </w:tcMar>
          </w:tcPr>
          <w:p w14:paraId="283DE926" w14:textId="77777777" w:rsidR="002949B4" w:rsidRDefault="00125358">
            <w:pPr>
              <w:spacing w:line="240" w:lineRule="auto"/>
            </w:pPr>
            <w:r>
              <w:t>Controls public assets and functions within a jurisdiction; very well r</w:t>
            </w:r>
            <w:r>
              <w:t>esourced and persists long term. Minimum Sophistication level: Expert.</w:t>
            </w:r>
          </w:p>
        </w:tc>
      </w:tr>
    </w:tbl>
    <w:p w14:paraId="523CA89E" w14:textId="77777777" w:rsidR="002949B4" w:rsidRDefault="002949B4"/>
    <w:p w14:paraId="7C1D9D78" w14:textId="77777777" w:rsidR="002949B4" w:rsidRDefault="00125358">
      <w:pPr>
        <w:pStyle w:val="Heading2"/>
        <w:contextualSpacing w:val="0"/>
      </w:pPr>
      <w:bookmarkStart w:id="90" w:name="h.be1dktvcmyu" w:colFirst="0" w:colLast="0"/>
      <w:bookmarkEnd w:id="90"/>
      <w:r>
        <w:t>​</w:t>
      </w:r>
      <w:r>
        <w:t>13.3.​ Attack Sophistication Level</w:t>
      </w:r>
    </w:p>
    <w:p w14:paraId="172F1043"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attack-sophistication-level-ov</w:t>
      </w:r>
    </w:p>
    <w:p w14:paraId="038FA400" w14:textId="77777777" w:rsidR="002949B4" w:rsidRDefault="002949B4"/>
    <w:p w14:paraId="38933651" w14:textId="77777777" w:rsidR="002949B4" w:rsidRDefault="00125358">
      <w:pPr>
        <w:spacing w:line="331" w:lineRule="auto"/>
      </w:pPr>
      <w:r>
        <w:t>This vocabulary is currently used in the following SDO(s):</w:t>
      </w:r>
    </w:p>
    <w:p w14:paraId="0297A29D" w14:textId="77777777" w:rsidR="002949B4" w:rsidRDefault="00125358">
      <w:pPr>
        <w:numPr>
          <w:ilvl w:val="0"/>
          <w:numId w:val="13"/>
        </w:numPr>
        <w:spacing w:line="331" w:lineRule="auto"/>
        <w:ind w:hanging="360"/>
        <w:contextualSpacing/>
      </w:pPr>
      <w:r>
        <w:t>Threat Actor</w:t>
      </w:r>
    </w:p>
    <w:p w14:paraId="0E4604B4" w14:textId="77777777" w:rsidR="002949B4" w:rsidRDefault="002949B4"/>
    <w:p w14:paraId="2F2F328E" w14:textId="77777777" w:rsidR="002949B4" w:rsidRDefault="00125358">
      <w:r>
        <w:t>The attack sophistication vocabulary captures the skill level of a threat actor. It ranges from "none", which describes a complete novice, to "innovator", which describes an actor who is able to create their own types of attacks and discover 0-days. This v</w:t>
      </w:r>
      <w:r>
        <w:t>ocabulary is separate from resource level: an innovative, highly-skilled threat actor may have access to very few resources while a practitioner-level actor might have the resources of an organized crime ring.</w:t>
      </w:r>
    </w:p>
    <w:p w14:paraId="40B32ECD" w14:textId="77777777" w:rsidR="002949B4" w:rsidRDefault="002949B4"/>
    <w:p w14:paraId="351757AC" w14:textId="77777777" w:rsidR="002949B4" w:rsidRDefault="00125358">
      <w:r>
        <w:rPr>
          <w:rFonts w:ascii="Consolas" w:eastAsia="Consolas" w:hAnsi="Consolas" w:cs="Consolas"/>
        </w:rPr>
        <w:t>This section including vocabulary items and t</w:t>
      </w:r>
      <w:r>
        <w:rPr>
          <w:rFonts w:ascii="Consolas" w:eastAsia="Consolas" w:hAnsi="Consolas" w:cs="Consolas"/>
        </w:rPr>
        <w:t>heir descriptions is based on and contains copied text from the Threat Agent Library publication from Intel Corp in Sept 2007</w:t>
      </w:r>
      <w:r>
        <w:rPr>
          <w:rFonts w:ascii="Consolas" w:eastAsia="Consolas" w:hAnsi="Consolas" w:cs="Consolas"/>
          <w:vertAlign w:val="superscript"/>
        </w:rPr>
        <w:footnoteReference w:id="3"/>
      </w:r>
    </w:p>
    <w:p w14:paraId="5B8B3C39" w14:textId="77777777" w:rsidR="002949B4" w:rsidRDefault="002949B4"/>
    <w:tbl>
      <w:tblPr>
        <w:tblStyle w:val="a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6825"/>
      </w:tblGrid>
      <w:tr w:rsidR="002949B4" w14:paraId="573AFEA7"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7922F47"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E2C5EBC" w14:textId="77777777" w:rsidR="002949B4" w:rsidRDefault="002949B4">
            <w:pPr>
              <w:spacing w:line="288" w:lineRule="auto"/>
            </w:pPr>
          </w:p>
        </w:tc>
      </w:tr>
      <w:tr w:rsidR="002949B4" w14:paraId="2707F7B9"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D483AE4" w14:textId="77777777" w:rsidR="002949B4" w:rsidRDefault="00125358">
            <w:pPr>
              <w:spacing w:line="240" w:lineRule="auto"/>
            </w:pPr>
            <w:r>
              <w:rPr>
                <w:rFonts w:ascii="Consolas" w:eastAsia="Consolas" w:hAnsi="Consolas" w:cs="Consolas"/>
                <w:color w:val="38761D"/>
                <w:shd w:val="clear" w:color="auto" w:fill="D9EAD3"/>
              </w:rPr>
              <w:t>none</w:t>
            </w:r>
            <w:r>
              <w:rPr>
                <w:rFonts w:ascii="Consolas" w:eastAsia="Consolas" w:hAnsi="Consolas" w:cs="Consolas"/>
              </w:rPr>
              <w:t xml:space="preserve">, </w:t>
            </w:r>
            <w:r>
              <w:rPr>
                <w:rFonts w:ascii="Consolas" w:eastAsia="Consolas" w:hAnsi="Consolas" w:cs="Consolas"/>
                <w:color w:val="38761D"/>
                <w:shd w:val="clear" w:color="auto" w:fill="D9EAD3"/>
              </w:rPr>
              <w:t>novice</w:t>
            </w:r>
            <w:r>
              <w:rPr>
                <w:rFonts w:ascii="Consolas" w:eastAsia="Consolas" w:hAnsi="Consolas" w:cs="Consolas"/>
              </w:rPr>
              <w:t xml:space="preserve">, </w:t>
            </w:r>
            <w:r>
              <w:rPr>
                <w:rFonts w:ascii="Consolas" w:eastAsia="Consolas" w:hAnsi="Consolas" w:cs="Consolas"/>
                <w:color w:val="38761D"/>
                <w:shd w:val="clear" w:color="auto" w:fill="D9EAD3"/>
              </w:rPr>
              <w:t>practitioner</w:t>
            </w:r>
            <w:r>
              <w:rPr>
                <w:rFonts w:ascii="Consolas" w:eastAsia="Consolas" w:hAnsi="Consolas" w:cs="Consolas"/>
              </w:rPr>
              <w:t xml:space="preserve">, </w:t>
            </w:r>
            <w:r>
              <w:rPr>
                <w:rFonts w:ascii="Consolas" w:eastAsia="Consolas" w:hAnsi="Consolas" w:cs="Consolas"/>
                <w:color w:val="38761D"/>
                <w:shd w:val="clear" w:color="auto" w:fill="D9EAD3"/>
              </w:rPr>
              <w:t>expert</w:t>
            </w:r>
            <w:r>
              <w:rPr>
                <w:rFonts w:ascii="Consolas" w:eastAsia="Consolas" w:hAnsi="Consolas" w:cs="Consolas"/>
              </w:rPr>
              <w:t xml:space="preserve">, </w:t>
            </w:r>
            <w:r>
              <w:rPr>
                <w:rFonts w:ascii="Consolas" w:eastAsia="Consolas" w:hAnsi="Consolas" w:cs="Consolas"/>
                <w:color w:val="38761D"/>
                <w:shd w:val="clear" w:color="auto" w:fill="D9EAD3"/>
              </w:rPr>
              <w:t>innovator</w:t>
            </w:r>
          </w:p>
        </w:tc>
      </w:tr>
      <w:tr w:rsidR="002949B4" w14:paraId="4BDEE132"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7B74534"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CE6C34B" w14:textId="77777777" w:rsidR="002949B4" w:rsidRDefault="00125358">
            <w:pPr>
              <w:spacing w:line="288" w:lineRule="auto"/>
            </w:pPr>
            <w:r>
              <w:rPr>
                <w:b/>
                <w:color w:val="FFFFFF"/>
                <w:shd w:val="clear" w:color="auto" w:fill="073763"/>
              </w:rPr>
              <w:t>Description</w:t>
            </w:r>
          </w:p>
        </w:tc>
      </w:tr>
      <w:tr w:rsidR="002949B4" w14:paraId="08652F2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07229E9" w14:textId="77777777" w:rsidR="002949B4" w:rsidRDefault="00125358">
            <w:pPr>
              <w:widowControl w:val="0"/>
            </w:pPr>
            <w:r>
              <w:rPr>
                <w:rFonts w:ascii="Consolas" w:eastAsia="Consolas" w:hAnsi="Consolas" w:cs="Consolas"/>
                <w:color w:val="38761D"/>
                <w:shd w:val="clear" w:color="auto" w:fill="D9EAD3"/>
              </w:rPr>
              <w:t>none</w:t>
            </w:r>
          </w:p>
        </w:tc>
        <w:tc>
          <w:tcPr>
            <w:tcW w:w="0" w:type="auto"/>
            <w:tcBorders>
              <w:bottom w:val="single" w:sz="8" w:space="0" w:color="000000"/>
              <w:right w:val="single" w:sz="8" w:space="0" w:color="000000"/>
            </w:tcBorders>
            <w:tcMar>
              <w:top w:w="100" w:type="dxa"/>
              <w:left w:w="100" w:type="dxa"/>
              <w:bottom w:w="100" w:type="dxa"/>
              <w:right w:w="100" w:type="dxa"/>
            </w:tcMar>
          </w:tcPr>
          <w:p w14:paraId="76BE94F3" w14:textId="77777777" w:rsidR="002949B4" w:rsidRDefault="00125358">
            <w:pPr>
              <w:spacing w:line="240" w:lineRule="auto"/>
            </w:pPr>
            <w:r>
              <w:t>Has average intelligence and ability and can easily carry out random acts of disruption or destruction, but has no expertise or training in the specific methods necessary for a targeted attack.</w:t>
            </w:r>
          </w:p>
        </w:tc>
      </w:tr>
      <w:tr w:rsidR="002949B4" w14:paraId="4F5CAB0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CCED531" w14:textId="77777777" w:rsidR="002949B4" w:rsidRDefault="00125358">
            <w:pPr>
              <w:widowControl w:val="0"/>
            </w:pPr>
            <w:r>
              <w:rPr>
                <w:rFonts w:ascii="Consolas" w:eastAsia="Consolas" w:hAnsi="Consolas" w:cs="Consolas"/>
                <w:color w:val="38761D"/>
                <w:shd w:val="clear" w:color="auto" w:fill="D9EAD3"/>
              </w:rPr>
              <w:t>novice</w:t>
            </w:r>
          </w:p>
        </w:tc>
        <w:tc>
          <w:tcPr>
            <w:tcW w:w="0" w:type="auto"/>
            <w:tcBorders>
              <w:bottom w:val="single" w:sz="8" w:space="0" w:color="000000"/>
              <w:right w:val="single" w:sz="8" w:space="0" w:color="000000"/>
            </w:tcBorders>
            <w:tcMar>
              <w:top w:w="100" w:type="dxa"/>
              <w:left w:w="100" w:type="dxa"/>
              <w:bottom w:w="100" w:type="dxa"/>
              <w:right w:w="100" w:type="dxa"/>
            </w:tcMar>
          </w:tcPr>
          <w:p w14:paraId="15D59378" w14:textId="77777777" w:rsidR="002949B4" w:rsidRDefault="00125358">
            <w:pPr>
              <w:spacing w:line="240" w:lineRule="auto"/>
            </w:pPr>
            <w:r>
              <w:t>Can copy and use existing techniques. Example: Untrained Employee.</w:t>
            </w:r>
          </w:p>
          <w:p w14:paraId="3D870DD4" w14:textId="77777777" w:rsidR="002949B4" w:rsidRDefault="002949B4">
            <w:pPr>
              <w:spacing w:line="240" w:lineRule="auto"/>
            </w:pPr>
          </w:p>
          <w:p w14:paraId="012A5071" w14:textId="77777777" w:rsidR="002949B4" w:rsidRDefault="00125358">
            <w:pPr>
              <w:spacing w:line="240" w:lineRule="auto"/>
            </w:pPr>
            <w:commentRangeStart w:id="91"/>
            <w:commentRangeStart w:id="92"/>
            <w:r>
              <w:rPr>
                <w:rFonts w:ascii="Consolas" w:eastAsia="Consolas" w:hAnsi="Consolas" w:cs="Consolas"/>
              </w:rPr>
              <w:t>Demonstrates a nascent capability. A novice has basic computer skills and likely requires the assistance of a Practitioner or higher to engage in hacking activity. They use existing and fr</w:t>
            </w:r>
            <w:r>
              <w:rPr>
                <w:rFonts w:ascii="Consolas" w:eastAsia="Consolas" w:hAnsi="Consolas" w:cs="Consolas"/>
              </w:rPr>
              <w:t>equently well known and easy-to-find techniques and programs or scripts to search for and exploit weaknesses in other computers on the Internet and lack the ability to conduct their own reconnaissance and targeting research.</w:t>
            </w:r>
            <w:commentRangeEnd w:id="91"/>
            <w:r>
              <w:commentReference w:id="91"/>
            </w:r>
            <w:commentRangeEnd w:id="92"/>
            <w:r>
              <w:commentReference w:id="92"/>
            </w:r>
          </w:p>
        </w:tc>
      </w:tr>
      <w:tr w:rsidR="002949B4" w14:paraId="7FA3A82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11A43A6" w14:textId="77777777" w:rsidR="002949B4" w:rsidRDefault="00125358">
            <w:pPr>
              <w:widowControl w:val="0"/>
            </w:pPr>
            <w:r>
              <w:rPr>
                <w:rFonts w:ascii="Consolas" w:eastAsia="Consolas" w:hAnsi="Consolas" w:cs="Consolas"/>
                <w:color w:val="38761D"/>
                <w:shd w:val="clear" w:color="auto" w:fill="D9EAD3"/>
              </w:rPr>
              <w:t>practitioner</w:t>
            </w:r>
          </w:p>
        </w:tc>
        <w:tc>
          <w:tcPr>
            <w:tcW w:w="0" w:type="auto"/>
            <w:tcBorders>
              <w:bottom w:val="single" w:sz="8" w:space="0" w:color="000000"/>
              <w:right w:val="single" w:sz="8" w:space="0" w:color="000000"/>
            </w:tcBorders>
            <w:tcMar>
              <w:top w:w="100" w:type="dxa"/>
              <w:left w:w="100" w:type="dxa"/>
              <w:bottom w:w="100" w:type="dxa"/>
              <w:right w:w="100" w:type="dxa"/>
            </w:tcMar>
          </w:tcPr>
          <w:p w14:paraId="57A21244" w14:textId="77777777" w:rsidR="002949B4" w:rsidRDefault="00125358">
            <w:pPr>
              <w:spacing w:line="240" w:lineRule="auto"/>
            </w:pPr>
            <w:r>
              <w:rPr>
                <w:rFonts w:ascii="Consolas" w:eastAsia="Consolas" w:hAnsi="Consolas" w:cs="Consolas"/>
              </w:rPr>
              <w:t>Has a demon</w:t>
            </w:r>
            <w:r>
              <w:rPr>
                <w:rFonts w:ascii="Consolas" w:eastAsia="Consolas" w:hAnsi="Consolas" w:cs="Consolas"/>
              </w:rPr>
              <w:t xml:space="preserve">strated, albeit low or moderate, capability. A practitioner possesses low sophistication capability. They </w:t>
            </w:r>
            <w:r>
              <w:t>do not have the ability to identify or exploit known vulnerabilities without the use of automated tools. They are proficient in the basic uses of publ</w:t>
            </w:r>
            <w:r>
              <w:t>icly available hacking tools, but are unable to write or alter such programs on their own.</w:t>
            </w:r>
          </w:p>
        </w:tc>
      </w:tr>
      <w:tr w:rsidR="002949B4" w14:paraId="03050741"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4778849" w14:textId="77777777" w:rsidR="002949B4" w:rsidRDefault="00125358">
            <w:pPr>
              <w:widowControl w:val="0"/>
            </w:pPr>
            <w:r>
              <w:rPr>
                <w:rFonts w:ascii="Consolas" w:eastAsia="Consolas" w:hAnsi="Consolas" w:cs="Consolas"/>
                <w:color w:val="38761D"/>
                <w:shd w:val="clear" w:color="auto" w:fill="D9EAD3"/>
              </w:rPr>
              <w:t>expert</w:t>
            </w:r>
          </w:p>
        </w:tc>
        <w:tc>
          <w:tcPr>
            <w:tcW w:w="0" w:type="auto"/>
            <w:tcBorders>
              <w:bottom w:val="single" w:sz="8" w:space="0" w:color="000000"/>
              <w:right w:val="single" w:sz="8" w:space="0" w:color="000000"/>
            </w:tcBorders>
            <w:tcMar>
              <w:top w:w="100" w:type="dxa"/>
              <w:left w:w="100" w:type="dxa"/>
              <w:bottom w:w="100" w:type="dxa"/>
              <w:right w:w="100" w:type="dxa"/>
            </w:tcMar>
          </w:tcPr>
          <w:p w14:paraId="38B42C5D" w14:textId="77777777" w:rsidR="002949B4" w:rsidRDefault="00125358">
            <w:pPr>
              <w:spacing w:line="240" w:lineRule="auto"/>
            </w:pPr>
            <w:r>
              <w:t xml:space="preserve">Expert in technology and attack methods, and can both apply existing attacks and create new ones to greatest advantage. Example: Legal Adversary. </w:t>
            </w:r>
          </w:p>
          <w:p w14:paraId="7316CF70" w14:textId="77777777" w:rsidR="002949B4" w:rsidRDefault="002949B4">
            <w:pPr>
              <w:spacing w:line="240" w:lineRule="auto"/>
            </w:pPr>
          </w:p>
          <w:p w14:paraId="4D20EBDB" w14:textId="77777777" w:rsidR="002949B4" w:rsidRDefault="00125358">
            <w:pPr>
              <w:spacing w:line="240" w:lineRule="auto"/>
            </w:pPr>
            <w:r>
              <w:t>Demonstra</w:t>
            </w:r>
            <w:r>
              <w:t>tes advanced capability. An actor possessing expert capability has the ability to modify existing programs or codes but does not have the capability to script sophisticated programs from scratch. The expert has a working knowledge of networks, operating sy</w:t>
            </w:r>
            <w:r>
              <w:t>stems, and possibly even defensive techniques and will typically exhibit some operational security.</w:t>
            </w:r>
          </w:p>
        </w:tc>
      </w:tr>
      <w:tr w:rsidR="002949B4" w14:paraId="24F30E15"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2F40228" w14:textId="77777777" w:rsidR="002949B4" w:rsidRDefault="00125358">
            <w:pPr>
              <w:widowControl w:val="0"/>
            </w:pPr>
            <w:r>
              <w:rPr>
                <w:rFonts w:ascii="Consolas" w:eastAsia="Consolas" w:hAnsi="Consolas" w:cs="Consolas"/>
                <w:color w:val="38761D"/>
                <w:shd w:val="clear" w:color="auto" w:fill="D9EAD3"/>
              </w:rPr>
              <w:t>innovator</w:t>
            </w:r>
          </w:p>
        </w:tc>
        <w:tc>
          <w:tcPr>
            <w:tcW w:w="0" w:type="auto"/>
            <w:tcBorders>
              <w:bottom w:val="single" w:sz="8" w:space="0" w:color="000000"/>
              <w:right w:val="single" w:sz="8" w:space="0" w:color="000000"/>
            </w:tcBorders>
            <w:tcMar>
              <w:top w:w="100" w:type="dxa"/>
              <w:left w:w="100" w:type="dxa"/>
              <w:bottom w:w="100" w:type="dxa"/>
              <w:right w:w="100" w:type="dxa"/>
            </w:tcMar>
          </w:tcPr>
          <w:p w14:paraId="1603A58F" w14:textId="77777777" w:rsidR="002949B4" w:rsidRDefault="00125358">
            <w:pPr>
              <w:spacing w:line="240" w:lineRule="auto"/>
            </w:pPr>
            <w:r>
              <w:t>Demonstrates sophisticated capability. An innovator has the ability to create and script unique programs and codes targeting virtually any form of technology. At this level, this actor has a deep knowledge of networks, operating systems, programming langua</w:t>
            </w:r>
            <w:r>
              <w:t>ges, firmware, and infrastructure topologies and will demonstrate operational security when conducting his activities. Innovators are largely responsible for the discovery of 0-day vulnerabilities and the development of new attack techniques.</w:t>
            </w:r>
          </w:p>
        </w:tc>
      </w:tr>
    </w:tbl>
    <w:p w14:paraId="1B6FF8C6" w14:textId="77777777" w:rsidR="002949B4" w:rsidRDefault="002949B4"/>
    <w:p w14:paraId="31A77FCC" w14:textId="77777777" w:rsidR="002949B4" w:rsidRDefault="00125358">
      <w:pPr>
        <w:pStyle w:val="Heading2"/>
        <w:contextualSpacing w:val="0"/>
      </w:pPr>
      <w:bookmarkStart w:id="93" w:name="h.xblzfl7rn1b7" w:colFirst="0" w:colLast="0"/>
      <w:bookmarkEnd w:id="93"/>
      <w:r>
        <w:rPr>
          <w:rFonts w:ascii="Consolas" w:eastAsia="Consolas" w:hAnsi="Consolas" w:cs="Consolas"/>
        </w:rPr>
        <w:t>​</w:t>
      </w:r>
      <w:r>
        <w:rPr>
          <w:rFonts w:ascii="Consolas" w:eastAsia="Consolas" w:hAnsi="Consolas" w:cs="Consolas"/>
        </w:rPr>
        <w:t>13.4.​ Cou</w:t>
      </w:r>
      <w:r>
        <w:rPr>
          <w:rFonts w:ascii="Consolas" w:eastAsia="Consolas" w:hAnsi="Consolas" w:cs="Consolas"/>
        </w:rPr>
        <w:t>rse of Action Label</w:t>
      </w:r>
    </w:p>
    <w:p w14:paraId="01DE93F9"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course-of-action-label-ov</w:t>
      </w:r>
    </w:p>
    <w:p w14:paraId="52DF6949" w14:textId="77777777" w:rsidR="002949B4" w:rsidRDefault="002949B4">
      <w:pPr>
        <w:spacing w:line="331" w:lineRule="auto"/>
      </w:pPr>
    </w:p>
    <w:p w14:paraId="5FD6E758" w14:textId="77777777" w:rsidR="002949B4" w:rsidRDefault="00125358">
      <w:pPr>
        <w:spacing w:line="331" w:lineRule="auto"/>
      </w:pPr>
      <w:r>
        <w:t>This vocabulary is currently used in the following SDO(s):</w:t>
      </w:r>
    </w:p>
    <w:p w14:paraId="5275F2EF" w14:textId="77777777" w:rsidR="002949B4" w:rsidRDefault="00125358">
      <w:pPr>
        <w:numPr>
          <w:ilvl w:val="0"/>
          <w:numId w:val="13"/>
        </w:numPr>
        <w:spacing w:line="331" w:lineRule="auto"/>
        <w:ind w:hanging="360"/>
        <w:contextualSpacing/>
      </w:pPr>
      <w:r>
        <w:t>Course of Action</w:t>
      </w:r>
    </w:p>
    <w:p w14:paraId="11F59E1B" w14:textId="77777777" w:rsidR="002949B4" w:rsidRDefault="002949B4">
      <w:pPr>
        <w:spacing w:line="331" w:lineRule="auto"/>
      </w:pPr>
    </w:p>
    <w:p w14:paraId="16BF3F23" w14:textId="77777777" w:rsidR="002949B4" w:rsidRDefault="00125358">
      <w:pPr>
        <w:spacing w:line="331" w:lineRule="auto"/>
      </w:pPr>
      <w:r>
        <w:t>Course of Action Label is an open vocabulary used to label Courses of Action. The labels describe the general type of act</w:t>
      </w:r>
      <w:r>
        <w:t>ion that is being represented, such as redirection (for example to a honeynet), internal blocking (for example at the host level), and external blocking (for example at an external firewall). It also includes higher-level courses of action such as policy c</w:t>
      </w:r>
      <w:r>
        <w:t>hanges, diplomatic actions, and user training.</w:t>
      </w:r>
    </w:p>
    <w:p w14:paraId="41E5E693" w14:textId="77777777" w:rsidR="002949B4" w:rsidRDefault="002949B4">
      <w:pPr>
        <w:spacing w:line="331" w:lineRule="auto"/>
      </w:pPr>
    </w:p>
    <w:tbl>
      <w:tblPr>
        <w:tblStyle w:val="af2"/>
        <w:tblW w:w="10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300"/>
      </w:tblGrid>
      <w:tr w:rsidR="002949B4" w14:paraId="2EC45C9A"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BCB6C78"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60D13FB" w14:textId="77777777" w:rsidR="002949B4" w:rsidRDefault="002949B4">
            <w:pPr>
              <w:spacing w:line="288" w:lineRule="auto"/>
            </w:pPr>
          </w:p>
        </w:tc>
      </w:tr>
      <w:tr w:rsidR="002949B4" w14:paraId="1CACF1AA"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E21404F" w14:textId="77777777" w:rsidR="002949B4" w:rsidRDefault="00125358">
            <w:pPr>
              <w:spacing w:line="240" w:lineRule="auto"/>
            </w:pPr>
            <w:r>
              <w:rPr>
                <w:rFonts w:ascii="Consolas" w:eastAsia="Consolas" w:hAnsi="Consolas" w:cs="Consolas"/>
                <w:color w:val="38761D"/>
                <w:shd w:val="clear" w:color="auto" w:fill="D9EAD3"/>
              </w:rPr>
              <w:t>perimeter-blocking</w:t>
            </w:r>
            <w:r>
              <w:rPr>
                <w:rFonts w:ascii="Consolas" w:eastAsia="Consolas" w:hAnsi="Consolas" w:cs="Consolas"/>
              </w:rPr>
              <w:t xml:space="preserve">, </w:t>
            </w:r>
            <w:r>
              <w:rPr>
                <w:rFonts w:ascii="Consolas" w:eastAsia="Consolas" w:hAnsi="Consolas" w:cs="Consolas"/>
                <w:color w:val="38761D"/>
                <w:shd w:val="clear" w:color="auto" w:fill="D9EAD3"/>
              </w:rPr>
              <w:t>internal-blocking</w:t>
            </w:r>
            <w:r>
              <w:rPr>
                <w:rFonts w:ascii="Consolas" w:eastAsia="Consolas" w:hAnsi="Consolas" w:cs="Consolas"/>
              </w:rPr>
              <w:t xml:space="preserve">, </w:t>
            </w:r>
            <w:r>
              <w:rPr>
                <w:rFonts w:ascii="Consolas" w:eastAsia="Consolas" w:hAnsi="Consolas" w:cs="Consolas"/>
                <w:color w:val="38761D"/>
                <w:shd w:val="clear" w:color="auto" w:fill="D9EAD3"/>
              </w:rPr>
              <w:t>redirection</w:t>
            </w:r>
            <w:r>
              <w:rPr>
                <w:rFonts w:ascii="Consolas" w:eastAsia="Consolas" w:hAnsi="Consolas" w:cs="Consolas"/>
              </w:rPr>
              <w:t xml:space="preserve">, </w:t>
            </w:r>
            <w:r>
              <w:rPr>
                <w:rFonts w:ascii="Consolas" w:eastAsia="Consolas" w:hAnsi="Consolas" w:cs="Consolas"/>
                <w:color w:val="38761D"/>
                <w:shd w:val="clear" w:color="auto" w:fill="D9EAD3"/>
              </w:rPr>
              <w:t>hardening</w:t>
            </w:r>
            <w:r>
              <w:rPr>
                <w:rFonts w:ascii="Consolas" w:eastAsia="Consolas" w:hAnsi="Consolas" w:cs="Consolas"/>
              </w:rPr>
              <w:t xml:space="preserve">, </w:t>
            </w:r>
            <w:r>
              <w:rPr>
                <w:rFonts w:ascii="Consolas" w:eastAsia="Consolas" w:hAnsi="Consolas" w:cs="Consolas"/>
                <w:color w:val="38761D"/>
                <w:shd w:val="clear" w:color="auto" w:fill="D9EAD3"/>
              </w:rPr>
              <w:t>patching</w:t>
            </w:r>
            <w:r>
              <w:rPr>
                <w:rFonts w:ascii="Consolas" w:eastAsia="Consolas" w:hAnsi="Consolas" w:cs="Consolas"/>
              </w:rPr>
              <w:t xml:space="preserve">, </w:t>
            </w:r>
            <w:r>
              <w:rPr>
                <w:rFonts w:ascii="Consolas" w:eastAsia="Consolas" w:hAnsi="Consolas" w:cs="Consolas"/>
                <w:color w:val="38761D"/>
                <w:shd w:val="clear" w:color="auto" w:fill="D9EAD3"/>
              </w:rPr>
              <w:t>eradication</w:t>
            </w:r>
            <w:r>
              <w:rPr>
                <w:rFonts w:ascii="Consolas" w:eastAsia="Consolas" w:hAnsi="Consolas" w:cs="Consolas"/>
              </w:rPr>
              <w:t xml:space="preserve">, </w:t>
            </w:r>
            <w:r>
              <w:rPr>
                <w:rFonts w:ascii="Consolas" w:eastAsia="Consolas" w:hAnsi="Consolas" w:cs="Consolas"/>
                <w:color w:val="38761D"/>
                <w:shd w:val="clear" w:color="auto" w:fill="D9EAD3"/>
              </w:rPr>
              <w:t>rebuilding</w:t>
            </w:r>
            <w:r>
              <w:rPr>
                <w:rFonts w:ascii="Consolas" w:eastAsia="Consolas" w:hAnsi="Consolas" w:cs="Consolas"/>
              </w:rPr>
              <w:t xml:space="preserve">, </w:t>
            </w:r>
            <w:r>
              <w:rPr>
                <w:rFonts w:ascii="Consolas" w:eastAsia="Consolas" w:hAnsi="Consolas" w:cs="Consolas"/>
                <w:color w:val="38761D"/>
                <w:shd w:val="clear" w:color="auto" w:fill="D9EAD3"/>
              </w:rPr>
              <w:t>training</w:t>
            </w:r>
            <w:r>
              <w:rPr>
                <w:rFonts w:ascii="Consolas" w:eastAsia="Consolas" w:hAnsi="Consolas" w:cs="Consolas"/>
              </w:rPr>
              <w:t xml:space="preserve">, </w:t>
            </w:r>
            <w:r>
              <w:rPr>
                <w:rFonts w:ascii="Consolas" w:eastAsia="Consolas" w:hAnsi="Consolas" w:cs="Consolas"/>
                <w:color w:val="38761D"/>
                <w:shd w:val="clear" w:color="auto" w:fill="D9EAD3"/>
              </w:rPr>
              <w:t>monitoring</w:t>
            </w:r>
            <w:r>
              <w:rPr>
                <w:rFonts w:ascii="Consolas" w:eastAsia="Consolas" w:hAnsi="Consolas" w:cs="Consolas"/>
              </w:rPr>
              <w:t xml:space="preserve">, </w:t>
            </w:r>
            <w:r>
              <w:rPr>
                <w:rFonts w:ascii="Consolas" w:eastAsia="Consolas" w:hAnsi="Consolas" w:cs="Consolas"/>
                <w:color w:val="38761D"/>
                <w:shd w:val="clear" w:color="auto" w:fill="D9EAD3"/>
              </w:rPr>
              <w:t>physical-access-restrictions</w:t>
            </w:r>
            <w:r>
              <w:rPr>
                <w:rFonts w:ascii="Consolas" w:eastAsia="Consolas" w:hAnsi="Consolas" w:cs="Consolas"/>
              </w:rPr>
              <w:t xml:space="preserve">, </w:t>
            </w:r>
            <w:r>
              <w:rPr>
                <w:rFonts w:ascii="Consolas" w:eastAsia="Consolas" w:hAnsi="Consolas" w:cs="Consolas"/>
                <w:color w:val="38761D"/>
                <w:shd w:val="clear" w:color="auto" w:fill="D9EAD3"/>
              </w:rPr>
              <w:t>logical-access-restrictions</w:t>
            </w:r>
            <w:r>
              <w:rPr>
                <w:rFonts w:ascii="Consolas" w:eastAsia="Consolas" w:hAnsi="Consolas" w:cs="Consolas"/>
              </w:rPr>
              <w:t xml:space="preserve">, </w:t>
            </w:r>
            <w:r>
              <w:rPr>
                <w:rFonts w:ascii="Consolas" w:eastAsia="Consolas" w:hAnsi="Consolas" w:cs="Consolas"/>
                <w:color w:val="38761D"/>
                <w:shd w:val="clear" w:color="auto" w:fill="D9EAD3"/>
              </w:rPr>
              <w:t>public-disclosure</w:t>
            </w:r>
            <w:r>
              <w:rPr>
                <w:rFonts w:ascii="Consolas" w:eastAsia="Consolas" w:hAnsi="Consolas" w:cs="Consolas"/>
              </w:rPr>
              <w:t xml:space="preserve">, </w:t>
            </w:r>
            <w:r>
              <w:rPr>
                <w:rFonts w:ascii="Consolas" w:eastAsia="Consolas" w:hAnsi="Consolas" w:cs="Consolas"/>
                <w:color w:val="38761D"/>
                <w:shd w:val="clear" w:color="auto" w:fill="D9EAD3"/>
              </w:rPr>
              <w:t>diplomatic-actions</w:t>
            </w:r>
            <w:r>
              <w:rPr>
                <w:rFonts w:ascii="Consolas" w:eastAsia="Consolas" w:hAnsi="Consolas" w:cs="Consolas"/>
              </w:rPr>
              <w:t xml:space="preserve">, </w:t>
            </w:r>
            <w:r>
              <w:rPr>
                <w:rFonts w:ascii="Consolas" w:eastAsia="Consolas" w:hAnsi="Consolas" w:cs="Consolas"/>
                <w:color w:val="38761D"/>
                <w:shd w:val="clear" w:color="auto" w:fill="D9EAD3"/>
              </w:rPr>
              <w:t>policy-actions</w:t>
            </w:r>
          </w:p>
        </w:tc>
      </w:tr>
      <w:tr w:rsidR="002949B4" w14:paraId="6CB07156" w14:textId="77777777">
        <w:tc>
          <w:tcPr>
            <w:tcW w:w="0" w:type="auto"/>
            <w:shd w:val="clear" w:color="auto" w:fill="073763"/>
            <w:tcMar>
              <w:top w:w="100" w:type="dxa"/>
              <w:left w:w="100" w:type="dxa"/>
              <w:bottom w:w="100" w:type="dxa"/>
              <w:right w:w="100" w:type="dxa"/>
            </w:tcMar>
          </w:tcPr>
          <w:p w14:paraId="31BFCDDE" w14:textId="77777777" w:rsidR="002949B4" w:rsidRDefault="00125358">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26497F96" w14:textId="77777777" w:rsidR="002949B4" w:rsidRDefault="00125358">
            <w:pPr>
              <w:widowControl w:val="0"/>
              <w:spacing w:line="240" w:lineRule="auto"/>
            </w:pPr>
            <w:r>
              <w:rPr>
                <w:b/>
                <w:color w:val="FFFFFF"/>
              </w:rPr>
              <w:t>Description</w:t>
            </w:r>
          </w:p>
        </w:tc>
      </w:tr>
      <w:tr w:rsidR="002949B4" w14:paraId="2215A7C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F8D3E6" w14:textId="77777777" w:rsidR="002949B4" w:rsidRDefault="00125358">
            <w:pPr>
              <w:spacing w:line="288" w:lineRule="auto"/>
            </w:pPr>
            <w:commentRangeStart w:id="94"/>
            <w:commentRangeStart w:id="95"/>
            <w:r>
              <w:rPr>
                <w:rFonts w:ascii="Consolas" w:eastAsia="Consolas" w:hAnsi="Consolas" w:cs="Consolas"/>
                <w:color w:val="38761D"/>
                <w:shd w:val="clear" w:color="auto" w:fill="D9EAD3"/>
              </w:rPr>
              <w:t>perimeter-blocking</w:t>
            </w:r>
            <w:commentRangeEnd w:id="94"/>
            <w:r>
              <w:commentReference w:id="94"/>
            </w:r>
            <w:commentRangeEnd w:id="95"/>
            <w:r>
              <w:commentReference w:id="95"/>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E5E883" w14:textId="77777777" w:rsidR="002949B4" w:rsidRDefault="00125358">
            <w:pPr>
              <w:spacing w:line="240" w:lineRule="auto"/>
            </w:pPr>
            <w:r>
              <w:t>Perimeter-based blocking of traffic from a compromised source.</w:t>
            </w:r>
          </w:p>
        </w:tc>
      </w:tr>
      <w:tr w:rsidR="002949B4" w14:paraId="7BF261E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D2745B" w14:textId="77777777" w:rsidR="002949B4" w:rsidRDefault="00125358">
            <w:pPr>
              <w:spacing w:line="288" w:lineRule="auto"/>
            </w:pPr>
            <w:r>
              <w:rPr>
                <w:rFonts w:ascii="Consolas" w:eastAsia="Consolas" w:hAnsi="Consolas" w:cs="Consolas"/>
                <w:color w:val="38761D"/>
                <w:shd w:val="clear" w:color="auto" w:fill="D9EAD3"/>
              </w:rPr>
              <w:t>internal-blocking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C69296" w14:textId="77777777" w:rsidR="002949B4" w:rsidRDefault="00125358">
            <w:pPr>
              <w:spacing w:line="240" w:lineRule="auto"/>
            </w:pPr>
            <w:r>
              <w:t>Host-based blocking of traffic from an internal compromised source.</w:t>
            </w:r>
          </w:p>
        </w:tc>
      </w:tr>
      <w:tr w:rsidR="002949B4" w14:paraId="75FF44B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A3AE58" w14:textId="77777777" w:rsidR="002949B4" w:rsidRDefault="00125358">
            <w:pPr>
              <w:spacing w:line="288" w:lineRule="auto"/>
            </w:pPr>
            <w:r>
              <w:rPr>
                <w:rFonts w:ascii="Consolas" w:eastAsia="Consolas" w:hAnsi="Consolas" w:cs="Consolas"/>
                <w:color w:val="38761D"/>
                <w:shd w:val="clear" w:color="auto" w:fill="D9EAD3"/>
              </w:rPr>
              <w:t>redirection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643983" w14:textId="77777777" w:rsidR="002949B4" w:rsidRDefault="00125358">
            <w:pPr>
              <w:spacing w:line="240" w:lineRule="auto"/>
            </w:pPr>
            <w:r>
              <w:t>Re-routing of suspicious or known malicious traffic away from the intended target to an area where the threat can be more safely observed and analyzed.</w:t>
            </w:r>
          </w:p>
        </w:tc>
      </w:tr>
      <w:tr w:rsidR="002949B4" w14:paraId="1274E49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FCBA96" w14:textId="77777777" w:rsidR="002949B4" w:rsidRDefault="00125358">
            <w:pPr>
              <w:spacing w:line="288" w:lineRule="auto"/>
            </w:pPr>
            <w:r>
              <w:rPr>
                <w:rFonts w:ascii="Consolas" w:eastAsia="Consolas" w:hAnsi="Consolas" w:cs="Consolas"/>
                <w:color w:val="38761D"/>
                <w:shd w:val="clear" w:color="auto" w:fill="D9EAD3"/>
              </w:rPr>
              <w:t>hardening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8EE1AF" w14:textId="77777777" w:rsidR="002949B4" w:rsidRDefault="00125358">
            <w:pPr>
              <w:spacing w:line="240" w:lineRule="auto"/>
            </w:pPr>
            <w:r>
              <w:t>Securing a system by reducing its surface of unnecessary software, usernames or logins, and running services.</w:t>
            </w:r>
          </w:p>
        </w:tc>
      </w:tr>
      <w:tr w:rsidR="002949B4" w14:paraId="2BD66437"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9718165" w14:textId="77777777" w:rsidR="002949B4" w:rsidRDefault="00125358">
            <w:pPr>
              <w:spacing w:line="288" w:lineRule="auto"/>
            </w:pPr>
            <w:r>
              <w:rPr>
                <w:rFonts w:ascii="Consolas" w:eastAsia="Consolas" w:hAnsi="Consolas" w:cs="Consolas"/>
                <w:color w:val="38761D"/>
                <w:shd w:val="clear" w:color="auto" w:fill="D9EAD3"/>
              </w:rPr>
              <w:t>patching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7DB6B1" w14:textId="77777777" w:rsidR="002949B4" w:rsidRDefault="00125358">
            <w:pPr>
              <w:spacing w:line="240" w:lineRule="auto"/>
            </w:pPr>
            <w:r>
              <w:t>A specific form of hardening, patching involves applying a code fix directly to the software with the vulnerability.</w:t>
            </w:r>
          </w:p>
        </w:tc>
      </w:tr>
      <w:tr w:rsidR="002949B4" w14:paraId="79E3E471"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CF697F" w14:textId="77777777" w:rsidR="002949B4" w:rsidRDefault="00125358">
            <w:pPr>
              <w:spacing w:line="288" w:lineRule="auto"/>
            </w:pPr>
            <w:r>
              <w:rPr>
                <w:rFonts w:ascii="Consolas" w:eastAsia="Consolas" w:hAnsi="Consolas" w:cs="Consolas"/>
                <w:color w:val="38761D"/>
                <w:shd w:val="clear" w:color="auto" w:fill="D9EAD3"/>
              </w:rPr>
              <w:t>eradication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0F23F9" w14:textId="77777777" w:rsidR="002949B4" w:rsidRDefault="00125358">
            <w:pPr>
              <w:spacing w:line="240" w:lineRule="auto"/>
            </w:pPr>
            <w:r>
              <w:t>Identi</w:t>
            </w:r>
            <w:r>
              <w:t>fying, locating, and eliminating malware from the network.</w:t>
            </w:r>
          </w:p>
        </w:tc>
      </w:tr>
      <w:tr w:rsidR="002949B4" w14:paraId="0BCD2A9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BFACDA" w14:textId="77777777" w:rsidR="002949B4" w:rsidRDefault="00125358">
            <w:pPr>
              <w:spacing w:line="288" w:lineRule="auto"/>
            </w:pPr>
            <w:r>
              <w:rPr>
                <w:rFonts w:ascii="Consolas" w:eastAsia="Consolas" w:hAnsi="Consolas" w:cs="Consolas"/>
                <w:color w:val="38761D"/>
                <w:shd w:val="clear" w:color="auto" w:fill="D9EAD3"/>
              </w:rPr>
              <w:t>rebuilding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56ECF3" w14:textId="77777777" w:rsidR="002949B4" w:rsidRDefault="00125358">
            <w:pPr>
              <w:spacing w:line="240" w:lineRule="auto"/>
            </w:pPr>
            <w:r>
              <w:t>Re-installing a computing resource from a known safe source in order to ensure that the malware is no longer present on the previously compromised resource.</w:t>
            </w:r>
          </w:p>
        </w:tc>
      </w:tr>
      <w:tr w:rsidR="002949B4" w14:paraId="649222EF"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E82764" w14:textId="77777777" w:rsidR="002949B4" w:rsidRDefault="00125358">
            <w:pPr>
              <w:spacing w:line="288" w:lineRule="auto"/>
            </w:pPr>
            <w:r>
              <w:rPr>
                <w:rFonts w:ascii="Consolas" w:eastAsia="Consolas" w:hAnsi="Consolas" w:cs="Consolas"/>
                <w:color w:val="38761D"/>
                <w:shd w:val="clear" w:color="auto" w:fill="D9EAD3"/>
              </w:rPr>
              <w:t>training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3C122D" w14:textId="77777777" w:rsidR="002949B4" w:rsidRDefault="00125358">
            <w:pPr>
              <w:spacing w:line="240" w:lineRule="auto"/>
            </w:pPr>
            <w:r>
              <w:t>Training users and administrators on how to identify and mitigate this type of threat.</w:t>
            </w:r>
          </w:p>
        </w:tc>
      </w:tr>
      <w:tr w:rsidR="002949B4" w14:paraId="0648889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31BD1" w14:textId="77777777" w:rsidR="002949B4" w:rsidRDefault="00125358">
            <w:pPr>
              <w:spacing w:line="288" w:lineRule="auto"/>
            </w:pPr>
            <w:r>
              <w:rPr>
                <w:rFonts w:ascii="Consolas" w:eastAsia="Consolas" w:hAnsi="Consolas" w:cs="Consolas"/>
                <w:color w:val="38761D"/>
                <w:shd w:val="clear" w:color="auto" w:fill="D9EAD3"/>
              </w:rPr>
              <w:t>monitoring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5EF777" w14:textId="77777777" w:rsidR="002949B4" w:rsidRDefault="00125358">
            <w:pPr>
              <w:spacing w:line="240" w:lineRule="auto"/>
            </w:pPr>
            <w:r>
              <w:t>Setting up network or host-based sensors to detect the presence of this threat.</w:t>
            </w:r>
          </w:p>
        </w:tc>
      </w:tr>
      <w:tr w:rsidR="002949B4" w14:paraId="682BB44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ABF1BA" w14:textId="77777777" w:rsidR="002949B4" w:rsidRDefault="00125358">
            <w:pPr>
              <w:spacing w:line="288" w:lineRule="auto"/>
            </w:pPr>
            <w:r>
              <w:rPr>
                <w:rFonts w:ascii="Consolas" w:eastAsia="Consolas" w:hAnsi="Consolas" w:cs="Consolas"/>
                <w:color w:val="38761D"/>
                <w:shd w:val="clear" w:color="auto" w:fill="D9EAD3"/>
              </w:rPr>
              <w:t>physical-access-restrictions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653840" w14:textId="77777777" w:rsidR="002949B4" w:rsidRDefault="00125358">
            <w:pPr>
              <w:spacing w:line="240" w:lineRule="auto"/>
            </w:pPr>
            <w:r>
              <w:t>Activities associated with restricting physical</w:t>
            </w:r>
            <w:r>
              <w:t xml:space="preserve"> access to computing resources.</w:t>
            </w:r>
          </w:p>
        </w:tc>
      </w:tr>
      <w:tr w:rsidR="002949B4" w14:paraId="513808C1"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AF2CFA" w14:textId="77777777" w:rsidR="002949B4" w:rsidRDefault="00125358">
            <w:pPr>
              <w:spacing w:line="288" w:lineRule="auto"/>
            </w:pPr>
            <w:r>
              <w:rPr>
                <w:rFonts w:ascii="Consolas" w:eastAsia="Consolas" w:hAnsi="Consolas" w:cs="Consolas"/>
                <w:color w:val="38761D"/>
                <w:shd w:val="clear" w:color="auto" w:fill="D9EAD3"/>
              </w:rPr>
              <w:t>logical-access-restrictions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5D6D54" w14:textId="77777777" w:rsidR="002949B4" w:rsidRDefault="00125358">
            <w:pPr>
              <w:spacing w:line="240" w:lineRule="auto"/>
            </w:pPr>
            <w:r>
              <w:t>Activities associated with restricting logical access to computing resources.</w:t>
            </w:r>
          </w:p>
        </w:tc>
      </w:tr>
      <w:tr w:rsidR="002949B4" w14:paraId="133300D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B4BAC3" w14:textId="77777777" w:rsidR="002949B4" w:rsidRDefault="00125358">
            <w:pPr>
              <w:spacing w:line="288" w:lineRule="auto"/>
            </w:pPr>
            <w:r>
              <w:rPr>
                <w:rFonts w:ascii="Consolas" w:eastAsia="Consolas" w:hAnsi="Consolas" w:cs="Consolas"/>
                <w:color w:val="38761D"/>
                <w:shd w:val="clear" w:color="auto" w:fill="D9EAD3"/>
              </w:rPr>
              <w:t>public-disclosure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6DC533" w14:textId="77777777" w:rsidR="002949B4" w:rsidRDefault="00125358">
            <w:pPr>
              <w:spacing w:line="240" w:lineRule="auto"/>
            </w:pPr>
            <w:r>
              <w:t>Informing the public of the existence and characteristics of the threat or threat actor to influen</w:t>
            </w:r>
            <w:r>
              <w:t>ce positive change in adversary behavior.</w:t>
            </w:r>
          </w:p>
        </w:tc>
      </w:tr>
      <w:tr w:rsidR="002949B4" w14:paraId="2CD3311A"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3B3E9" w14:textId="77777777" w:rsidR="002949B4" w:rsidRDefault="00125358">
            <w:pPr>
              <w:spacing w:line="288" w:lineRule="auto"/>
            </w:pPr>
            <w:r>
              <w:rPr>
                <w:rFonts w:ascii="Consolas" w:eastAsia="Consolas" w:hAnsi="Consolas" w:cs="Consolas"/>
                <w:color w:val="38761D"/>
                <w:shd w:val="clear" w:color="auto" w:fill="D9EAD3"/>
              </w:rPr>
              <w:t>diplomatic-actions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09C4E4" w14:textId="77777777" w:rsidR="002949B4" w:rsidRDefault="00125358">
            <w:pPr>
              <w:spacing w:line="240" w:lineRule="auto"/>
            </w:pPr>
            <w:r>
              <w:t>Engaging in communications and relationship building with threat actors to influence positive changes in behavior.</w:t>
            </w:r>
          </w:p>
        </w:tc>
      </w:tr>
      <w:tr w:rsidR="002949B4" w14:paraId="26684A7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F76DB" w14:textId="77777777" w:rsidR="002949B4" w:rsidRDefault="00125358">
            <w:pPr>
              <w:spacing w:line="288" w:lineRule="auto"/>
            </w:pPr>
            <w:r>
              <w:rPr>
                <w:rFonts w:ascii="Consolas" w:eastAsia="Consolas" w:hAnsi="Consolas" w:cs="Consolas"/>
                <w:color w:val="38761D"/>
                <w:shd w:val="clear" w:color="auto" w:fill="D9EAD3"/>
              </w:rPr>
              <w:t>policy-actions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4F832E" w14:textId="77777777" w:rsidR="002949B4" w:rsidRDefault="00125358">
            <w:pPr>
              <w:spacing w:line="240" w:lineRule="auto"/>
            </w:pPr>
            <w:r>
              <w:t>Modifications to policy that reduce the attack surface or infection vectors of malware.</w:t>
            </w:r>
          </w:p>
        </w:tc>
      </w:tr>
    </w:tbl>
    <w:p w14:paraId="09FD670A" w14:textId="77777777" w:rsidR="002949B4" w:rsidRDefault="00125358">
      <w:r>
        <w:t>​</w:t>
      </w:r>
    </w:p>
    <w:p w14:paraId="596699C3" w14:textId="77777777" w:rsidR="002949B4" w:rsidRDefault="00125358">
      <w:pPr>
        <w:pStyle w:val="Heading2"/>
        <w:contextualSpacing w:val="0"/>
      </w:pPr>
      <w:bookmarkStart w:id="96" w:name="h.e944wydbd83w" w:colFirst="0" w:colLast="0"/>
      <w:bookmarkEnd w:id="96"/>
      <w:commentRangeStart w:id="97"/>
      <w:commentRangeStart w:id="98"/>
      <w:r>
        <w:rPr>
          <w:rFonts w:ascii="Consolas" w:eastAsia="Consolas" w:hAnsi="Consolas" w:cs="Consolas"/>
        </w:rPr>
        <w:t>​</w:t>
      </w:r>
      <w:r>
        <w:rPr>
          <w:rFonts w:ascii="Consolas" w:eastAsia="Consolas" w:hAnsi="Consolas" w:cs="Consolas"/>
        </w:rPr>
        <w:t>13.5.​ Entity Class</w:t>
      </w:r>
      <w:commentRangeEnd w:id="97"/>
      <w:r>
        <w:commentReference w:id="97"/>
      </w:r>
      <w:commentRangeEnd w:id="98"/>
      <w:r>
        <w:commentReference w:id="98"/>
      </w:r>
    </w:p>
    <w:p w14:paraId="5025B158"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entity-class-ov</w:t>
      </w:r>
    </w:p>
    <w:p w14:paraId="51115F33" w14:textId="77777777" w:rsidR="002949B4" w:rsidRDefault="002949B4">
      <w:pPr>
        <w:spacing w:line="331" w:lineRule="auto"/>
      </w:pPr>
    </w:p>
    <w:p w14:paraId="227E0664" w14:textId="77777777" w:rsidR="002949B4" w:rsidRDefault="00125358">
      <w:r>
        <w:t>This vocabulary is currently used in the following SDO(s):</w:t>
      </w:r>
    </w:p>
    <w:p w14:paraId="57C7DC28" w14:textId="77777777" w:rsidR="002949B4" w:rsidRDefault="00125358">
      <w:pPr>
        <w:numPr>
          <w:ilvl w:val="0"/>
          <w:numId w:val="12"/>
        </w:numPr>
        <w:ind w:hanging="360"/>
        <w:contextualSpacing/>
      </w:pPr>
      <w:r>
        <w:t>Source</w:t>
      </w:r>
    </w:p>
    <w:p w14:paraId="2955BC5B" w14:textId="77777777" w:rsidR="002949B4" w:rsidRDefault="00125358">
      <w:pPr>
        <w:numPr>
          <w:ilvl w:val="0"/>
          <w:numId w:val="12"/>
        </w:numPr>
        <w:ind w:hanging="360"/>
        <w:contextualSpacing/>
      </w:pPr>
      <w:r>
        <w:t>Threat Actor</w:t>
      </w:r>
    </w:p>
    <w:p w14:paraId="5927B005" w14:textId="77777777" w:rsidR="002949B4" w:rsidRDefault="00125358">
      <w:pPr>
        <w:numPr>
          <w:ilvl w:val="0"/>
          <w:numId w:val="12"/>
        </w:numPr>
        <w:ind w:hanging="360"/>
        <w:contextualSpacing/>
      </w:pPr>
      <w:r>
        <w:t>Victim Target</w:t>
      </w:r>
    </w:p>
    <w:p w14:paraId="62989C29" w14:textId="77777777" w:rsidR="002949B4" w:rsidRDefault="002949B4"/>
    <w:p w14:paraId="13ABC3C3" w14:textId="77777777" w:rsidR="002949B4" w:rsidRDefault="00125358">
      <w:r>
        <w:t>This vocabulary describes the type of entity that the STIX Object represents: whether it describes an organization, group, individual, or class.</w:t>
      </w:r>
    </w:p>
    <w:p w14:paraId="3F81D4C6" w14:textId="77777777" w:rsidR="002949B4" w:rsidRDefault="002949B4">
      <w:pPr>
        <w:spacing w:line="331" w:lineRule="auto"/>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620"/>
      </w:tblGrid>
      <w:tr w:rsidR="002949B4" w14:paraId="3C855394"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2CC8DF6"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C6F14FF" w14:textId="77777777" w:rsidR="002949B4" w:rsidRDefault="002949B4">
            <w:pPr>
              <w:spacing w:line="288" w:lineRule="auto"/>
            </w:pPr>
          </w:p>
        </w:tc>
      </w:tr>
      <w:tr w:rsidR="002949B4" w14:paraId="079AFBFB"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1E41F8B" w14:textId="77777777" w:rsidR="002949B4" w:rsidRDefault="00125358">
            <w:pPr>
              <w:spacing w:line="240" w:lineRule="auto"/>
            </w:pPr>
            <w:r>
              <w:rPr>
                <w:rFonts w:ascii="Consolas" w:eastAsia="Consolas" w:hAnsi="Consolas" w:cs="Consolas"/>
                <w:color w:val="38761D"/>
                <w:shd w:val="clear" w:color="auto" w:fill="D9EAD3"/>
              </w:rPr>
              <w:t>individual</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group</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organization</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class</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unknown</w:t>
            </w:r>
          </w:p>
        </w:tc>
      </w:tr>
      <w:tr w:rsidR="002949B4" w14:paraId="4EF59F12" w14:textId="77777777">
        <w:tc>
          <w:tcPr>
            <w:tcW w:w="0" w:type="auto"/>
            <w:shd w:val="clear" w:color="auto" w:fill="073763"/>
            <w:tcMar>
              <w:top w:w="100" w:type="dxa"/>
              <w:left w:w="100" w:type="dxa"/>
              <w:bottom w:w="100" w:type="dxa"/>
              <w:right w:w="100" w:type="dxa"/>
            </w:tcMar>
          </w:tcPr>
          <w:p w14:paraId="5FC16F8C" w14:textId="77777777" w:rsidR="002949B4" w:rsidRDefault="00125358">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1AE143E0" w14:textId="77777777" w:rsidR="002949B4" w:rsidRDefault="00125358">
            <w:pPr>
              <w:widowControl w:val="0"/>
              <w:spacing w:line="240" w:lineRule="auto"/>
            </w:pPr>
            <w:r>
              <w:rPr>
                <w:b/>
                <w:color w:val="FFFFFF"/>
              </w:rPr>
              <w:t>Description</w:t>
            </w:r>
          </w:p>
        </w:tc>
      </w:tr>
      <w:tr w:rsidR="002949B4" w14:paraId="7D3B0F93" w14:textId="77777777">
        <w:tc>
          <w:tcPr>
            <w:tcW w:w="0" w:type="auto"/>
            <w:shd w:val="clear" w:color="auto" w:fill="FFFFFF"/>
            <w:tcMar>
              <w:top w:w="100" w:type="dxa"/>
              <w:left w:w="100" w:type="dxa"/>
              <w:bottom w:w="100" w:type="dxa"/>
              <w:right w:w="100" w:type="dxa"/>
            </w:tcMar>
          </w:tcPr>
          <w:p w14:paraId="3FE4664E" w14:textId="77777777" w:rsidR="002949B4" w:rsidRDefault="00125358">
            <w:pPr>
              <w:spacing w:line="240" w:lineRule="auto"/>
            </w:pPr>
            <w:r>
              <w:rPr>
                <w:rFonts w:ascii="Consolas" w:eastAsia="Consolas" w:hAnsi="Consolas" w:cs="Consolas"/>
                <w:color w:val="38761D"/>
                <w:shd w:val="clear" w:color="auto" w:fill="D9EAD3"/>
              </w:rPr>
              <w:t>individual</w:t>
            </w:r>
          </w:p>
        </w:tc>
        <w:tc>
          <w:tcPr>
            <w:tcW w:w="0" w:type="auto"/>
            <w:shd w:val="clear" w:color="auto" w:fill="FFFFFF"/>
            <w:tcMar>
              <w:top w:w="100" w:type="dxa"/>
              <w:left w:w="100" w:type="dxa"/>
              <w:bottom w:w="100" w:type="dxa"/>
              <w:right w:w="100" w:type="dxa"/>
            </w:tcMar>
          </w:tcPr>
          <w:p w14:paraId="3835A656" w14:textId="77777777" w:rsidR="002949B4" w:rsidRDefault="00125358">
            <w:r>
              <w:rPr>
                <w:color w:val="333333"/>
                <w:highlight w:val="white"/>
              </w:rPr>
              <w:t>A single person.</w:t>
            </w:r>
          </w:p>
        </w:tc>
      </w:tr>
      <w:tr w:rsidR="002949B4" w14:paraId="4D3466EB" w14:textId="77777777">
        <w:tc>
          <w:tcPr>
            <w:tcW w:w="0" w:type="auto"/>
            <w:shd w:val="clear" w:color="auto" w:fill="FFFFFF"/>
            <w:tcMar>
              <w:top w:w="100" w:type="dxa"/>
              <w:left w:w="100" w:type="dxa"/>
              <w:bottom w:w="100" w:type="dxa"/>
              <w:right w:w="100" w:type="dxa"/>
            </w:tcMar>
          </w:tcPr>
          <w:p w14:paraId="5DD16E8A" w14:textId="77777777" w:rsidR="002949B4" w:rsidRDefault="00125358">
            <w:pPr>
              <w:spacing w:line="240" w:lineRule="auto"/>
            </w:pPr>
            <w:r>
              <w:rPr>
                <w:rFonts w:ascii="Consolas" w:eastAsia="Consolas" w:hAnsi="Consolas" w:cs="Consolas"/>
                <w:color w:val="38761D"/>
                <w:shd w:val="clear" w:color="auto" w:fill="D9EAD3"/>
              </w:rPr>
              <w:t>group</w:t>
            </w:r>
          </w:p>
        </w:tc>
        <w:tc>
          <w:tcPr>
            <w:tcW w:w="0" w:type="auto"/>
            <w:shd w:val="clear" w:color="auto" w:fill="FFFFFF"/>
            <w:tcMar>
              <w:top w:w="100" w:type="dxa"/>
              <w:left w:w="100" w:type="dxa"/>
              <w:bottom w:w="100" w:type="dxa"/>
              <w:right w:w="100" w:type="dxa"/>
            </w:tcMar>
          </w:tcPr>
          <w:p w14:paraId="468A92F4" w14:textId="77777777" w:rsidR="002949B4" w:rsidRDefault="00125358">
            <w:r>
              <w:t>An informal collection of people, without formal governance, such as a distributed hacker group.</w:t>
            </w:r>
          </w:p>
        </w:tc>
      </w:tr>
      <w:tr w:rsidR="002949B4" w14:paraId="439FE54D" w14:textId="77777777">
        <w:tc>
          <w:tcPr>
            <w:tcW w:w="0" w:type="auto"/>
            <w:shd w:val="clear" w:color="auto" w:fill="FFFFFF"/>
            <w:tcMar>
              <w:top w:w="100" w:type="dxa"/>
              <w:left w:w="100" w:type="dxa"/>
              <w:bottom w:w="100" w:type="dxa"/>
              <w:right w:w="100" w:type="dxa"/>
            </w:tcMar>
          </w:tcPr>
          <w:p w14:paraId="6E5D1BC3" w14:textId="77777777" w:rsidR="002949B4" w:rsidRDefault="00125358">
            <w:pPr>
              <w:spacing w:line="240" w:lineRule="auto"/>
            </w:pPr>
            <w:r>
              <w:rPr>
                <w:rFonts w:ascii="Consolas" w:eastAsia="Consolas" w:hAnsi="Consolas" w:cs="Consolas"/>
                <w:color w:val="38761D"/>
                <w:shd w:val="clear" w:color="auto" w:fill="D9EAD3"/>
              </w:rPr>
              <w:t>organization</w:t>
            </w:r>
          </w:p>
        </w:tc>
        <w:tc>
          <w:tcPr>
            <w:tcW w:w="0" w:type="auto"/>
            <w:shd w:val="clear" w:color="auto" w:fill="FFFFFF"/>
            <w:tcMar>
              <w:top w:w="100" w:type="dxa"/>
              <w:left w:w="100" w:type="dxa"/>
              <w:bottom w:w="100" w:type="dxa"/>
              <w:right w:w="100" w:type="dxa"/>
            </w:tcMar>
          </w:tcPr>
          <w:p w14:paraId="04FEF23E" w14:textId="77777777" w:rsidR="002949B4" w:rsidRDefault="00125358">
            <w:r>
              <w:rPr>
                <w:color w:val="333333"/>
                <w:highlight w:val="white"/>
              </w:rPr>
              <w:t>A formal organization of people, with governance, such as a company or country.</w:t>
            </w:r>
          </w:p>
        </w:tc>
      </w:tr>
      <w:tr w:rsidR="002949B4" w14:paraId="56D17C4D" w14:textId="77777777">
        <w:tc>
          <w:tcPr>
            <w:tcW w:w="0" w:type="auto"/>
            <w:shd w:val="clear" w:color="auto" w:fill="FFFFFF"/>
            <w:tcMar>
              <w:top w:w="100" w:type="dxa"/>
              <w:left w:w="100" w:type="dxa"/>
              <w:bottom w:w="100" w:type="dxa"/>
              <w:right w:w="100" w:type="dxa"/>
            </w:tcMar>
          </w:tcPr>
          <w:p w14:paraId="682C9E53" w14:textId="77777777" w:rsidR="002949B4" w:rsidRDefault="00125358">
            <w:pPr>
              <w:spacing w:line="240" w:lineRule="auto"/>
            </w:pPr>
            <w:r>
              <w:rPr>
                <w:rFonts w:ascii="Consolas" w:eastAsia="Consolas" w:hAnsi="Consolas" w:cs="Consolas"/>
                <w:color w:val="38761D"/>
                <w:shd w:val="clear" w:color="auto" w:fill="D9EAD3"/>
              </w:rPr>
              <w:t>class</w:t>
            </w:r>
          </w:p>
        </w:tc>
        <w:tc>
          <w:tcPr>
            <w:tcW w:w="0" w:type="auto"/>
            <w:shd w:val="clear" w:color="auto" w:fill="FFFFFF"/>
            <w:tcMar>
              <w:top w:w="100" w:type="dxa"/>
              <w:left w:w="100" w:type="dxa"/>
              <w:bottom w:w="100" w:type="dxa"/>
              <w:right w:w="100" w:type="dxa"/>
            </w:tcMar>
          </w:tcPr>
          <w:p w14:paraId="12C2D0D0" w14:textId="77777777" w:rsidR="002949B4" w:rsidRDefault="00125358">
            <w:r>
              <w:rPr>
                <w:color w:val="333333"/>
                <w:highlight w:val="white"/>
              </w:rPr>
              <w:t>A class of entities, such as all hospitals or all Europeans.</w:t>
            </w:r>
          </w:p>
        </w:tc>
      </w:tr>
      <w:tr w:rsidR="002949B4" w14:paraId="6C05AAAF" w14:textId="77777777">
        <w:tc>
          <w:tcPr>
            <w:tcW w:w="0" w:type="auto"/>
            <w:shd w:val="clear" w:color="auto" w:fill="FFFFFF"/>
            <w:tcMar>
              <w:top w:w="100" w:type="dxa"/>
              <w:left w:w="100" w:type="dxa"/>
              <w:bottom w:w="100" w:type="dxa"/>
              <w:right w:w="100" w:type="dxa"/>
            </w:tcMar>
          </w:tcPr>
          <w:p w14:paraId="3D9A6D6A" w14:textId="77777777" w:rsidR="002949B4" w:rsidRDefault="00125358">
            <w:pPr>
              <w:spacing w:line="240" w:lineRule="auto"/>
            </w:pPr>
            <w:r>
              <w:rPr>
                <w:rFonts w:ascii="Consolas" w:eastAsia="Consolas" w:hAnsi="Consolas" w:cs="Consolas"/>
                <w:color w:val="38761D"/>
                <w:shd w:val="clear" w:color="auto" w:fill="D9EAD3"/>
              </w:rPr>
              <w:t>unknown</w:t>
            </w:r>
          </w:p>
        </w:tc>
        <w:tc>
          <w:tcPr>
            <w:tcW w:w="0" w:type="auto"/>
            <w:shd w:val="clear" w:color="auto" w:fill="FFFFFF"/>
            <w:tcMar>
              <w:top w:w="100" w:type="dxa"/>
              <w:left w:w="100" w:type="dxa"/>
              <w:bottom w:w="100" w:type="dxa"/>
              <w:right w:w="100" w:type="dxa"/>
            </w:tcMar>
          </w:tcPr>
          <w:p w14:paraId="6864545F" w14:textId="77777777" w:rsidR="002949B4" w:rsidRDefault="00125358">
            <w:r>
              <w:rPr>
                <w:color w:val="333333"/>
                <w:highlight w:val="white"/>
              </w:rPr>
              <w:t>It is unknown whether the classification is individual, group, organization, or class.</w:t>
            </w:r>
          </w:p>
        </w:tc>
      </w:tr>
    </w:tbl>
    <w:p w14:paraId="3071E42D" w14:textId="77777777" w:rsidR="002949B4" w:rsidRDefault="002949B4"/>
    <w:p w14:paraId="1C4B5BB4" w14:textId="77777777" w:rsidR="002949B4" w:rsidRDefault="00125358">
      <w:pPr>
        <w:pStyle w:val="Heading2"/>
        <w:contextualSpacing w:val="0"/>
      </w:pPr>
      <w:bookmarkStart w:id="99" w:name="h.cvhfwe3t9vuo" w:colFirst="0" w:colLast="0"/>
      <w:bookmarkEnd w:id="99"/>
      <w:r>
        <w:rPr>
          <w:rFonts w:ascii="Consolas" w:eastAsia="Consolas" w:hAnsi="Consolas" w:cs="Consolas"/>
        </w:rPr>
        <w:t>​</w:t>
      </w:r>
      <w:r>
        <w:rPr>
          <w:rFonts w:ascii="Consolas" w:eastAsia="Consolas" w:hAnsi="Consolas" w:cs="Consolas"/>
        </w:rPr>
        <w:t>13.6.​ Incident Label</w:t>
      </w:r>
    </w:p>
    <w:p w14:paraId="1209DB90"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incident-label-ov</w:t>
      </w:r>
    </w:p>
    <w:p w14:paraId="1F38EE9E" w14:textId="77777777" w:rsidR="002949B4" w:rsidRDefault="002949B4">
      <w:pPr>
        <w:spacing w:line="331" w:lineRule="auto"/>
      </w:pPr>
    </w:p>
    <w:p w14:paraId="6626EBED" w14:textId="77777777" w:rsidR="002949B4" w:rsidRDefault="00125358">
      <w:pPr>
        <w:spacing w:line="331" w:lineRule="auto"/>
      </w:pPr>
      <w:r>
        <w:t>This vocabulary is currently used in the following SDO(s):</w:t>
      </w:r>
    </w:p>
    <w:p w14:paraId="7E35DCB4" w14:textId="77777777" w:rsidR="002949B4" w:rsidRDefault="00125358">
      <w:pPr>
        <w:numPr>
          <w:ilvl w:val="0"/>
          <w:numId w:val="13"/>
        </w:numPr>
        <w:spacing w:line="331" w:lineRule="auto"/>
        <w:ind w:hanging="360"/>
        <w:contextualSpacing/>
      </w:pPr>
      <w:r>
        <w:t>Incident</w:t>
      </w:r>
    </w:p>
    <w:p w14:paraId="7360DE06" w14:textId="77777777" w:rsidR="002949B4" w:rsidRDefault="002949B4">
      <w:pPr>
        <w:spacing w:line="331" w:lineRule="auto"/>
      </w:pPr>
    </w:p>
    <w:p w14:paraId="6632771A" w14:textId="77777777" w:rsidR="002949B4" w:rsidRDefault="00125358">
      <w:pPr>
        <w:spacing w:line="331" w:lineRule="auto"/>
      </w:pPr>
      <w:r>
        <w:t>Incident labels is a controlled vocabulary to categorize incidents. Items are not mutually exclusive: an incident can be both a compromise of an asset and a compromise of information.</w:t>
      </w:r>
    </w:p>
    <w:p w14:paraId="39100214" w14:textId="77777777" w:rsidR="002949B4" w:rsidRDefault="002949B4">
      <w:pPr>
        <w:spacing w:line="331" w:lineRule="auto"/>
      </w:pPr>
    </w:p>
    <w:p w14:paraId="362C86BE" w14:textId="77777777" w:rsidR="002949B4" w:rsidRDefault="00125358">
      <w:pPr>
        <w:spacing w:line="331" w:lineRule="auto"/>
      </w:pPr>
      <w:r>
        <w:t>Th</w:t>
      </w:r>
      <w:r>
        <w:t>e source for many of these vocabulary items is [TODO US-CERT REF].</w:t>
      </w:r>
    </w:p>
    <w:p w14:paraId="6539F9D1" w14:textId="77777777" w:rsidR="002949B4" w:rsidRDefault="002949B4">
      <w:pPr>
        <w:spacing w:line="331" w:lineRule="auto"/>
      </w:pPr>
    </w:p>
    <w:tbl>
      <w:tblPr>
        <w:tblStyle w:val="af4"/>
        <w:tblW w:w="10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660"/>
      </w:tblGrid>
      <w:tr w:rsidR="002949B4" w14:paraId="7D1D74EE"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C31BC1C" w14:textId="77777777" w:rsidR="002949B4" w:rsidRDefault="00125358">
            <w:pPr>
              <w:spacing w:line="288" w:lineRule="auto"/>
            </w:pPr>
            <w:r>
              <w:rPr>
                <w:rFonts w:ascii="Consolas" w:eastAsia="Consolas" w:hAnsi="Consolas" w:cs="Consolas"/>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B0A81AC" w14:textId="77777777" w:rsidR="002949B4" w:rsidRDefault="002949B4">
            <w:pPr>
              <w:spacing w:line="288" w:lineRule="auto"/>
            </w:pPr>
          </w:p>
        </w:tc>
      </w:tr>
      <w:tr w:rsidR="002949B4" w14:paraId="38A0E670"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1BB94E" w14:textId="77777777" w:rsidR="002949B4" w:rsidRDefault="00125358">
            <w:pPr>
              <w:spacing w:line="240" w:lineRule="auto"/>
            </w:pPr>
            <w:r>
              <w:rPr>
                <w:rFonts w:ascii="Consolas" w:eastAsia="Consolas" w:hAnsi="Consolas" w:cs="Consolas"/>
                <w:color w:val="38761D"/>
                <w:shd w:val="clear" w:color="auto" w:fill="D9EAD3"/>
              </w:rPr>
              <w:t>benign</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denial-of-service</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improper-usage</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compromise-asset</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compromise-information</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insider-breach</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malicious-code</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probing-scanning</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unauthorized-access</w:t>
            </w:r>
            <w:r>
              <w:rPr>
                <w:rFonts w:ascii="Consolas" w:eastAsia="Consolas" w:hAnsi="Consolas" w:cs="Consolas"/>
                <w:color w:val="333333"/>
                <w:highlight w:val="white"/>
              </w:rPr>
              <w:t xml:space="preserve">, </w:t>
            </w:r>
            <w:r>
              <w:rPr>
                <w:rFonts w:ascii="Consolas" w:eastAsia="Consolas" w:hAnsi="Consolas" w:cs="Consolas"/>
                <w:color w:val="38761D"/>
                <w:shd w:val="clear" w:color="auto" w:fill="D9EAD3"/>
              </w:rPr>
              <w:t>investigating</w:t>
            </w:r>
          </w:p>
        </w:tc>
      </w:tr>
      <w:tr w:rsidR="002949B4" w14:paraId="633DB39E" w14:textId="77777777">
        <w:tc>
          <w:tcPr>
            <w:tcW w:w="0" w:type="auto"/>
            <w:shd w:val="clear" w:color="auto" w:fill="073763"/>
            <w:tcMar>
              <w:top w:w="100" w:type="dxa"/>
              <w:left w:w="100" w:type="dxa"/>
              <w:bottom w:w="100" w:type="dxa"/>
              <w:right w:w="100" w:type="dxa"/>
            </w:tcMar>
          </w:tcPr>
          <w:p w14:paraId="0FB52F55" w14:textId="77777777" w:rsidR="002949B4" w:rsidRDefault="00125358">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34E57EC9" w14:textId="77777777" w:rsidR="002949B4" w:rsidRDefault="00125358">
            <w:pPr>
              <w:widowControl w:val="0"/>
              <w:spacing w:line="240" w:lineRule="auto"/>
            </w:pPr>
            <w:r>
              <w:rPr>
                <w:b/>
                <w:color w:val="FFFFFF"/>
              </w:rPr>
              <w:t>Description</w:t>
            </w:r>
          </w:p>
        </w:tc>
      </w:tr>
      <w:tr w:rsidR="002949B4" w14:paraId="341AD77C" w14:textId="77777777">
        <w:tc>
          <w:tcPr>
            <w:tcW w:w="0" w:type="auto"/>
            <w:shd w:val="clear" w:color="auto" w:fill="FFFFFF"/>
            <w:tcMar>
              <w:top w:w="100" w:type="dxa"/>
              <w:left w:w="100" w:type="dxa"/>
              <w:bottom w:w="100" w:type="dxa"/>
              <w:right w:w="100" w:type="dxa"/>
            </w:tcMar>
          </w:tcPr>
          <w:p w14:paraId="5120A2FE" w14:textId="77777777" w:rsidR="002949B4" w:rsidRDefault="00125358">
            <w:pPr>
              <w:spacing w:line="240" w:lineRule="auto"/>
            </w:pPr>
            <w:r>
              <w:rPr>
                <w:rFonts w:ascii="Consolas" w:eastAsia="Consolas" w:hAnsi="Consolas" w:cs="Consolas"/>
                <w:color w:val="38761D"/>
                <w:shd w:val="clear" w:color="auto" w:fill="D9EAD3"/>
              </w:rPr>
              <w:t>benign</w:t>
            </w:r>
          </w:p>
        </w:tc>
        <w:tc>
          <w:tcPr>
            <w:tcW w:w="0" w:type="auto"/>
            <w:shd w:val="clear" w:color="auto" w:fill="FFFFFF"/>
            <w:tcMar>
              <w:top w:w="100" w:type="dxa"/>
              <w:left w:w="100" w:type="dxa"/>
              <w:bottom w:w="100" w:type="dxa"/>
              <w:right w:w="100" w:type="dxa"/>
            </w:tcMar>
          </w:tcPr>
          <w:p w14:paraId="6C19C802" w14:textId="77777777" w:rsidR="002949B4" w:rsidRDefault="00125358">
            <w:commentRangeStart w:id="100"/>
            <w:commentRangeStart w:id="101"/>
            <w:commentRangeStart w:id="102"/>
            <w:r>
              <w:rPr>
                <w:rFonts w:ascii="Consolas" w:eastAsia="Consolas" w:hAnsi="Consolas" w:cs="Consolas"/>
                <w:color w:val="333333"/>
                <w:highlight w:val="white"/>
              </w:rPr>
              <w:t>An incident that is that is the result of an exercise, testing or a false alarm</w:t>
            </w:r>
            <w:commentRangeEnd w:id="100"/>
            <w:r>
              <w:commentReference w:id="100"/>
            </w:r>
            <w:commentRangeEnd w:id="101"/>
            <w:r>
              <w:commentReference w:id="101"/>
            </w:r>
            <w:commentRangeEnd w:id="102"/>
            <w:r>
              <w:commentReference w:id="102"/>
            </w:r>
          </w:p>
        </w:tc>
      </w:tr>
      <w:tr w:rsidR="002949B4" w14:paraId="3E9DA858" w14:textId="77777777">
        <w:tc>
          <w:tcPr>
            <w:tcW w:w="0" w:type="auto"/>
            <w:shd w:val="clear" w:color="auto" w:fill="FFFFFF"/>
            <w:tcMar>
              <w:top w:w="100" w:type="dxa"/>
              <w:left w:w="100" w:type="dxa"/>
              <w:bottom w:w="100" w:type="dxa"/>
              <w:right w:w="100" w:type="dxa"/>
            </w:tcMar>
          </w:tcPr>
          <w:p w14:paraId="04C9731D" w14:textId="77777777" w:rsidR="002949B4" w:rsidRDefault="00125358">
            <w:pPr>
              <w:spacing w:line="240" w:lineRule="auto"/>
            </w:pPr>
            <w:r>
              <w:rPr>
                <w:rFonts w:ascii="Consolas" w:eastAsia="Consolas" w:hAnsi="Consolas" w:cs="Consolas"/>
                <w:color w:val="38761D"/>
                <w:shd w:val="clear" w:color="auto" w:fill="D9EAD3"/>
              </w:rPr>
              <w:t>denial-of-service</w:t>
            </w:r>
          </w:p>
        </w:tc>
        <w:tc>
          <w:tcPr>
            <w:tcW w:w="0" w:type="auto"/>
            <w:shd w:val="clear" w:color="auto" w:fill="FFFFFF"/>
            <w:tcMar>
              <w:top w:w="100" w:type="dxa"/>
              <w:left w:w="100" w:type="dxa"/>
              <w:bottom w:w="100" w:type="dxa"/>
              <w:right w:w="100" w:type="dxa"/>
            </w:tcMar>
          </w:tcPr>
          <w:p w14:paraId="3F51C274" w14:textId="77777777" w:rsidR="002949B4" w:rsidRDefault="00125358">
            <w:r>
              <w:t>An attack that successfully prevents or impairs the normal authorized functionality of networks, systems or applications by exhausting resources. This activity includes being the victim or participating in the DoS</w:t>
            </w:r>
          </w:p>
        </w:tc>
      </w:tr>
      <w:tr w:rsidR="002949B4" w14:paraId="2F0DDC9A" w14:textId="77777777">
        <w:tc>
          <w:tcPr>
            <w:tcW w:w="0" w:type="auto"/>
            <w:shd w:val="clear" w:color="auto" w:fill="FFFFFF"/>
            <w:tcMar>
              <w:top w:w="100" w:type="dxa"/>
              <w:left w:w="100" w:type="dxa"/>
              <w:bottom w:w="100" w:type="dxa"/>
              <w:right w:w="100" w:type="dxa"/>
            </w:tcMar>
          </w:tcPr>
          <w:p w14:paraId="41500765" w14:textId="77777777" w:rsidR="002949B4" w:rsidRDefault="00125358">
            <w:pPr>
              <w:spacing w:line="240" w:lineRule="auto"/>
            </w:pPr>
            <w:r>
              <w:rPr>
                <w:rFonts w:ascii="Consolas" w:eastAsia="Consolas" w:hAnsi="Consolas" w:cs="Consolas"/>
                <w:color w:val="38761D"/>
                <w:shd w:val="clear" w:color="auto" w:fill="D9EAD3"/>
              </w:rPr>
              <w:t>improper-usage</w:t>
            </w:r>
          </w:p>
        </w:tc>
        <w:tc>
          <w:tcPr>
            <w:tcW w:w="0" w:type="auto"/>
            <w:shd w:val="clear" w:color="auto" w:fill="FFFFFF"/>
            <w:tcMar>
              <w:top w:w="100" w:type="dxa"/>
              <w:left w:w="100" w:type="dxa"/>
              <w:bottom w:w="100" w:type="dxa"/>
              <w:right w:w="100" w:type="dxa"/>
            </w:tcMar>
          </w:tcPr>
          <w:p w14:paraId="363875D9" w14:textId="77777777" w:rsidR="002949B4" w:rsidRDefault="00125358">
            <w:r>
              <w:rPr>
                <w:color w:val="333333"/>
                <w:highlight w:val="white"/>
              </w:rPr>
              <w:t>A person violates acceptab</w:t>
            </w:r>
            <w:r>
              <w:rPr>
                <w:color w:val="333333"/>
                <w:highlight w:val="white"/>
              </w:rPr>
              <w:t>le computing use policies.</w:t>
            </w:r>
          </w:p>
        </w:tc>
      </w:tr>
      <w:tr w:rsidR="002949B4" w14:paraId="7BBC21A5" w14:textId="77777777">
        <w:tc>
          <w:tcPr>
            <w:tcW w:w="0" w:type="auto"/>
            <w:shd w:val="clear" w:color="auto" w:fill="FFFFFF"/>
            <w:tcMar>
              <w:top w:w="100" w:type="dxa"/>
              <w:left w:w="100" w:type="dxa"/>
              <w:bottom w:w="100" w:type="dxa"/>
              <w:right w:w="100" w:type="dxa"/>
            </w:tcMar>
          </w:tcPr>
          <w:p w14:paraId="41D4C075" w14:textId="77777777" w:rsidR="002949B4" w:rsidRDefault="00125358">
            <w:pPr>
              <w:spacing w:line="240" w:lineRule="auto"/>
            </w:pPr>
            <w:r>
              <w:rPr>
                <w:rFonts w:ascii="Consolas" w:eastAsia="Consolas" w:hAnsi="Consolas" w:cs="Consolas"/>
                <w:color w:val="38761D"/>
                <w:shd w:val="clear" w:color="auto" w:fill="D9EAD3"/>
              </w:rPr>
              <w:t>compromise-asset</w:t>
            </w:r>
          </w:p>
        </w:tc>
        <w:tc>
          <w:tcPr>
            <w:tcW w:w="0" w:type="auto"/>
            <w:shd w:val="clear" w:color="auto" w:fill="FFFFFF"/>
            <w:tcMar>
              <w:top w:w="100" w:type="dxa"/>
              <w:left w:w="100" w:type="dxa"/>
              <w:bottom w:w="100" w:type="dxa"/>
              <w:right w:w="100" w:type="dxa"/>
            </w:tcMar>
          </w:tcPr>
          <w:p w14:paraId="19E83168" w14:textId="77777777" w:rsidR="002949B4" w:rsidRDefault="00125358">
            <w:r>
              <w:rPr>
                <w:color w:val="333333"/>
                <w:highlight w:val="white"/>
              </w:rPr>
              <w:t>An incident that results in the compromise of an asset, such as a host, network device, application or account.</w:t>
            </w:r>
          </w:p>
        </w:tc>
      </w:tr>
      <w:tr w:rsidR="002949B4" w14:paraId="17F89987" w14:textId="77777777">
        <w:tc>
          <w:tcPr>
            <w:tcW w:w="0" w:type="auto"/>
            <w:shd w:val="clear" w:color="auto" w:fill="FFFFFF"/>
            <w:tcMar>
              <w:top w:w="100" w:type="dxa"/>
              <w:left w:w="100" w:type="dxa"/>
              <w:bottom w:w="100" w:type="dxa"/>
              <w:right w:w="100" w:type="dxa"/>
            </w:tcMar>
          </w:tcPr>
          <w:p w14:paraId="7B639FFD" w14:textId="77777777" w:rsidR="002949B4" w:rsidRDefault="00125358">
            <w:pPr>
              <w:spacing w:line="240" w:lineRule="auto"/>
            </w:pPr>
            <w:r>
              <w:rPr>
                <w:rFonts w:ascii="Consolas" w:eastAsia="Consolas" w:hAnsi="Consolas" w:cs="Consolas"/>
                <w:color w:val="38761D"/>
                <w:shd w:val="clear" w:color="auto" w:fill="D9EAD3"/>
              </w:rPr>
              <w:t>compromise-information</w:t>
            </w:r>
          </w:p>
        </w:tc>
        <w:tc>
          <w:tcPr>
            <w:tcW w:w="0" w:type="auto"/>
            <w:shd w:val="clear" w:color="auto" w:fill="FFFFFF"/>
            <w:tcMar>
              <w:top w:w="100" w:type="dxa"/>
              <w:left w:w="100" w:type="dxa"/>
              <w:bottom w:w="100" w:type="dxa"/>
              <w:right w:w="100" w:type="dxa"/>
            </w:tcMar>
          </w:tcPr>
          <w:p w14:paraId="37FDA03A" w14:textId="77777777" w:rsidR="002949B4" w:rsidRDefault="00125358">
            <w:r>
              <w:rPr>
                <w:color w:val="333333"/>
                <w:highlight w:val="white"/>
              </w:rPr>
              <w:t>An incident that results in the disclosure, corruption or destruction of se</w:t>
            </w:r>
            <w:r>
              <w:rPr>
                <w:color w:val="333333"/>
                <w:highlight w:val="white"/>
              </w:rPr>
              <w:t>nsitive information or intellectual property.</w:t>
            </w:r>
          </w:p>
        </w:tc>
      </w:tr>
      <w:tr w:rsidR="002949B4" w14:paraId="6070EB1C" w14:textId="77777777">
        <w:tc>
          <w:tcPr>
            <w:tcW w:w="0" w:type="auto"/>
            <w:shd w:val="clear" w:color="auto" w:fill="FFFFFF"/>
            <w:tcMar>
              <w:top w:w="100" w:type="dxa"/>
              <w:left w:w="100" w:type="dxa"/>
              <w:bottom w:w="100" w:type="dxa"/>
              <w:right w:w="100" w:type="dxa"/>
            </w:tcMar>
          </w:tcPr>
          <w:p w14:paraId="37269C52" w14:textId="77777777" w:rsidR="002949B4" w:rsidRDefault="00125358">
            <w:pPr>
              <w:spacing w:line="240" w:lineRule="auto"/>
            </w:pPr>
            <w:r>
              <w:rPr>
                <w:rFonts w:ascii="Consolas" w:eastAsia="Consolas" w:hAnsi="Consolas" w:cs="Consolas"/>
                <w:color w:val="38761D"/>
                <w:shd w:val="clear" w:color="auto" w:fill="D9EAD3"/>
              </w:rPr>
              <w:t>insider-breach</w:t>
            </w:r>
          </w:p>
        </w:tc>
        <w:tc>
          <w:tcPr>
            <w:tcW w:w="0" w:type="auto"/>
            <w:shd w:val="clear" w:color="auto" w:fill="FFFFFF"/>
            <w:tcMar>
              <w:top w:w="100" w:type="dxa"/>
              <w:left w:w="100" w:type="dxa"/>
              <w:bottom w:w="100" w:type="dxa"/>
              <w:right w:w="100" w:type="dxa"/>
            </w:tcMar>
          </w:tcPr>
          <w:p w14:paraId="5F47CC2E" w14:textId="77777777" w:rsidR="002949B4" w:rsidRDefault="00125358">
            <w:r>
              <w:rPr>
                <w:color w:val="333333"/>
                <w:highlight w:val="white"/>
              </w:rPr>
              <w:t>An incident caused by a threat actor associated with the organization which was the target of the incident.</w:t>
            </w:r>
          </w:p>
        </w:tc>
      </w:tr>
      <w:tr w:rsidR="002949B4" w14:paraId="7A37E52A" w14:textId="77777777">
        <w:tc>
          <w:tcPr>
            <w:tcW w:w="0" w:type="auto"/>
            <w:shd w:val="clear" w:color="auto" w:fill="FFFFFF"/>
            <w:tcMar>
              <w:top w:w="100" w:type="dxa"/>
              <w:left w:w="100" w:type="dxa"/>
              <w:bottom w:w="100" w:type="dxa"/>
              <w:right w:w="100" w:type="dxa"/>
            </w:tcMar>
          </w:tcPr>
          <w:p w14:paraId="66F86850" w14:textId="77777777" w:rsidR="002949B4" w:rsidRDefault="00125358">
            <w:pPr>
              <w:spacing w:line="240" w:lineRule="auto"/>
            </w:pPr>
            <w:r>
              <w:rPr>
                <w:rFonts w:ascii="Consolas" w:eastAsia="Consolas" w:hAnsi="Consolas" w:cs="Consolas"/>
                <w:color w:val="38761D"/>
                <w:shd w:val="clear" w:color="auto" w:fill="D9EAD3"/>
              </w:rPr>
              <w:t>malicious-code</w:t>
            </w:r>
          </w:p>
        </w:tc>
        <w:tc>
          <w:tcPr>
            <w:tcW w:w="0" w:type="auto"/>
            <w:shd w:val="clear" w:color="auto" w:fill="FFFFFF"/>
            <w:tcMar>
              <w:top w:w="100" w:type="dxa"/>
              <w:left w:w="100" w:type="dxa"/>
              <w:bottom w:w="100" w:type="dxa"/>
              <w:right w:w="100" w:type="dxa"/>
            </w:tcMar>
          </w:tcPr>
          <w:p w14:paraId="62C6A86A" w14:textId="77777777" w:rsidR="002949B4" w:rsidRDefault="00125358">
            <w:r>
              <w:rPr>
                <w:color w:val="333333"/>
                <w:highlight w:val="white"/>
              </w:rPr>
              <w:t>Installation of malicious software (e.g., virus, worm, Trojan horse, or other code-based malicious entity) that infects an operating system or application.</w:t>
            </w:r>
          </w:p>
        </w:tc>
      </w:tr>
      <w:tr w:rsidR="002949B4" w14:paraId="7095D226" w14:textId="77777777">
        <w:tc>
          <w:tcPr>
            <w:tcW w:w="0" w:type="auto"/>
            <w:shd w:val="clear" w:color="auto" w:fill="FFFFFF"/>
            <w:tcMar>
              <w:top w:w="100" w:type="dxa"/>
              <w:left w:w="100" w:type="dxa"/>
              <w:bottom w:w="100" w:type="dxa"/>
              <w:right w:w="100" w:type="dxa"/>
            </w:tcMar>
          </w:tcPr>
          <w:p w14:paraId="4D5F635C" w14:textId="77777777" w:rsidR="002949B4" w:rsidRDefault="00125358">
            <w:pPr>
              <w:spacing w:line="240" w:lineRule="auto"/>
            </w:pPr>
            <w:r>
              <w:rPr>
                <w:rFonts w:ascii="Consolas" w:eastAsia="Consolas" w:hAnsi="Consolas" w:cs="Consolas"/>
                <w:color w:val="38761D"/>
                <w:shd w:val="clear" w:color="auto" w:fill="D9EAD3"/>
              </w:rPr>
              <w:t>probing-scanning</w:t>
            </w:r>
          </w:p>
        </w:tc>
        <w:tc>
          <w:tcPr>
            <w:tcW w:w="0" w:type="auto"/>
            <w:shd w:val="clear" w:color="auto" w:fill="FFFFFF"/>
            <w:tcMar>
              <w:top w:w="100" w:type="dxa"/>
              <w:left w:w="100" w:type="dxa"/>
              <w:bottom w:w="100" w:type="dxa"/>
              <w:right w:w="100" w:type="dxa"/>
            </w:tcMar>
          </w:tcPr>
          <w:p w14:paraId="5F7397DD" w14:textId="77777777" w:rsidR="002949B4" w:rsidRDefault="00125358">
            <w:r>
              <w:rPr>
                <w:color w:val="333333"/>
                <w:highlight w:val="white"/>
              </w:rPr>
              <w:t>An incident that includes any activity that seeks to access or identify a computer</w:t>
            </w:r>
            <w:r>
              <w:rPr>
                <w:color w:val="333333"/>
                <w:highlight w:val="white"/>
              </w:rPr>
              <w:t>, open ports, protocols, service, or any combination for later exploit. This activity does not directly result in a compromise or denial of service</w:t>
            </w:r>
          </w:p>
        </w:tc>
      </w:tr>
      <w:tr w:rsidR="002949B4" w14:paraId="6E8E2875" w14:textId="77777777">
        <w:tc>
          <w:tcPr>
            <w:tcW w:w="0" w:type="auto"/>
            <w:shd w:val="clear" w:color="auto" w:fill="FFFFFF"/>
            <w:tcMar>
              <w:top w:w="100" w:type="dxa"/>
              <w:left w:w="100" w:type="dxa"/>
              <w:bottom w:w="100" w:type="dxa"/>
              <w:right w:w="100" w:type="dxa"/>
            </w:tcMar>
          </w:tcPr>
          <w:p w14:paraId="3EABE5FA" w14:textId="77777777" w:rsidR="002949B4" w:rsidRDefault="00125358">
            <w:pPr>
              <w:spacing w:line="240" w:lineRule="auto"/>
            </w:pPr>
            <w:r>
              <w:rPr>
                <w:rFonts w:ascii="Consolas" w:eastAsia="Consolas" w:hAnsi="Consolas" w:cs="Consolas"/>
                <w:color w:val="38761D"/>
                <w:shd w:val="clear" w:color="auto" w:fill="D9EAD3"/>
              </w:rPr>
              <w:t>unauthorized-access</w:t>
            </w:r>
          </w:p>
        </w:tc>
        <w:tc>
          <w:tcPr>
            <w:tcW w:w="0" w:type="auto"/>
            <w:shd w:val="clear" w:color="auto" w:fill="FFFFFF"/>
            <w:tcMar>
              <w:top w:w="100" w:type="dxa"/>
              <w:left w:w="100" w:type="dxa"/>
              <w:bottom w:w="100" w:type="dxa"/>
              <w:right w:w="100" w:type="dxa"/>
            </w:tcMar>
          </w:tcPr>
          <w:p w14:paraId="63A2907E" w14:textId="77777777" w:rsidR="002949B4" w:rsidRDefault="00125358">
            <w:r>
              <w:rPr>
                <w:color w:val="333333"/>
                <w:highlight w:val="white"/>
              </w:rPr>
              <w:t>An incident in which a Threat Actor gains logical or physical access without permission</w:t>
            </w:r>
            <w:r>
              <w:rPr>
                <w:color w:val="333333"/>
                <w:highlight w:val="white"/>
              </w:rPr>
              <w:t xml:space="preserve"> to a network, system, application, data, or other resource.</w:t>
            </w:r>
          </w:p>
        </w:tc>
      </w:tr>
      <w:tr w:rsidR="002949B4" w14:paraId="5C349B9A" w14:textId="77777777">
        <w:tc>
          <w:tcPr>
            <w:tcW w:w="0" w:type="auto"/>
            <w:shd w:val="clear" w:color="auto" w:fill="FFFFFF"/>
            <w:tcMar>
              <w:top w:w="100" w:type="dxa"/>
              <w:left w:w="100" w:type="dxa"/>
              <w:bottom w:w="100" w:type="dxa"/>
              <w:right w:w="100" w:type="dxa"/>
            </w:tcMar>
          </w:tcPr>
          <w:p w14:paraId="5EB305EA" w14:textId="77777777" w:rsidR="002949B4" w:rsidRDefault="00125358">
            <w:pPr>
              <w:spacing w:line="240" w:lineRule="auto"/>
            </w:pPr>
            <w:r>
              <w:rPr>
                <w:rFonts w:ascii="Consolas" w:eastAsia="Consolas" w:hAnsi="Consolas" w:cs="Consolas"/>
                <w:color w:val="38761D"/>
                <w:shd w:val="clear" w:color="auto" w:fill="D9EAD3"/>
              </w:rPr>
              <w:t>investigating</w:t>
            </w:r>
          </w:p>
        </w:tc>
        <w:tc>
          <w:tcPr>
            <w:tcW w:w="0" w:type="auto"/>
            <w:shd w:val="clear" w:color="auto" w:fill="FFFFFF"/>
            <w:tcMar>
              <w:top w:w="100" w:type="dxa"/>
              <w:left w:w="100" w:type="dxa"/>
              <w:bottom w:w="100" w:type="dxa"/>
              <w:right w:w="100" w:type="dxa"/>
            </w:tcMar>
          </w:tcPr>
          <w:p w14:paraId="14F6D420" w14:textId="77777777" w:rsidR="002949B4" w:rsidRDefault="00125358">
            <w:r>
              <w:rPr>
                <w:color w:val="333333"/>
                <w:highlight w:val="white"/>
              </w:rPr>
              <w:t>Unconfirmed incidents that are potentially malicious or anomalous activity deemed by the reporting entity to warrant further review.</w:t>
            </w:r>
          </w:p>
        </w:tc>
      </w:tr>
    </w:tbl>
    <w:p w14:paraId="694243D3" w14:textId="77777777" w:rsidR="002949B4" w:rsidRDefault="002949B4"/>
    <w:p w14:paraId="2E30F089" w14:textId="77777777" w:rsidR="002949B4" w:rsidRDefault="00125358">
      <w:pPr>
        <w:pStyle w:val="Heading2"/>
        <w:contextualSpacing w:val="0"/>
      </w:pPr>
      <w:bookmarkStart w:id="103" w:name="h.a50wvo4z81ef" w:colFirst="0" w:colLast="0"/>
      <w:bookmarkEnd w:id="103"/>
      <w:r>
        <w:rPr>
          <w:rFonts w:ascii="Consolas" w:eastAsia="Consolas" w:hAnsi="Consolas" w:cs="Consolas"/>
        </w:rPr>
        <w:t>​</w:t>
      </w:r>
      <w:r>
        <w:rPr>
          <w:rFonts w:ascii="Consolas" w:eastAsia="Consolas" w:hAnsi="Consolas" w:cs="Consolas"/>
        </w:rPr>
        <w:t>13.7.​ Indicator Label</w:t>
      </w:r>
    </w:p>
    <w:p w14:paraId="26888D6A"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indicator-</w:t>
      </w:r>
      <w:r>
        <w:rPr>
          <w:rFonts w:ascii="Consolas" w:eastAsia="Consolas" w:hAnsi="Consolas" w:cs="Consolas"/>
          <w:color w:val="C7254E"/>
          <w:shd w:val="clear" w:color="auto" w:fill="F9F2F4"/>
        </w:rPr>
        <w:t>label-ov</w:t>
      </w:r>
    </w:p>
    <w:p w14:paraId="5FA5E696" w14:textId="77777777" w:rsidR="002949B4" w:rsidRDefault="002949B4">
      <w:pPr>
        <w:spacing w:line="331" w:lineRule="auto"/>
      </w:pPr>
    </w:p>
    <w:p w14:paraId="7A8BE27A" w14:textId="77777777" w:rsidR="002949B4" w:rsidRDefault="00125358">
      <w:pPr>
        <w:spacing w:line="331" w:lineRule="auto"/>
      </w:pPr>
      <w:r>
        <w:t>This vocabulary is currently used in the following SDO(s):</w:t>
      </w:r>
    </w:p>
    <w:p w14:paraId="637C684A" w14:textId="77777777" w:rsidR="002949B4" w:rsidRDefault="00125358">
      <w:pPr>
        <w:numPr>
          <w:ilvl w:val="0"/>
          <w:numId w:val="13"/>
        </w:numPr>
        <w:spacing w:line="331" w:lineRule="auto"/>
        <w:ind w:hanging="360"/>
        <w:contextualSpacing/>
      </w:pPr>
      <w:r>
        <w:t>Indicator</w:t>
      </w:r>
    </w:p>
    <w:p w14:paraId="36B9D665" w14:textId="77777777" w:rsidR="002949B4" w:rsidRDefault="002949B4">
      <w:pPr>
        <w:spacing w:line="331" w:lineRule="auto"/>
      </w:pPr>
    </w:p>
    <w:p w14:paraId="1262AFAB" w14:textId="77777777" w:rsidR="002949B4" w:rsidRDefault="00125358">
      <w:pPr>
        <w:spacing w:line="331" w:lineRule="auto"/>
      </w:pPr>
      <w:r>
        <w:t>Indicator labels is an open vocabulary used to categorize Indicators. It is intended to be high-level to promote consistent practices. Indicator labels should not be used to capture information that can be better captured via related Malware or Attack Patt</w:t>
      </w:r>
      <w:r>
        <w:t>ern objects. It is better to link an Indicator to a Malware object describing Poison Ivy rather than simply labeling it with "poison-ivy".</w:t>
      </w:r>
    </w:p>
    <w:p w14:paraId="6EF9F7D4" w14:textId="77777777" w:rsidR="002949B4" w:rsidRDefault="002949B4">
      <w:pPr>
        <w:spacing w:line="331" w:lineRule="auto"/>
      </w:pPr>
    </w:p>
    <w:tbl>
      <w:tblPr>
        <w:tblStyle w:val="af5"/>
        <w:tblW w:w="10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765"/>
      </w:tblGrid>
      <w:tr w:rsidR="002949B4" w14:paraId="6FE15339"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6A56F83"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B3B2DC" w14:textId="77777777" w:rsidR="002949B4" w:rsidRDefault="002949B4">
            <w:pPr>
              <w:spacing w:line="288" w:lineRule="auto"/>
            </w:pPr>
          </w:p>
        </w:tc>
      </w:tr>
      <w:tr w:rsidR="002949B4" w14:paraId="40ECE935"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2429F7A" w14:textId="77777777" w:rsidR="002949B4" w:rsidRDefault="00125358">
            <w:pPr>
              <w:spacing w:line="240" w:lineRule="auto"/>
            </w:pPr>
            <w:r>
              <w:rPr>
                <w:rFonts w:ascii="Consolas" w:eastAsia="Consolas" w:hAnsi="Consolas" w:cs="Consolas"/>
                <w:color w:val="38761D"/>
                <w:shd w:val="clear" w:color="auto" w:fill="D9EAD3"/>
              </w:rPr>
              <w:t>anomalous-activity</w:t>
            </w:r>
            <w:r>
              <w:rPr>
                <w:rFonts w:ascii="Consolas" w:eastAsia="Consolas" w:hAnsi="Consolas" w:cs="Consolas"/>
              </w:rPr>
              <w:t xml:space="preserve">, </w:t>
            </w:r>
            <w:r>
              <w:rPr>
                <w:rFonts w:ascii="Consolas" w:eastAsia="Consolas" w:hAnsi="Consolas" w:cs="Consolas"/>
                <w:color w:val="38761D"/>
                <w:shd w:val="clear" w:color="auto" w:fill="D9EAD3"/>
              </w:rPr>
              <w:t>anonymization</w:t>
            </w:r>
            <w:r>
              <w:rPr>
                <w:rFonts w:ascii="Consolas" w:eastAsia="Consolas" w:hAnsi="Consolas" w:cs="Consolas"/>
              </w:rPr>
              <w:t xml:space="preserve">, </w:t>
            </w:r>
            <w:r>
              <w:rPr>
                <w:rFonts w:ascii="Consolas" w:eastAsia="Consolas" w:hAnsi="Consolas" w:cs="Consolas"/>
                <w:color w:val="38761D"/>
                <w:shd w:val="clear" w:color="auto" w:fill="D9EAD3"/>
              </w:rPr>
              <w:t>benign</w:t>
            </w:r>
            <w:r>
              <w:rPr>
                <w:rFonts w:ascii="Consolas" w:eastAsia="Consolas" w:hAnsi="Consolas" w:cs="Consolas"/>
              </w:rPr>
              <w:t xml:space="preserve">, </w:t>
            </w:r>
            <w:r>
              <w:rPr>
                <w:rFonts w:ascii="Consolas" w:eastAsia="Consolas" w:hAnsi="Consolas" w:cs="Consolas"/>
                <w:color w:val="38761D"/>
                <w:shd w:val="clear" w:color="auto" w:fill="D9EAD3"/>
              </w:rPr>
              <w:t>compromised</w:t>
            </w:r>
            <w:r>
              <w:rPr>
                <w:rFonts w:ascii="Consolas" w:eastAsia="Consolas" w:hAnsi="Consolas" w:cs="Consolas"/>
              </w:rPr>
              <w:t xml:space="preserve">, </w:t>
            </w:r>
            <w:r>
              <w:rPr>
                <w:rFonts w:ascii="Consolas" w:eastAsia="Consolas" w:hAnsi="Consolas" w:cs="Consolas"/>
                <w:color w:val="38761D"/>
                <w:shd w:val="clear" w:color="auto" w:fill="D9EAD3"/>
              </w:rPr>
              <w:t>malicious-activity</w:t>
            </w:r>
            <w:r>
              <w:rPr>
                <w:rFonts w:ascii="Consolas" w:eastAsia="Consolas" w:hAnsi="Consolas" w:cs="Consolas"/>
              </w:rPr>
              <w:t xml:space="preserve">, </w:t>
            </w:r>
            <w:r>
              <w:rPr>
                <w:rFonts w:ascii="Consolas" w:eastAsia="Consolas" w:hAnsi="Consolas" w:cs="Consolas"/>
                <w:color w:val="38761D"/>
                <w:shd w:val="clear" w:color="auto" w:fill="D9EAD3"/>
              </w:rPr>
              <w:t>attribution</w:t>
            </w:r>
          </w:p>
        </w:tc>
      </w:tr>
      <w:tr w:rsidR="002949B4" w14:paraId="2CB9A85A" w14:textId="77777777">
        <w:tc>
          <w:tcPr>
            <w:tcW w:w="0" w:type="auto"/>
            <w:shd w:val="clear" w:color="auto" w:fill="073763"/>
            <w:tcMar>
              <w:top w:w="100" w:type="dxa"/>
              <w:left w:w="100" w:type="dxa"/>
              <w:bottom w:w="100" w:type="dxa"/>
              <w:right w:w="100" w:type="dxa"/>
            </w:tcMar>
          </w:tcPr>
          <w:p w14:paraId="5BBB6095" w14:textId="77777777" w:rsidR="002949B4" w:rsidRDefault="00125358">
            <w:pPr>
              <w:widowControl w:val="0"/>
              <w:spacing w:line="240" w:lineRule="auto"/>
            </w:pPr>
            <w:r>
              <w:rPr>
                <w:rFonts w:ascii="Consolas" w:eastAsia="Consolas" w:hAnsi="Consolas" w:cs="Consolas"/>
                <w:b/>
                <w:color w:val="FFFFFF"/>
              </w:rPr>
              <w:t>Vocabulary  Value</w:t>
            </w:r>
          </w:p>
        </w:tc>
        <w:tc>
          <w:tcPr>
            <w:tcW w:w="0" w:type="auto"/>
            <w:shd w:val="clear" w:color="auto" w:fill="073763"/>
            <w:tcMar>
              <w:top w:w="100" w:type="dxa"/>
              <w:left w:w="100" w:type="dxa"/>
              <w:bottom w:w="100" w:type="dxa"/>
              <w:right w:w="100" w:type="dxa"/>
            </w:tcMar>
          </w:tcPr>
          <w:p w14:paraId="3E751529" w14:textId="77777777" w:rsidR="002949B4" w:rsidRDefault="00125358">
            <w:pPr>
              <w:widowControl w:val="0"/>
              <w:spacing w:line="240" w:lineRule="auto"/>
            </w:pPr>
            <w:r>
              <w:rPr>
                <w:b/>
                <w:color w:val="FFFFFF"/>
              </w:rPr>
              <w:t>Description</w:t>
            </w:r>
          </w:p>
        </w:tc>
      </w:tr>
      <w:tr w:rsidR="002949B4" w14:paraId="2DD44197" w14:textId="77777777">
        <w:tc>
          <w:tcPr>
            <w:tcW w:w="0" w:type="auto"/>
            <w:shd w:val="clear" w:color="auto" w:fill="FFFFFF"/>
            <w:tcMar>
              <w:top w:w="100" w:type="dxa"/>
              <w:left w:w="100" w:type="dxa"/>
              <w:bottom w:w="100" w:type="dxa"/>
              <w:right w:w="100" w:type="dxa"/>
            </w:tcMar>
          </w:tcPr>
          <w:p w14:paraId="697C5218" w14:textId="77777777" w:rsidR="002949B4" w:rsidRDefault="00125358">
            <w:pPr>
              <w:spacing w:after="240"/>
            </w:pPr>
            <w:r>
              <w:rPr>
                <w:rFonts w:ascii="Consolas" w:eastAsia="Consolas" w:hAnsi="Consolas" w:cs="Consolas"/>
                <w:color w:val="38761D"/>
                <w:shd w:val="clear" w:color="auto" w:fill="D9EAD3"/>
              </w:rPr>
              <w:t>anomalous-activity</w:t>
            </w:r>
          </w:p>
        </w:tc>
        <w:tc>
          <w:tcPr>
            <w:tcW w:w="0" w:type="auto"/>
            <w:shd w:val="clear" w:color="auto" w:fill="FFFFFF"/>
            <w:tcMar>
              <w:top w:w="100" w:type="dxa"/>
              <w:left w:w="100" w:type="dxa"/>
              <w:bottom w:w="100" w:type="dxa"/>
              <w:right w:w="100" w:type="dxa"/>
            </w:tcMar>
          </w:tcPr>
          <w:p w14:paraId="616654E8" w14:textId="77777777" w:rsidR="002949B4" w:rsidRDefault="00125358">
            <w:r>
              <w:rPr>
                <w:rFonts w:ascii="Consolas" w:eastAsia="Consolas" w:hAnsi="Consolas" w:cs="Consolas"/>
                <w:color w:val="333333"/>
                <w:highlight w:val="white"/>
              </w:rPr>
              <w:t>An Indicator with this label describes unexpected, or unusual activity that may not necessarily be malicious or indicate compromise. This type of activity may include reconnaissance-like behavior such as po</w:t>
            </w:r>
            <w:r>
              <w:rPr>
                <w:rFonts w:ascii="Consolas" w:eastAsia="Consolas" w:hAnsi="Consolas" w:cs="Consolas"/>
                <w:color w:val="333333"/>
                <w:highlight w:val="white"/>
              </w:rPr>
              <w:t>rt scans or version identification, network behavior anomalies, and asset and/or user behavioral anomalies.</w:t>
            </w:r>
          </w:p>
        </w:tc>
      </w:tr>
      <w:tr w:rsidR="002949B4" w14:paraId="72BAB35D" w14:textId="77777777">
        <w:tc>
          <w:tcPr>
            <w:tcW w:w="0" w:type="auto"/>
            <w:shd w:val="clear" w:color="auto" w:fill="FFFFFF"/>
            <w:tcMar>
              <w:top w:w="100" w:type="dxa"/>
              <w:left w:w="100" w:type="dxa"/>
              <w:bottom w:w="100" w:type="dxa"/>
              <w:right w:w="100" w:type="dxa"/>
            </w:tcMar>
          </w:tcPr>
          <w:p w14:paraId="42E51A9E" w14:textId="77777777" w:rsidR="002949B4" w:rsidRDefault="00125358">
            <w:pPr>
              <w:spacing w:after="240"/>
            </w:pPr>
            <w:r>
              <w:rPr>
                <w:rFonts w:ascii="Consolas" w:eastAsia="Consolas" w:hAnsi="Consolas" w:cs="Consolas"/>
                <w:color w:val="38761D"/>
                <w:shd w:val="clear" w:color="auto" w:fill="D9EAD3"/>
              </w:rPr>
              <w:t>anonymization</w:t>
            </w:r>
          </w:p>
        </w:tc>
        <w:tc>
          <w:tcPr>
            <w:tcW w:w="0" w:type="auto"/>
            <w:shd w:val="clear" w:color="auto" w:fill="FFFFFF"/>
            <w:tcMar>
              <w:top w:w="100" w:type="dxa"/>
              <w:left w:w="100" w:type="dxa"/>
              <w:bottom w:w="100" w:type="dxa"/>
              <w:right w:w="100" w:type="dxa"/>
            </w:tcMar>
          </w:tcPr>
          <w:p w14:paraId="6A3AF44A" w14:textId="77777777" w:rsidR="002949B4" w:rsidRDefault="00125358">
            <w:r>
              <w:rPr>
                <w:rFonts w:ascii="Consolas" w:eastAsia="Consolas" w:hAnsi="Consolas" w:cs="Consolas"/>
                <w:color w:val="333333"/>
                <w:highlight w:val="white"/>
              </w:rPr>
              <w:t>An Indicator with this label describes suspected anonymization tools or infrastructure (proxy, TOR, VPN, etc.</w:t>
            </w:r>
            <w:r>
              <w:rPr>
                <w:color w:val="333333"/>
                <w:highlight w:val="white"/>
              </w:rPr>
              <w:t>).</w:t>
            </w:r>
          </w:p>
        </w:tc>
      </w:tr>
      <w:tr w:rsidR="002949B4" w14:paraId="5D6CAE17" w14:textId="77777777">
        <w:tc>
          <w:tcPr>
            <w:tcW w:w="0" w:type="auto"/>
            <w:shd w:val="clear" w:color="auto" w:fill="FFFFFF"/>
            <w:tcMar>
              <w:top w:w="100" w:type="dxa"/>
              <w:left w:w="100" w:type="dxa"/>
              <w:bottom w:w="100" w:type="dxa"/>
              <w:right w:w="100" w:type="dxa"/>
            </w:tcMar>
          </w:tcPr>
          <w:p w14:paraId="7F7FF9FB" w14:textId="77777777" w:rsidR="002949B4" w:rsidRDefault="00125358">
            <w:pPr>
              <w:spacing w:after="240"/>
            </w:pPr>
            <w:r>
              <w:rPr>
                <w:rFonts w:ascii="Consolas" w:eastAsia="Consolas" w:hAnsi="Consolas" w:cs="Consolas"/>
                <w:color w:val="38761D"/>
                <w:shd w:val="clear" w:color="auto" w:fill="D9EAD3"/>
              </w:rPr>
              <w:t>benign</w:t>
            </w:r>
          </w:p>
        </w:tc>
        <w:tc>
          <w:tcPr>
            <w:tcW w:w="0" w:type="auto"/>
            <w:shd w:val="clear" w:color="auto" w:fill="FFFFFF"/>
            <w:tcMar>
              <w:top w:w="100" w:type="dxa"/>
              <w:left w:w="100" w:type="dxa"/>
              <w:bottom w:w="100" w:type="dxa"/>
              <w:right w:w="100" w:type="dxa"/>
            </w:tcMar>
          </w:tcPr>
          <w:p w14:paraId="6BA6147B" w14:textId="77777777" w:rsidR="002949B4" w:rsidRDefault="00125358">
            <w:r>
              <w:rPr>
                <w:color w:val="333333"/>
                <w:highlight w:val="white"/>
              </w:rPr>
              <w:t>An Indicator with this label describes activity that is not suspicious or malicious in and of itself, but when combined with other activity may indicate suspicious or malicious behavior.</w:t>
            </w:r>
          </w:p>
        </w:tc>
      </w:tr>
      <w:tr w:rsidR="002949B4" w14:paraId="45596EF3" w14:textId="77777777">
        <w:tc>
          <w:tcPr>
            <w:tcW w:w="0" w:type="auto"/>
            <w:shd w:val="clear" w:color="auto" w:fill="FFFFFF"/>
            <w:tcMar>
              <w:top w:w="100" w:type="dxa"/>
              <w:left w:w="100" w:type="dxa"/>
              <w:bottom w:w="100" w:type="dxa"/>
              <w:right w:w="100" w:type="dxa"/>
            </w:tcMar>
          </w:tcPr>
          <w:p w14:paraId="2D5F887D" w14:textId="77777777" w:rsidR="002949B4" w:rsidRDefault="00125358">
            <w:pPr>
              <w:spacing w:after="240"/>
            </w:pPr>
            <w:r>
              <w:rPr>
                <w:rFonts w:ascii="Consolas" w:eastAsia="Consolas" w:hAnsi="Consolas" w:cs="Consolas"/>
                <w:color w:val="38761D"/>
                <w:shd w:val="clear" w:color="auto" w:fill="D9EAD3"/>
              </w:rPr>
              <w:t>compromised</w:t>
            </w:r>
          </w:p>
        </w:tc>
        <w:tc>
          <w:tcPr>
            <w:tcW w:w="0" w:type="auto"/>
            <w:shd w:val="clear" w:color="auto" w:fill="FFFFFF"/>
            <w:tcMar>
              <w:top w:w="100" w:type="dxa"/>
              <w:left w:w="100" w:type="dxa"/>
              <w:bottom w:w="100" w:type="dxa"/>
              <w:right w:w="100" w:type="dxa"/>
            </w:tcMar>
          </w:tcPr>
          <w:p w14:paraId="4503FEF9" w14:textId="77777777" w:rsidR="002949B4" w:rsidRDefault="00125358">
            <w:r>
              <w:rPr>
                <w:color w:val="333333"/>
                <w:highlight w:val="white"/>
              </w:rPr>
              <w:t>An Indicator with this label describes assets that are s</w:t>
            </w:r>
            <w:r>
              <w:rPr>
                <w:color w:val="333333"/>
                <w:highlight w:val="white"/>
              </w:rPr>
              <w:t>uspected to be compromised.</w:t>
            </w:r>
          </w:p>
        </w:tc>
      </w:tr>
      <w:tr w:rsidR="002949B4" w14:paraId="73EE296F" w14:textId="77777777">
        <w:tc>
          <w:tcPr>
            <w:tcW w:w="0" w:type="auto"/>
            <w:shd w:val="clear" w:color="auto" w:fill="FFFFFF"/>
            <w:tcMar>
              <w:top w:w="100" w:type="dxa"/>
              <w:left w:w="100" w:type="dxa"/>
              <w:bottom w:w="100" w:type="dxa"/>
              <w:right w:w="100" w:type="dxa"/>
            </w:tcMar>
          </w:tcPr>
          <w:p w14:paraId="1302279D" w14:textId="77777777" w:rsidR="002949B4" w:rsidRDefault="00125358">
            <w:pPr>
              <w:spacing w:after="240"/>
            </w:pPr>
            <w:r>
              <w:rPr>
                <w:rFonts w:ascii="Consolas" w:eastAsia="Consolas" w:hAnsi="Consolas" w:cs="Consolas"/>
                <w:color w:val="38761D"/>
                <w:shd w:val="clear" w:color="auto" w:fill="D9EAD3"/>
              </w:rPr>
              <w:t>malicious-activity</w:t>
            </w:r>
          </w:p>
        </w:tc>
        <w:tc>
          <w:tcPr>
            <w:tcW w:w="0" w:type="auto"/>
            <w:shd w:val="clear" w:color="auto" w:fill="FFFFFF"/>
            <w:tcMar>
              <w:top w:w="100" w:type="dxa"/>
              <w:left w:w="100" w:type="dxa"/>
              <w:bottom w:w="100" w:type="dxa"/>
              <w:right w:w="100" w:type="dxa"/>
            </w:tcMar>
          </w:tcPr>
          <w:p w14:paraId="54B66283" w14:textId="77777777" w:rsidR="002949B4" w:rsidRDefault="00125358">
            <w:r>
              <w:rPr>
                <w:color w:val="333333"/>
                <w:highlight w:val="white"/>
              </w:rPr>
              <w:t>An Indicator with this label describes patterns of suspected malicious objects and/or activity.</w:t>
            </w:r>
          </w:p>
        </w:tc>
      </w:tr>
      <w:tr w:rsidR="002949B4" w14:paraId="5CD61CC2" w14:textId="77777777">
        <w:tc>
          <w:tcPr>
            <w:tcW w:w="0" w:type="auto"/>
            <w:shd w:val="clear" w:color="auto" w:fill="FFFFFF"/>
            <w:tcMar>
              <w:top w:w="100" w:type="dxa"/>
              <w:left w:w="100" w:type="dxa"/>
              <w:bottom w:w="100" w:type="dxa"/>
              <w:right w:w="100" w:type="dxa"/>
            </w:tcMar>
          </w:tcPr>
          <w:p w14:paraId="12B86C1B" w14:textId="77777777" w:rsidR="002949B4" w:rsidRDefault="00125358">
            <w:pPr>
              <w:spacing w:after="240"/>
            </w:pPr>
            <w:r>
              <w:rPr>
                <w:rFonts w:ascii="Consolas" w:eastAsia="Consolas" w:hAnsi="Consolas" w:cs="Consolas"/>
                <w:color w:val="38761D"/>
                <w:shd w:val="clear" w:color="auto" w:fill="D9EAD3"/>
              </w:rPr>
              <w:t>attribution</w:t>
            </w:r>
          </w:p>
        </w:tc>
        <w:tc>
          <w:tcPr>
            <w:tcW w:w="0" w:type="auto"/>
            <w:shd w:val="clear" w:color="auto" w:fill="FFFFFF"/>
            <w:tcMar>
              <w:top w:w="100" w:type="dxa"/>
              <w:left w:w="100" w:type="dxa"/>
              <w:bottom w:w="100" w:type="dxa"/>
              <w:right w:w="100" w:type="dxa"/>
            </w:tcMar>
          </w:tcPr>
          <w:p w14:paraId="4818071F" w14:textId="77777777" w:rsidR="002949B4" w:rsidRDefault="00125358">
            <w:r>
              <w:rPr>
                <w:color w:val="333333"/>
                <w:highlight w:val="white"/>
              </w:rPr>
              <w:t>An Indicator with this label describes patterns of behavior that indicate attribution to a particul</w:t>
            </w:r>
            <w:r>
              <w:rPr>
                <w:color w:val="333333"/>
                <w:highlight w:val="white"/>
              </w:rPr>
              <w:t>ar threat actor or campaign.</w:t>
            </w:r>
          </w:p>
        </w:tc>
      </w:tr>
    </w:tbl>
    <w:p w14:paraId="1D1A18EB" w14:textId="77777777" w:rsidR="002949B4" w:rsidRDefault="002949B4"/>
    <w:p w14:paraId="0D3AAC11" w14:textId="77777777" w:rsidR="002949B4" w:rsidRDefault="00125358">
      <w:pPr>
        <w:pStyle w:val="Heading2"/>
        <w:keepNext w:val="0"/>
        <w:keepLines w:val="0"/>
        <w:spacing w:line="331" w:lineRule="auto"/>
        <w:contextualSpacing w:val="0"/>
      </w:pPr>
      <w:bookmarkStart w:id="104" w:name="h.oogrswk3onck" w:colFirst="0" w:colLast="0"/>
      <w:bookmarkEnd w:id="104"/>
      <w:r>
        <w:rPr>
          <w:rFonts w:ascii="Consolas" w:eastAsia="Consolas" w:hAnsi="Consolas" w:cs="Consolas"/>
        </w:rPr>
        <w:t>​</w:t>
      </w:r>
      <w:r>
        <w:rPr>
          <w:rFonts w:ascii="Consolas" w:eastAsia="Consolas" w:hAnsi="Consolas" w:cs="Consolas"/>
        </w:rPr>
        <w:t>13.8.​ Industry Sector</w:t>
      </w:r>
    </w:p>
    <w:p w14:paraId="1EE7C099"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industry-sector-ov</w:t>
      </w:r>
    </w:p>
    <w:p w14:paraId="3BD47ECE" w14:textId="77777777" w:rsidR="002949B4" w:rsidRDefault="002949B4"/>
    <w:p w14:paraId="62117AC7" w14:textId="77777777" w:rsidR="002949B4" w:rsidRDefault="00125358">
      <w:pPr>
        <w:spacing w:line="331" w:lineRule="auto"/>
      </w:pPr>
      <w:r>
        <w:t>This vocabulary is currently used in the following SDO(s):</w:t>
      </w:r>
    </w:p>
    <w:p w14:paraId="53A00B3E" w14:textId="77777777" w:rsidR="002949B4" w:rsidRDefault="00125358">
      <w:pPr>
        <w:numPr>
          <w:ilvl w:val="0"/>
          <w:numId w:val="13"/>
        </w:numPr>
        <w:spacing w:line="331" w:lineRule="auto"/>
        <w:ind w:hanging="360"/>
        <w:contextualSpacing/>
      </w:pPr>
      <w:r>
        <w:t>Source</w:t>
      </w:r>
    </w:p>
    <w:p w14:paraId="3DDC3964" w14:textId="77777777" w:rsidR="002949B4" w:rsidRDefault="00125358">
      <w:pPr>
        <w:numPr>
          <w:ilvl w:val="0"/>
          <w:numId w:val="13"/>
        </w:numPr>
        <w:spacing w:line="331" w:lineRule="auto"/>
        <w:ind w:hanging="360"/>
        <w:contextualSpacing/>
      </w:pPr>
      <w:r>
        <w:t>Threat Actor</w:t>
      </w:r>
    </w:p>
    <w:p w14:paraId="4492926F" w14:textId="77777777" w:rsidR="002949B4" w:rsidRDefault="00125358">
      <w:pPr>
        <w:numPr>
          <w:ilvl w:val="0"/>
          <w:numId w:val="13"/>
        </w:numPr>
        <w:spacing w:line="331" w:lineRule="auto"/>
        <w:ind w:hanging="360"/>
        <w:contextualSpacing/>
      </w:pPr>
      <w:r>
        <w:t>Victim Target</w:t>
      </w:r>
    </w:p>
    <w:p w14:paraId="460895C0" w14:textId="77777777" w:rsidR="002949B4" w:rsidRDefault="002949B4">
      <w:pPr>
        <w:spacing w:line="331" w:lineRule="auto"/>
      </w:pPr>
    </w:p>
    <w:p w14:paraId="5265B007" w14:textId="77777777" w:rsidR="002949B4" w:rsidRDefault="00125358">
      <w:pPr>
        <w:spacing w:line="331" w:lineRule="auto"/>
      </w:pPr>
      <w:r>
        <w:t>Industry sector is an open vocabulary that describes industrial and commercial sectors. It is intended to be holistic: it has been derived from several other lists and is not limited to "critical infrastructure" sectors.</w:t>
      </w:r>
    </w:p>
    <w:p w14:paraId="221EEF1C" w14:textId="77777777" w:rsidR="002949B4" w:rsidRDefault="002949B4">
      <w:pPr>
        <w:spacing w:line="331" w:lineRule="auto"/>
      </w:pPr>
    </w:p>
    <w:tbl>
      <w:tblPr>
        <w:tblStyle w:val="af6"/>
        <w:tblW w:w="9360" w:type="dxa"/>
        <w:tblLayout w:type="fixed"/>
        <w:tblLook w:val="0600" w:firstRow="0" w:lastRow="0" w:firstColumn="0" w:lastColumn="0" w:noHBand="1" w:noVBand="1"/>
      </w:tblPr>
      <w:tblGrid>
        <w:gridCol w:w="3480"/>
        <w:gridCol w:w="5880"/>
      </w:tblGrid>
      <w:tr w:rsidR="002949B4" w14:paraId="23695E6E"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7C7D499"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833B9BC" w14:textId="77777777" w:rsidR="002949B4" w:rsidRDefault="002949B4">
            <w:pPr>
              <w:spacing w:line="288" w:lineRule="auto"/>
            </w:pPr>
          </w:p>
        </w:tc>
      </w:tr>
      <w:tr w:rsidR="002949B4" w14:paraId="05C6A4DC"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C58627A" w14:textId="77777777" w:rsidR="002949B4" w:rsidRDefault="00125358">
            <w:pPr>
              <w:spacing w:line="240" w:lineRule="auto"/>
            </w:pPr>
            <w:r>
              <w:rPr>
                <w:rFonts w:ascii="Consolas" w:eastAsia="Consolas" w:hAnsi="Consolas" w:cs="Consolas"/>
                <w:color w:val="38761D"/>
                <w:shd w:val="clear" w:color="auto" w:fill="D9EAD3"/>
              </w:rPr>
              <w:t>agriculture</w:t>
            </w:r>
            <w:r>
              <w:rPr>
                <w:rFonts w:ascii="Consolas" w:eastAsia="Consolas" w:hAnsi="Consolas" w:cs="Consolas"/>
              </w:rPr>
              <w:t xml:space="preserve">, </w:t>
            </w:r>
            <w:r>
              <w:rPr>
                <w:rFonts w:ascii="Consolas" w:eastAsia="Consolas" w:hAnsi="Consolas" w:cs="Consolas"/>
                <w:color w:val="38761D"/>
                <w:shd w:val="clear" w:color="auto" w:fill="D9EAD3"/>
              </w:rPr>
              <w:t>aerospace</w:t>
            </w:r>
            <w:r>
              <w:rPr>
                <w:rFonts w:ascii="Consolas" w:eastAsia="Consolas" w:hAnsi="Consolas" w:cs="Consolas"/>
              </w:rPr>
              <w:t xml:space="preserve">, </w:t>
            </w:r>
            <w:r>
              <w:rPr>
                <w:rFonts w:ascii="Consolas" w:eastAsia="Consolas" w:hAnsi="Consolas" w:cs="Consolas"/>
                <w:color w:val="38761D"/>
                <w:shd w:val="clear" w:color="auto" w:fill="D9EAD3"/>
              </w:rPr>
              <w:t>automotive</w:t>
            </w:r>
            <w:r>
              <w:rPr>
                <w:rFonts w:ascii="Consolas" w:eastAsia="Consolas" w:hAnsi="Consolas" w:cs="Consolas"/>
              </w:rPr>
              <w:t xml:space="preserve">, </w:t>
            </w:r>
            <w:r>
              <w:rPr>
                <w:rFonts w:ascii="Consolas" w:eastAsia="Consolas" w:hAnsi="Consolas" w:cs="Consolas"/>
                <w:color w:val="38761D"/>
                <w:shd w:val="clear" w:color="auto" w:fill="D9EAD3"/>
              </w:rPr>
              <w:t>communications</w:t>
            </w:r>
            <w:r>
              <w:rPr>
                <w:rFonts w:ascii="Consolas" w:eastAsia="Consolas" w:hAnsi="Consolas" w:cs="Consolas"/>
              </w:rPr>
              <w:t xml:space="preserve">, </w:t>
            </w:r>
            <w:r>
              <w:rPr>
                <w:rFonts w:ascii="Consolas" w:eastAsia="Consolas" w:hAnsi="Consolas" w:cs="Consolas"/>
                <w:color w:val="38761D"/>
                <w:shd w:val="clear" w:color="auto" w:fill="D9EAD3"/>
              </w:rPr>
              <w:t>construction</w:t>
            </w:r>
            <w:r>
              <w:rPr>
                <w:rFonts w:ascii="Consolas" w:eastAsia="Consolas" w:hAnsi="Consolas" w:cs="Consolas"/>
              </w:rPr>
              <w:t xml:space="preserve">, </w:t>
            </w:r>
            <w:r>
              <w:rPr>
                <w:rFonts w:ascii="Consolas" w:eastAsia="Consolas" w:hAnsi="Consolas" w:cs="Consolas"/>
                <w:color w:val="38761D"/>
                <w:shd w:val="clear" w:color="auto" w:fill="D9EAD3"/>
              </w:rPr>
              <w:t>defence</w:t>
            </w:r>
            <w:r>
              <w:rPr>
                <w:rFonts w:ascii="Consolas" w:eastAsia="Consolas" w:hAnsi="Consolas" w:cs="Consolas"/>
              </w:rPr>
              <w:t xml:space="preserve">, </w:t>
            </w:r>
            <w:r>
              <w:rPr>
                <w:rFonts w:ascii="Consolas" w:eastAsia="Consolas" w:hAnsi="Consolas" w:cs="Consolas"/>
                <w:color w:val="38761D"/>
                <w:shd w:val="clear" w:color="auto" w:fill="D9EAD3"/>
              </w:rPr>
              <w:t>education</w:t>
            </w:r>
            <w:r>
              <w:rPr>
                <w:rFonts w:ascii="Consolas" w:eastAsia="Consolas" w:hAnsi="Consolas" w:cs="Consolas"/>
              </w:rPr>
              <w:t xml:space="preserve">, </w:t>
            </w:r>
            <w:r>
              <w:rPr>
                <w:rFonts w:ascii="Consolas" w:eastAsia="Consolas" w:hAnsi="Consolas" w:cs="Consolas"/>
                <w:color w:val="38761D"/>
                <w:shd w:val="clear" w:color="auto" w:fill="D9EAD3"/>
              </w:rPr>
              <w:t>energy</w:t>
            </w:r>
            <w:r>
              <w:rPr>
                <w:rFonts w:ascii="Consolas" w:eastAsia="Consolas" w:hAnsi="Consolas" w:cs="Consolas"/>
              </w:rPr>
              <w:t xml:space="preserve">, </w:t>
            </w:r>
            <w:r>
              <w:rPr>
                <w:rFonts w:ascii="Consolas" w:eastAsia="Consolas" w:hAnsi="Consolas" w:cs="Consolas"/>
                <w:color w:val="38761D"/>
                <w:shd w:val="clear" w:color="auto" w:fill="D9EAD3"/>
              </w:rPr>
              <w:t>engineering</w:t>
            </w:r>
            <w:r>
              <w:rPr>
                <w:rFonts w:ascii="Consolas" w:eastAsia="Consolas" w:hAnsi="Consolas" w:cs="Consolas"/>
              </w:rPr>
              <w:t xml:space="preserve">, </w:t>
            </w:r>
            <w:r>
              <w:rPr>
                <w:rFonts w:ascii="Consolas" w:eastAsia="Consolas" w:hAnsi="Consolas" w:cs="Consolas"/>
                <w:color w:val="38761D"/>
                <w:shd w:val="clear" w:color="auto" w:fill="D9EAD3"/>
              </w:rPr>
              <w:t>entertainment</w:t>
            </w:r>
            <w:r>
              <w:rPr>
                <w:rFonts w:ascii="Consolas" w:eastAsia="Consolas" w:hAnsi="Consolas" w:cs="Consolas"/>
              </w:rPr>
              <w:t xml:space="preserve">, </w:t>
            </w:r>
            <w:r>
              <w:rPr>
                <w:rFonts w:ascii="Consolas" w:eastAsia="Consolas" w:hAnsi="Consolas" w:cs="Consolas"/>
                <w:color w:val="38761D"/>
                <w:shd w:val="clear" w:color="auto" w:fill="D9EAD3"/>
              </w:rPr>
              <w:t>financial-services</w:t>
            </w:r>
            <w:r>
              <w:rPr>
                <w:rFonts w:ascii="Consolas" w:eastAsia="Consolas" w:hAnsi="Consolas" w:cs="Consolas"/>
              </w:rPr>
              <w:t xml:space="preserve">, </w:t>
            </w:r>
            <w:r>
              <w:rPr>
                <w:rFonts w:ascii="Consolas" w:eastAsia="Consolas" w:hAnsi="Consolas" w:cs="Consolas"/>
                <w:color w:val="38761D"/>
                <w:shd w:val="clear" w:color="auto" w:fill="D9EAD3"/>
              </w:rPr>
              <w:t>government-national</w:t>
            </w:r>
            <w:r>
              <w:rPr>
                <w:rFonts w:ascii="Consolas" w:eastAsia="Consolas" w:hAnsi="Consolas" w:cs="Consolas"/>
              </w:rPr>
              <w:t xml:space="preserve">, </w:t>
            </w:r>
            <w:r>
              <w:rPr>
                <w:rFonts w:ascii="Consolas" w:eastAsia="Consolas" w:hAnsi="Consolas" w:cs="Consolas"/>
                <w:color w:val="38761D"/>
                <w:shd w:val="clear" w:color="auto" w:fill="D9EAD3"/>
              </w:rPr>
              <w:t>government-regional</w:t>
            </w:r>
            <w:r>
              <w:rPr>
                <w:rFonts w:ascii="Consolas" w:eastAsia="Consolas" w:hAnsi="Consolas" w:cs="Consolas"/>
              </w:rPr>
              <w:t xml:space="preserve">, </w:t>
            </w:r>
            <w:r>
              <w:rPr>
                <w:rFonts w:ascii="Consolas" w:eastAsia="Consolas" w:hAnsi="Consolas" w:cs="Consolas"/>
                <w:color w:val="38761D"/>
                <w:shd w:val="clear" w:color="auto" w:fill="D9EAD3"/>
              </w:rPr>
              <w:t>government-local</w:t>
            </w:r>
            <w:r>
              <w:rPr>
                <w:rFonts w:ascii="Consolas" w:eastAsia="Consolas" w:hAnsi="Consolas" w:cs="Consolas"/>
              </w:rPr>
              <w:t xml:space="preserve">, </w:t>
            </w:r>
            <w:r>
              <w:rPr>
                <w:rFonts w:ascii="Consolas" w:eastAsia="Consolas" w:hAnsi="Consolas" w:cs="Consolas"/>
                <w:color w:val="38761D"/>
                <w:shd w:val="clear" w:color="auto" w:fill="D9EAD3"/>
              </w:rPr>
              <w:t>government-public-services</w:t>
            </w:r>
            <w:r>
              <w:rPr>
                <w:rFonts w:ascii="Consolas" w:eastAsia="Consolas" w:hAnsi="Consolas" w:cs="Consolas"/>
              </w:rPr>
              <w:t xml:space="preserve">, </w:t>
            </w:r>
            <w:r>
              <w:rPr>
                <w:rFonts w:ascii="Consolas" w:eastAsia="Consolas" w:hAnsi="Consolas" w:cs="Consolas"/>
                <w:color w:val="38761D"/>
                <w:shd w:val="clear" w:color="auto" w:fill="D9EAD3"/>
              </w:rPr>
              <w:t>healthcare</w:t>
            </w:r>
            <w:r>
              <w:rPr>
                <w:rFonts w:ascii="Consolas" w:eastAsia="Consolas" w:hAnsi="Consolas" w:cs="Consolas"/>
              </w:rPr>
              <w:t xml:space="preserve">, </w:t>
            </w:r>
            <w:r>
              <w:rPr>
                <w:rFonts w:ascii="Consolas" w:eastAsia="Consolas" w:hAnsi="Consolas" w:cs="Consolas"/>
                <w:color w:val="38761D"/>
                <w:shd w:val="clear" w:color="auto" w:fill="D9EAD3"/>
              </w:rPr>
              <w:t>hospitality-leisure</w:t>
            </w:r>
            <w:r>
              <w:rPr>
                <w:rFonts w:ascii="Consolas" w:eastAsia="Consolas" w:hAnsi="Consolas" w:cs="Consolas"/>
              </w:rPr>
              <w:t xml:space="preserve">, </w:t>
            </w:r>
            <w:r>
              <w:rPr>
                <w:rFonts w:ascii="Consolas" w:eastAsia="Consolas" w:hAnsi="Consolas" w:cs="Consolas"/>
                <w:color w:val="38761D"/>
                <w:shd w:val="clear" w:color="auto" w:fill="D9EAD3"/>
              </w:rPr>
              <w:t>infrastructure</w:t>
            </w:r>
            <w:r>
              <w:rPr>
                <w:rFonts w:ascii="Consolas" w:eastAsia="Consolas" w:hAnsi="Consolas" w:cs="Consolas"/>
              </w:rPr>
              <w:t xml:space="preserve">, </w:t>
            </w:r>
            <w:r>
              <w:rPr>
                <w:rFonts w:ascii="Consolas" w:eastAsia="Consolas" w:hAnsi="Consolas" w:cs="Consolas"/>
                <w:color w:val="38761D"/>
                <w:shd w:val="clear" w:color="auto" w:fill="D9EAD3"/>
              </w:rPr>
              <w:t>insurance</w:t>
            </w:r>
            <w:r>
              <w:rPr>
                <w:rFonts w:ascii="Consolas" w:eastAsia="Consolas" w:hAnsi="Consolas" w:cs="Consolas"/>
              </w:rPr>
              <w:t xml:space="preserve">, </w:t>
            </w:r>
            <w:r>
              <w:rPr>
                <w:rFonts w:ascii="Consolas" w:eastAsia="Consolas" w:hAnsi="Consolas" w:cs="Consolas"/>
                <w:color w:val="38761D"/>
                <w:shd w:val="clear" w:color="auto" w:fill="D9EAD3"/>
              </w:rPr>
              <w:t>manufacturing</w:t>
            </w:r>
            <w:r>
              <w:rPr>
                <w:rFonts w:ascii="Consolas" w:eastAsia="Consolas" w:hAnsi="Consolas" w:cs="Consolas"/>
              </w:rPr>
              <w:t xml:space="preserve">, </w:t>
            </w:r>
            <w:r>
              <w:rPr>
                <w:rFonts w:ascii="Consolas" w:eastAsia="Consolas" w:hAnsi="Consolas" w:cs="Consolas"/>
                <w:color w:val="38761D"/>
                <w:shd w:val="clear" w:color="auto" w:fill="D9EAD3"/>
              </w:rPr>
              <w:t>mining</w:t>
            </w:r>
            <w:r>
              <w:rPr>
                <w:rFonts w:ascii="Consolas" w:eastAsia="Consolas" w:hAnsi="Consolas" w:cs="Consolas"/>
              </w:rPr>
              <w:t xml:space="preserve">, </w:t>
            </w:r>
            <w:r>
              <w:rPr>
                <w:rFonts w:ascii="Consolas" w:eastAsia="Consolas" w:hAnsi="Consolas" w:cs="Consolas"/>
                <w:color w:val="38761D"/>
                <w:shd w:val="clear" w:color="auto" w:fill="D9EAD3"/>
              </w:rPr>
              <w:t>non-profit</w:t>
            </w:r>
            <w:r>
              <w:rPr>
                <w:rFonts w:ascii="Consolas" w:eastAsia="Consolas" w:hAnsi="Consolas" w:cs="Consolas"/>
              </w:rPr>
              <w:t xml:space="preserve">, </w:t>
            </w:r>
            <w:r>
              <w:rPr>
                <w:rFonts w:ascii="Consolas" w:eastAsia="Consolas" w:hAnsi="Consolas" w:cs="Consolas"/>
                <w:color w:val="38761D"/>
                <w:shd w:val="clear" w:color="auto" w:fill="D9EAD3"/>
              </w:rPr>
              <w:t>pharmaceuticals</w:t>
            </w:r>
            <w:r>
              <w:rPr>
                <w:rFonts w:ascii="Consolas" w:eastAsia="Consolas" w:hAnsi="Consolas" w:cs="Consolas"/>
              </w:rPr>
              <w:t xml:space="preserve">, </w:t>
            </w:r>
            <w:r>
              <w:rPr>
                <w:rFonts w:ascii="Consolas" w:eastAsia="Consolas" w:hAnsi="Consolas" w:cs="Consolas"/>
                <w:color w:val="38761D"/>
                <w:shd w:val="clear" w:color="auto" w:fill="D9EAD3"/>
              </w:rPr>
              <w:t>retail</w:t>
            </w:r>
            <w:r>
              <w:rPr>
                <w:rFonts w:ascii="Consolas" w:eastAsia="Consolas" w:hAnsi="Consolas" w:cs="Consolas"/>
              </w:rPr>
              <w:t xml:space="preserve">, </w:t>
            </w:r>
            <w:r>
              <w:rPr>
                <w:rFonts w:ascii="Consolas" w:eastAsia="Consolas" w:hAnsi="Consolas" w:cs="Consolas"/>
                <w:color w:val="38761D"/>
                <w:shd w:val="clear" w:color="auto" w:fill="D9EAD3"/>
              </w:rPr>
              <w:t>technology</w:t>
            </w:r>
            <w:r>
              <w:rPr>
                <w:rFonts w:ascii="Consolas" w:eastAsia="Consolas" w:hAnsi="Consolas" w:cs="Consolas"/>
              </w:rPr>
              <w:t xml:space="preserve">, </w:t>
            </w:r>
            <w:r>
              <w:rPr>
                <w:rFonts w:ascii="Consolas" w:eastAsia="Consolas" w:hAnsi="Consolas" w:cs="Consolas"/>
                <w:color w:val="38761D"/>
                <w:shd w:val="clear" w:color="auto" w:fill="D9EAD3"/>
              </w:rPr>
              <w:t>telecommunications</w:t>
            </w:r>
            <w:r>
              <w:rPr>
                <w:rFonts w:ascii="Consolas" w:eastAsia="Consolas" w:hAnsi="Consolas" w:cs="Consolas"/>
              </w:rPr>
              <w:t xml:space="preserve">, </w:t>
            </w:r>
            <w:r>
              <w:rPr>
                <w:rFonts w:ascii="Consolas" w:eastAsia="Consolas" w:hAnsi="Consolas" w:cs="Consolas"/>
                <w:color w:val="38761D"/>
                <w:shd w:val="clear" w:color="auto" w:fill="D9EAD3"/>
              </w:rPr>
              <w:t>transportation</w:t>
            </w:r>
            <w:r>
              <w:rPr>
                <w:rFonts w:ascii="Consolas" w:eastAsia="Consolas" w:hAnsi="Consolas" w:cs="Consolas"/>
              </w:rPr>
              <w:t xml:space="preserve">, </w:t>
            </w:r>
            <w:r>
              <w:rPr>
                <w:rFonts w:ascii="Consolas" w:eastAsia="Consolas" w:hAnsi="Consolas" w:cs="Consolas"/>
                <w:color w:val="38761D"/>
                <w:shd w:val="clear" w:color="auto" w:fill="D9EAD3"/>
              </w:rPr>
              <w:t>utilities</w:t>
            </w:r>
          </w:p>
        </w:tc>
      </w:tr>
      <w:tr w:rsidR="002949B4" w14:paraId="36248157"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0AF4ACA"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FD4EA11" w14:textId="77777777" w:rsidR="002949B4" w:rsidRDefault="00125358">
            <w:pPr>
              <w:spacing w:line="288" w:lineRule="auto"/>
            </w:pPr>
            <w:r>
              <w:rPr>
                <w:b/>
                <w:color w:val="FFFFFF"/>
                <w:shd w:val="clear" w:color="auto" w:fill="073763"/>
              </w:rPr>
              <w:t>Description</w:t>
            </w:r>
          </w:p>
        </w:tc>
      </w:tr>
      <w:tr w:rsidR="002949B4" w14:paraId="1C344837"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82C76A" w14:textId="77777777" w:rsidR="002949B4" w:rsidRDefault="00125358">
            <w:pPr>
              <w:spacing w:line="240" w:lineRule="auto"/>
            </w:pPr>
            <w:r>
              <w:rPr>
                <w:rFonts w:ascii="Consolas" w:eastAsia="Consolas" w:hAnsi="Consolas" w:cs="Consolas"/>
                <w:color w:val="38761D"/>
                <w:shd w:val="clear" w:color="auto" w:fill="D9EAD3"/>
              </w:rPr>
              <w:t>agriculture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28FB10" w14:textId="77777777" w:rsidR="002949B4" w:rsidRDefault="002949B4">
            <w:pPr>
              <w:spacing w:line="240" w:lineRule="auto"/>
            </w:pPr>
          </w:p>
        </w:tc>
      </w:tr>
      <w:tr w:rsidR="002949B4" w14:paraId="471760F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C330B0" w14:textId="77777777" w:rsidR="002949B4" w:rsidRDefault="00125358">
            <w:pPr>
              <w:spacing w:line="240" w:lineRule="auto"/>
            </w:pPr>
            <w:r>
              <w:rPr>
                <w:rFonts w:ascii="Consolas" w:eastAsia="Consolas" w:hAnsi="Consolas" w:cs="Consolas"/>
                <w:color w:val="38761D"/>
                <w:shd w:val="clear" w:color="auto" w:fill="D9EAD3"/>
              </w:rPr>
              <w:t>aerospace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2F9297" w14:textId="77777777" w:rsidR="002949B4" w:rsidRDefault="002949B4">
            <w:pPr>
              <w:spacing w:line="240" w:lineRule="auto"/>
            </w:pPr>
          </w:p>
        </w:tc>
      </w:tr>
      <w:tr w:rsidR="002949B4" w14:paraId="6C772A8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F0BFF5" w14:textId="77777777" w:rsidR="002949B4" w:rsidRDefault="00125358">
            <w:pPr>
              <w:spacing w:line="240" w:lineRule="auto"/>
            </w:pPr>
            <w:r>
              <w:rPr>
                <w:rFonts w:ascii="Consolas" w:eastAsia="Consolas" w:hAnsi="Consolas" w:cs="Consolas"/>
                <w:color w:val="38761D"/>
                <w:shd w:val="clear" w:color="auto" w:fill="D9EAD3"/>
              </w:rPr>
              <w:t>automotive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10DB2" w14:textId="77777777" w:rsidR="002949B4" w:rsidRDefault="002949B4">
            <w:pPr>
              <w:spacing w:line="240" w:lineRule="auto"/>
            </w:pPr>
          </w:p>
        </w:tc>
      </w:tr>
      <w:tr w:rsidR="002949B4" w14:paraId="65FF481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A72DBF" w14:textId="77777777" w:rsidR="002949B4" w:rsidRDefault="00125358">
            <w:pPr>
              <w:spacing w:line="240" w:lineRule="auto"/>
            </w:pPr>
            <w:r>
              <w:rPr>
                <w:rFonts w:ascii="Consolas" w:eastAsia="Consolas" w:hAnsi="Consolas" w:cs="Consolas"/>
                <w:color w:val="38761D"/>
                <w:shd w:val="clear" w:color="auto" w:fill="D9EAD3"/>
              </w:rPr>
              <w:t>communications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92D4EC" w14:textId="77777777" w:rsidR="002949B4" w:rsidRDefault="002949B4">
            <w:pPr>
              <w:spacing w:line="240" w:lineRule="auto"/>
            </w:pPr>
          </w:p>
        </w:tc>
      </w:tr>
      <w:tr w:rsidR="002949B4" w14:paraId="5FA58F5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7D527B" w14:textId="77777777" w:rsidR="002949B4" w:rsidRDefault="00125358">
            <w:pPr>
              <w:spacing w:line="240" w:lineRule="auto"/>
            </w:pPr>
            <w:r>
              <w:rPr>
                <w:rFonts w:ascii="Consolas" w:eastAsia="Consolas" w:hAnsi="Consolas" w:cs="Consolas"/>
                <w:color w:val="38761D"/>
                <w:shd w:val="clear" w:color="auto" w:fill="D9EAD3"/>
              </w:rPr>
              <w:t>construction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D1EE09" w14:textId="77777777" w:rsidR="002949B4" w:rsidRDefault="002949B4">
            <w:pPr>
              <w:spacing w:line="240" w:lineRule="auto"/>
            </w:pPr>
          </w:p>
        </w:tc>
      </w:tr>
      <w:tr w:rsidR="002949B4" w14:paraId="640FA37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789554" w14:textId="77777777" w:rsidR="002949B4" w:rsidRDefault="00125358">
            <w:pPr>
              <w:spacing w:line="240" w:lineRule="auto"/>
            </w:pPr>
            <w:r>
              <w:rPr>
                <w:rFonts w:ascii="Consolas" w:eastAsia="Consolas" w:hAnsi="Consolas" w:cs="Consolas"/>
                <w:color w:val="38761D"/>
                <w:shd w:val="clear" w:color="auto" w:fill="D9EAD3"/>
              </w:rPr>
              <w:t>defense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05B578" w14:textId="77777777" w:rsidR="002949B4" w:rsidRDefault="002949B4">
            <w:pPr>
              <w:spacing w:line="240" w:lineRule="auto"/>
            </w:pPr>
          </w:p>
        </w:tc>
      </w:tr>
      <w:tr w:rsidR="002949B4" w14:paraId="675D670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FF1B7E" w14:textId="77777777" w:rsidR="002949B4" w:rsidRDefault="00125358">
            <w:pPr>
              <w:spacing w:line="240" w:lineRule="auto"/>
            </w:pPr>
            <w:r>
              <w:rPr>
                <w:rFonts w:ascii="Consolas" w:eastAsia="Consolas" w:hAnsi="Consolas" w:cs="Consolas"/>
                <w:color w:val="38761D"/>
                <w:shd w:val="clear" w:color="auto" w:fill="D9EAD3"/>
              </w:rPr>
              <w:t>education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CE9600" w14:textId="77777777" w:rsidR="002949B4" w:rsidRDefault="002949B4">
            <w:pPr>
              <w:spacing w:line="240" w:lineRule="auto"/>
            </w:pPr>
          </w:p>
        </w:tc>
      </w:tr>
      <w:tr w:rsidR="002949B4" w14:paraId="5F5883F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472A87" w14:textId="77777777" w:rsidR="002949B4" w:rsidRDefault="00125358">
            <w:pPr>
              <w:spacing w:line="240" w:lineRule="auto"/>
            </w:pPr>
            <w:r>
              <w:rPr>
                <w:rFonts w:ascii="Consolas" w:eastAsia="Consolas" w:hAnsi="Consolas" w:cs="Consolas"/>
                <w:color w:val="38761D"/>
                <w:shd w:val="clear" w:color="auto" w:fill="D9EAD3"/>
              </w:rPr>
              <w:t>energy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37377D" w14:textId="77777777" w:rsidR="002949B4" w:rsidRDefault="002949B4">
            <w:pPr>
              <w:spacing w:line="240" w:lineRule="auto"/>
            </w:pPr>
          </w:p>
        </w:tc>
      </w:tr>
      <w:tr w:rsidR="002949B4" w14:paraId="2B76AB99"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CB4E21" w14:textId="77777777" w:rsidR="002949B4" w:rsidRDefault="00125358">
            <w:pPr>
              <w:spacing w:line="240" w:lineRule="auto"/>
            </w:pPr>
            <w:r>
              <w:rPr>
                <w:rFonts w:ascii="Consolas" w:eastAsia="Consolas" w:hAnsi="Consolas" w:cs="Consolas"/>
                <w:color w:val="38761D"/>
                <w:shd w:val="clear" w:color="auto" w:fill="D9EAD3"/>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81390E" w14:textId="77777777" w:rsidR="002949B4" w:rsidRDefault="002949B4">
            <w:pPr>
              <w:spacing w:line="240" w:lineRule="auto"/>
            </w:pPr>
          </w:p>
        </w:tc>
      </w:tr>
      <w:tr w:rsidR="002949B4" w14:paraId="08A2052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A1DA70" w14:textId="77777777" w:rsidR="002949B4" w:rsidRDefault="00125358">
            <w:pPr>
              <w:spacing w:line="240" w:lineRule="auto"/>
            </w:pPr>
            <w:r>
              <w:rPr>
                <w:rFonts w:ascii="Consolas" w:eastAsia="Consolas" w:hAnsi="Consolas" w:cs="Consolas"/>
                <w:color w:val="38761D"/>
                <w:shd w:val="clear" w:color="auto" w:fill="D9EAD3"/>
              </w:rPr>
              <w:t>entertainment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45A39A" w14:textId="77777777" w:rsidR="002949B4" w:rsidRDefault="002949B4">
            <w:pPr>
              <w:spacing w:line="240" w:lineRule="auto"/>
            </w:pPr>
          </w:p>
        </w:tc>
      </w:tr>
      <w:tr w:rsidR="002949B4" w14:paraId="3A64C26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AD1245" w14:textId="77777777" w:rsidR="002949B4" w:rsidRDefault="00125358">
            <w:pPr>
              <w:spacing w:line="240" w:lineRule="auto"/>
            </w:pPr>
            <w:r>
              <w:rPr>
                <w:rFonts w:ascii="Consolas" w:eastAsia="Consolas" w:hAnsi="Consolas" w:cs="Consolas"/>
                <w:color w:val="38761D"/>
                <w:shd w:val="clear" w:color="auto" w:fill="D9EAD3"/>
              </w:rPr>
              <w:t>financial-services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A2BE20" w14:textId="77777777" w:rsidR="002949B4" w:rsidRDefault="002949B4">
            <w:pPr>
              <w:spacing w:line="240" w:lineRule="auto"/>
            </w:pPr>
          </w:p>
        </w:tc>
      </w:tr>
      <w:tr w:rsidR="002949B4" w14:paraId="66ACD4D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825E67" w14:textId="77777777" w:rsidR="002949B4" w:rsidRDefault="00125358">
            <w:pPr>
              <w:spacing w:line="240" w:lineRule="auto"/>
            </w:pPr>
            <w:r>
              <w:rPr>
                <w:rFonts w:ascii="Consolas" w:eastAsia="Consolas" w:hAnsi="Consolas" w:cs="Consolas"/>
                <w:color w:val="38761D"/>
                <w:shd w:val="clear" w:color="auto" w:fill="D9EAD3"/>
              </w:rPr>
              <w:t>government-national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6C7AB9" w14:textId="77777777" w:rsidR="002949B4" w:rsidRDefault="002949B4">
            <w:pPr>
              <w:spacing w:line="240" w:lineRule="auto"/>
            </w:pPr>
          </w:p>
        </w:tc>
      </w:tr>
      <w:tr w:rsidR="002949B4" w14:paraId="7AFF6909"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6EEAF8" w14:textId="77777777" w:rsidR="002949B4" w:rsidRDefault="00125358">
            <w:pPr>
              <w:spacing w:line="240" w:lineRule="auto"/>
            </w:pPr>
            <w:r>
              <w:rPr>
                <w:rFonts w:ascii="Consolas" w:eastAsia="Consolas" w:hAnsi="Consolas" w:cs="Consolas"/>
                <w:color w:val="38761D"/>
                <w:shd w:val="clear" w:color="auto" w:fill="D9EAD3"/>
              </w:rPr>
              <w:t>government-regional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38E6EA" w14:textId="77777777" w:rsidR="002949B4" w:rsidRDefault="002949B4">
            <w:pPr>
              <w:spacing w:line="240" w:lineRule="auto"/>
            </w:pPr>
          </w:p>
        </w:tc>
      </w:tr>
      <w:tr w:rsidR="002949B4" w14:paraId="628BE4E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6D69CB" w14:textId="77777777" w:rsidR="002949B4" w:rsidRDefault="00125358">
            <w:pPr>
              <w:spacing w:line="240" w:lineRule="auto"/>
            </w:pPr>
            <w:r>
              <w:rPr>
                <w:rFonts w:ascii="Consolas" w:eastAsia="Consolas" w:hAnsi="Consolas" w:cs="Consolas"/>
                <w:color w:val="38761D"/>
                <w:shd w:val="clear" w:color="auto" w:fill="D9EAD3"/>
              </w:rPr>
              <w:t>government-local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805D67" w14:textId="77777777" w:rsidR="002949B4" w:rsidRDefault="002949B4">
            <w:pPr>
              <w:spacing w:line="240" w:lineRule="auto"/>
            </w:pPr>
          </w:p>
        </w:tc>
      </w:tr>
      <w:tr w:rsidR="002949B4" w14:paraId="0A399C3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DA2DE4" w14:textId="77777777" w:rsidR="002949B4" w:rsidRDefault="00125358">
            <w:pPr>
              <w:spacing w:line="240" w:lineRule="auto"/>
            </w:pPr>
            <w:r>
              <w:rPr>
                <w:rFonts w:ascii="Consolas" w:eastAsia="Consolas" w:hAnsi="Consolas" w:cs="Consolas"/>
                <w:color w:val="38761D"/>
                <w:shd w:val="clear" w:color="auto" w:fill="D9EAD3"/>
              </w:rPr>
              <w:t>government-public-services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1F5CD7" w14:textId="77777777" w:rsidR="002949B4" w:rsidRDefault="002949B4">
            <w:pPr>
              <w:spacing w:line="240" w:lineRule="auto"/>
            </w:pPr>
          </w:p>
        </w:tc>
      </w:tr>
      <w:tr w:rsidR="002949B4" w14:paraId="3CDCBD2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2ACA69" w14:textId="77777777" w:rsidR="002949B4" w:rsidRDefault="00125358">
            <w:pPr>
              <w:spacing w:line="240" w:lineRule="auto"/>
            </w:pPr>
            <w:r>
              <w:rPr>
                <w:rFonts w:ascii="Consolas" w:eastAsia="Consolas" w:hAnsi="Consolas" w:cs="Consolas"/>
                <w:color w:val="38761D"/>
                <w:shd w:val="clear" w:color="auto" w:fill="D9EAD3"/>
              </w:rPr>
              <w:t>healthcare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A41596" w14:textId="77777777" w:rsidR="002949B4" w:rsidRDefault="002949B4">
            <w:pPr>
              <w:spacing w:line="240" w:lineRule="auto"/>
            </w:pPr>
          </w:p>
        </w:tc>
      </w:tr>
      <w:tr w:rsidR="002949B4" w14:paraId="2DA4764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50B08B" w14:textId="77777777" w:rsidR="002949B4" w:rsidRDefault="00125358">
            <w:pPr>
              <w:spacing w:line="240" w:lineRule="auto"/>
            </w:pPr>
            <w:r>
              <w:rPr>
                <w:rFonts w:ascii="Consolas" w:eastAsia="Consolas" w:hAnsi="Consolas" w:cs="Consolas"/>
                <w:color w:val="38761D"/>
                <w:shd w:val="clear" w:color="auto" w:fill="D9EAD3"/>
              </w:rPr>
              <w:t>hospitality-leisure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91B39D" w14:textId="77777777" w:rsidR="002949B4" w:rsidRDefault="002949B4">
            <w:pPr>
              <w:spacing w:line="240" w:lineRule="auto"/>
            </w:pPr>
          </w:p>
        </w:tc>
      </w:tr>
      <w:tr w:rsidR="002949B4" w14:paraId="426669E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59B538" w14:textId="77777777" w:rsidR="002949B4" w:rsidRDefault="00125358">
            <w:pPr>
              <w:spacing w:line="240" w:lineRule="auto"/>
            </w:pPr>
            <w:r>
              <w:rPr>
                <w:rFonts w:ascii="Consolas" w:eastAsia="Consolas" w:hAnsi="Consolas" w:cs="Consolas"/>
                <w:color w:val="38761D"/>
                <w:shd w:val="clear" w:color="auto" w:fill="D9EAD3"/>
              </w:rPr>
              <w:t>infrastructure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89E6C2" w14:textId="77777777" w:rsidR="002949B4" w:rsidRDefault="002949B4">
            <w:pPr>
              <w:spacing w:line="240" w:lineRule="auto"/>
            </w:pPr>
          </w:p>
        </w:tc>
      </w:tr>
      <w:tr w:rsidR="002949B4" w14:paraId="7C374AE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F9C36B" w14:textId="77777777" w:rsidR="002949B4" w:rsidRDefault="00125358">
            <w:pPr>
              <w:spacing w:line="240" w:lineRule="auto"/>
            </w:pPr>
            <w:r>
              <w:rPr>
                <w:rFonts w:ascii="Consolas" w:eastAsia="Consolas" w:hAnsi="Consolas" w:cs="Consolas"/>
                <w:color w:val="38761D"/>
                <w:shd w:val="clear" w:color="auto" w:fill="D9EAD3"/>
              </w:rPr>
              <w:t>insurance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CACD6B" w14:textId="77777777" w:rsidR="002949B4" w:rsidRDefault="002949B4">
            <w:pPr>
              <w:spacing w:line="240" w:lineRule="auto"/>
            </w:pPr>
          </w:p>
        </w:tc>
      </w:tr>
      <w:tr w:rsidR="002949B4" w14:paraId="3F29C88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4243C1" w14:textId="77777777" w:rsidR="002949B4" w:rsidRDefault="00125358">
            <w:pPr>
              <w:spacing w:line="240" w:lineRule="auto"/>
            </w:pPr>
            <w:r>
              <w:rPr>
                <w:rFonts w:ascii="Consolas" w:eastAsia="Consolas" w:hAnsi="Consolas" w:cs="Consolas"/>
                <w:color w:val="38761D"/>
                <w:shd w:val="clear" w:color="auto" w:fill="D9EAD3"/>
              </w:rPr>
              <w:t>manufacturing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2E456A" w14:textId="77777777" w:rsidR="002949B4" w:rsidRDefault="002949B4">
            <w:pPr>
              <w:spacing w:line="240" w:lineRule="auto"/>
            </w:pPr>
          </w:p>
        </w:tc>
      </w:tr>
      <w:tr w:rsidR="002949B4" w14:paraId="53B2B95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FFA948" w14:textId="77777777" w:rsidR="002949B4" w:rsidRDefault="00125358">
            <w:pPr>
              <w:spacing w:line="240" w:lineRule="auto"/>
            </w:pPr>
            <w:r>
              <w:rPr>
                <w:rFonts w:ascii="Consolas" w:eastAsia="Consolas" w:hAnsi="Consolas" w:cs="Consolas"/>
                <w:color w:val="38761D"/>
                <w:shd w:val="clear" w:color="auto" w:fill="D9EAD3"/>
              </w:rPr>
              <w:t>mining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0E03C0" w14:textId="77777777" w:rsidR="002949B4" w:rsidRDefault="002949B4">
            <w:pPr>
              <w:spacing w:line="240" w:lineRule="auto"/>
            </w:pPr>
          </w:p>
        </w:tc>
      </w:tr>
      <w:tr w:rsidR="002949B4" w14:paraId="23CD5C0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7DEBBF" w14:textId="77777777" w:rsidR="002949B4" w:rsidRDefault="00125358">
            <w:pPr>
              <w:spacing w:line="240" w:lineRule="auto"/>
            </w:pPr>
            <w:r>
              <w:rPr>
                <w:rFonts w:ascii="Consolas" w:eastAsia="Consolas" w:hAnsi="Consolas" w:cs="Consolas"/>
                <w:color w:val="38761D"/>
                <w:shd w:val="clear" w:color="auto" w:fill="D9EAD3"/>
              </w:rPr>
              <w:t>non-profit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C9B264" w14:textId="77777777" w:rsidR="002949B4" w:rsidRDefault="002949B4">
            <w:pPr>
              <w:spacing w:line="240" w:lineRule="auto"/>
            </w:pPr>
          </w:p>
        </w:tc>
      </w:tr>
      <w:tr w:rsidR="002949B4" w14:paraId="071452B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5141A1" w14:textId="77777777" w:rsidR="002949B4" w:rsidRDefault="00125358">
            <w:pPr>
              <w:spacing w:line="240" w:lineRule="auto"/>
            </w:pPr>
            <w:r>
              <w:rPr>
                <w:rFonts w:ascii="Consolas" w:eastAsia="Consolas" w:hAnsi="Consolas" w:cs="Consolas"/>
                <w:color w:val="38761D"/>
                <w:shd w:val="clear" w:color="auto" w:fill="D9EAD3"/>
              </w:rPr>
              <w:t>pharmaceuticals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4F8E57" w14:textId="77777777" w:rsidR="002949B4" w:rsidRDefault="002949B4">
            <w:pPr>
              <w:spacing w:line="240" w:lineRule="auto"/>
            </w:pPr>
          </w:p>
        </w:tc>
      </w:tr>
      <w:tr w:rsidR="002949B4" w14:paraId="42743D31"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B5BEF3" w14:textId="77777777" w:rsidR="002949B4" w:rsidRDefault="00125358">
            <w:pPr>
              <w:spacing w:line="240" w:lineRule="auto"/>
            </w:pPr>
            <w:r>
              <w:rPr>
                <w:rFonts w:ascii="Consolas" w:eastAsia="Consolas" w:hAnsi="Consolas" w:cs="Consolas"/>
                <w:color w:val="38761D"/>
                <w:shd w:val="clear" w:color="auto" w:fill="D9EAD3"/>
              </w:rPr>
              <w:t>retail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6B464A" w14:textId="77777777" w:rsidR="002949B4" w:rsidRDefault="002949B4">
            <w:pPr>
              <w:spacing w:line="240" w:lineRule="auto"/>
            </w:pPr>
          </w:p>
        </w:tc>
      </w:tr>
      <w:tr w:rsidR="002949B4" w14:paraId="4709DA6A"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5C5AC2" w14:textId="77777777" w:rsidR="002949B4" w:rsidRDefault="00125358">
            <w:pPr>
              <w:spacing w:line="240" w:lineRule="auto"/>
            </w:pPr>
            <w:r>
              <w:rPr>
                <w:rFonts w:ascii="Consolas" w:eastAsia="Consolas" w:hAnsi="Consolas" w:cs="Consolas"/>
                <w:color w:val="38761D"/>
                <w:shd w:val="clear" w:color="auto" w:fill="D9EAD3"/>
              </w:rPr>
              <w:t>technology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126717" w14:textId="77777777" w:rsidR="002949B4" w:rsidRDefault="002949B4">
            <w:pPr>
              <w:spacing w:line="240" w:lineRule="auto"/>
            </w:pPr>
          </w:p>
        </w:tc>
      </w:tr>
      <w:tr w:rsidR="002949B4" w14:paraId="57E3F3C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0CDC83" w14:textId="77777777" w:rsidR="002949B4" w:rsidRDefault="00125358">
            <w:pPr>
              <w:spacing w:line="240" w:lineRule="auto"/>
            </w:pPr>
            <w:r>
              <w:rPr>
                <w:rFonts w:ascii="Consolas" w:eastAsia="Consolas" w:hAnsi="Consolas" w:cs="Consolas"/>
                <w:color w:val="38761D"/>
                <w:shd w:val="clear" w:color="auto" w:fill="D9EAD3"/>
              </w:rPr>
              <w:t xml:space="preserve">telecommunications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747CC8" w14:textId="77777777" w:rsidR="002949B4" w:rsidRDefault="002949B4">
            <w:pPr>
              <w:spacing w:line="240" w:lineRule="auto"/>
            </w:pPr>
          </w:p>
        </w:tc>
      </w:tr>
      <w:tr w:rsidR="002949B4" w14:paraId="12C9C5A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0BDB14" w14:textId="77777777" w:rsidR="002949B4" w:rsidRDefault="00125358">
            <w:pPr>
              <w:spacing w:line="240" w:lineRule="auto"/>
            </w:pPr>
            <w:r>
              <w:rPr>
                <w:rFonts w:ascii="Consolas" w:eastAsia="Consolas" w:hAnsi="Consolas" w:cs="Consolas"/>
                <w:color w:val="38761D"/>
                <w:shd w:val="clear" w:color="auto" w:fill="D9EAD3"/>
              </w:rPr>
              <w:t>transportation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E07A89" w14:textId="77777777" w:rsidR="002949B4" w:rsidRDefault="002949B4">
            <w:pPr>
              <w:spacing w:line="240" w:lineRule="auto"/>
            </w:pPr>
          </w:p>
        </w:tc>
      </w:tr>
      <w:tr w:rsidR="002949B4" w14:paraId="3CDB1E84"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B0FA2D" w14:textId="77777777" w:rsidR="002949B4" w:rsidRDefault="00125358">
            <w:pPr>
              <w:spacing w:line="240" w:lineRule="auto"/>
            </w:pPr>
            <w:r>
              <w:rPr>
                <w:rFonts w:ascii="Consolas" w:eastAsia="Consolas" w:hAnsi="Consolas" w:cs="Consolas"/>
                <w:color w:val="38761D"/>
                <w:shd w:val="clear" w:color="auto" w:fill="D9EAD3"/>
              </w:rPr>
              <w:t>utilities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7A6E02" w14:textId="77777777" w:rsidR="002949B4" w:rsidRDefault="002949B4">
            <w:pPr>
              <w:spacing w:line="240" w:lineRule="auto"/>
            </w:pPr>
          </w:p>
        </w:tc>
      </w:tr>
    </w:tbl>
    <w:p w14:paraId="3D2E74FC" w14:textId="77777777" w:rsidR="002949B4" w:rsidRDefault="002949B4"/>
    <w:p w14:paraId="3A4AC8E1" w14:textId="77777777" w:rsidR="002949B4" w:rsidRDefault="00125358">
      <w:pPr>
        <w:pStyle w:val="Heading2"/>
        <w:contextualSpacing w:val="0"/>
      </w:pPr>
      <w:bookmarkStart w:id="105" w:name="h.8cyb6e9yqzwr" w:colFirst="0" w:colLast="0"/>
      <w:bookmarkEnd w:id="105"/>
      <w:r>
        <w:rPr>
          <w:rFonts w:ascii="Consolas" w:eastAsia="Consolas" w:hAnsi="Consolas" w:cs="Consolas"/>
        </w:rPr>
        <w:t>​</w:t>
      </w:r>
      <w:r>
        <w:rPr>
          <w:rFonts w:ascii="Consolas" w:eastAsia="Consolas" w:hAnsi="Consolas" w:cs="Consolas"/>
        </w:rPr>
        <w:t>13.9.​ Malware Label</w:t>
      </w:r>
    </w:p>
    <w:p w14:paraId="620937B4"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malware-label-ov</w:t>
      </w:r>
    </w:p>
    <w:p w14:paraId="16AAD7AC" w14:textId="77777777" w:rsidR="002949B4" w:rsidRDefault="002949B4"/>
    <w:p w14:paraId="3320AED0" w14:textId="77777777" w:rsidR="002949B4" w:rsidRDefault="00125358">
      <w:pPr>
        <w:spacing w:line="331" w:lineRule="auto"/>
      </w:pPr>
      <w:r>
        <w:t>This vocabulary is currently used in the following SDO(s):</w:t>
      </w:r>
    </w:p>
    <w:p w14:paraId="07DF266D" w14:textId="77777777" w:rsidR="002949B4" w:rsidRDefault="00125358">
      <w:pPr>
        <w:numPr>
          <w:ilvl w:val="0"/>
          <w:numId w:val="13"/>
        </w:numPr>
        <w:spacing w:line="331" w:lineRule="auto"/>
        <w:ind w:hanging="360"/>
        <w:contextualSpacing/>
      </w:pPr>
      <w:r>
        <w:t>Malware</w:t>
      </w:r>
    </w:p>
    <w:p w14:paraId="16D1D44E" w14:textId="77777777" w:rsidR="002949B4" w:rsidRDefault="002949B4"/>
    <w:p w14:paraId="0ACA6A5D" w14:textId="77777777" w:rsidR="002949B4" w:rsidRDefault="00125358">
      <w:r>
        <w:t>Malware label is an open vocabulary that represents different types and functions of malware. Malware labels are not mutually exclusive: a malware instance can be both spyware and a screen capture tool.</w:t>
      </w:r>
    </w:p>
    <w:p w14:paraId="125F23D7" w14:textId="77777777" w:rsidR="002949B4" w:rsidRDefault="002949B4"/>
    <w:tbl>
      <w:tblPr>
        <w:tblStyle w:val="a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60"/>
        <w:gridCol w:w="6400"/>
      </w:tblGrid>
      <w:tr w:rsidR="002949B4" w14:paraId="22B45A0F"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6EEAF78"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DCE698E" w14:textId="77777777" w:rsidR="002949B4" w:rsidRDefault="002949B4">
            <w:pPr>
              <w:spacing w:line="288" w:lineRule="auto"/>
            </w:pPr>
          </w:p>
        </w:tc>
      </w:tr>
      <w:tr w:rsidR="002949B4" w14:paraId="35C490AE"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BEFB375" w14:textId="77777777" w:rsidR="002949B4" w:rsidRDefault="00125358">
            <w:pPr>
              <w:spacing w:line="240" w:lineRule="auto"/>
            </w:pPr>
            <w:r>
              <w:rPr>
                <w:rFonts w:ascii="Consolas" w:eastAsia="Consolas" w:hAnsi="Consolas" w:cs="Consolas"/>
                <w:color w:val="38761D"/>
                <w:shd w:val="clear" w:color="auto" w:fill="D9EAD3"/>
              </w:rPr>
              <w:t>adware</w:t>
            </w:r>
            <w:r>
              <w:rPr>
                <w:rFonts w:ascii="Consolas" w:eastAsia="Consolas" w:hAnsi="Consolas" w:cs="Consolas"/>
              </w:rPr>
              <w:t xml:space="preserve">, </w:t>
            </w:r>
            <w:r>
              <w:rPr>
                <w:rFonts w:ascii="Consolas" w:eastAsia="Consolas" w:hAnsi="Consolas" w:cs="Consolas"/>
                <w:color w:val="38761D"/>
                <w:shd w:val="clear" w:color="auto" w:fill="D9EAD3"/>
              </w:rPr>
              <w:t>backdoor</w:t>
            </w:r>
            <w:r>
              <w:rPr>
                <w:rFonts w:ascii="Consolas" w:eastAsia="Consolas" w:hAnsi="Consolas" w:cs="Consolas"/>
              </w:rPr>
              <w:t xml:space="preserve">, </w:t>
            </w:r>
            <w:r>
              <w:rPr>
                <w:rFonts w:ascii="Consolas" w:eastAsia="Consolas" w:hAnsi="Consolas" w:cs="Consolas"/>
                <w:color w:val="38761D"/>
                <w:shd w:val="clear" w:color="auto" w:fill="D9EAD3"/>
              </w:rPr>
              <w:t>bot</w:t>
            </w:r>
            <w:r>
              <w:rPr>
                <w:rFonts w:ascii="Consolas" w:eastAsia="Consolas" w:hAnsi="Consolas" w:cs="Consolas"/>
              </w:rPr>
              <w:t xml:space="preserve">, </w:t>
            </w:r>
            <w:r>
              <w:rPr>
                <w:rFonts w:ascii="Consolas" w:eastAsia="Consolas" w:hAnsi="Consolas" w:cs="Consolas"/>
                <w:color w:val="38761D"/>
                <w:shd w:val="clear" w:color="auto" w:fill="D9EAD3"/>
              </w:rPr>
              <w:t>ddos</w:t>
            </w:r>
            <w:r>
              <w:rPr>
                <w:rFonts w:ascii="Consolas" w:eastAsia="Consolas" w:hAnsi="Consolas" w:cs="Consolas"/>
              </w:rPr>
              <w:t xml:space="preserve">, </w:t>
            </w:r>
            <w:r>
              <w:rPr>
                <w:rFonts w:ascii="Consolas" w:eastAsia="Consolas" w:hAnsi="Consolas" w:cs="Consolas"/>
                <w:color w:val="38761D"/>
                <w:shd w:val="clear" w:color="auto" w:fill="D9EAD3"/>
              </w:rPr>
              <w:t>dr</w:t>
            </w:r>
            <w:r>
              <w:rPr>
                <w:rFonts w:ascii="Consolas" w:eastAsia="Consolas" w:hAnsi="Consolas" w:cs="Consolas"/>
                <w:color w:val="38761D"/>
                <w:shd w:val="clear" w:color="auto" w:fill="D9EAD3"/>
              </w:rPr>
              <w:t>opper</w:t>
            </w:r>
            <w:r>
              <w:rPr>
                <w:rFonts w:ascii="Consolas" w:eastAsia="Consolas" w:hAnsi="Consolas" w:cs="Consolas"/>
              </w:rPr>
              <w:t xml:space="preserve">, </w:t>
            </w:r>
            <w:r>
              <w:rPr>
                <w:rFonts w:ascii="Consolas" w:eastAsia="Consolas" w:hAnsi="Consolas" w:cs="Consolas"/>
                <w:color w:val="38761D"/>
                <w:shd w:val="clear" w:color="auto" w:fill="D9EAD3"/>
              </w:rPr>
              <w:t>exploit-kit</w:t>
            </w:r>
            <w:r>
              <w:rPr>
                <w:rFonts w:ascii="Consolas" w:eastAsia="Consolas" w:hAnsi="Consolas" w:cs="Consolas"/>
              </w:rPr>
              <w:t xml:space="preserve">, </w:t>
            </w:r>
            <w:r>
              <w:rPr>
                <w:rFonts w:ascii="Consolas" w:eastAsia="Consolas" w:hAnsi="Consolas" w:cs="Consolas"/>
                <w:color w:val="38761D"/>
                <w:shd w:val="clear" w:color="auto" w:fill="D9EAD3"/>
              </w:rPr>
              <w:t>keylogger</w:t>
            </w:r>
            <w:r>
              <w:rPr>
                <w:rFonts w:ascii="Consolas" w:eastAsia="Consolas" w:hAnsi="Consolas" w:cs="Consolas"/>
              </w:rPr>
              <w:t xml:space="preserve">, </w:t>
            </w:r>
            <w:r>
              <w:rPr>
                <w:rFonts w:ascii="Consolas" w:eastAsia="Consolas" w:hAnsi="Consolas" w:cs="Consolas"/>
                <w:color w:val="38761D"/>
                <w:shd w:val="clear" w:color="auto" w:fill="D9EAD3"/>
              </w:rPr>
              <w:t>ransomware</w:t>
            </w:r>
            <w:r>
              <w:rPr>
                <w:rFonts w:ascii="Consolas" w:eastAsia="Consolas" w:hAnsi="Consolas" w:cs="Consolas"/>
              </w:rPr>
              <w:t xml:space="preserve">, </w:t>
            </w:r>
            <w:r>
              <w:rPr>
                <w:rFonts w:ascii="Consolas" w:eastAsia="Consolas" w:hAnsi="Consolas" w:cs="Consolas"/>
                <w:color w:val="38761D"/>
                <w:shd w:val="clear" w:color="auto" w:fill="D9EAD3"/>
              </w:rPr>
              <w:t>remote-access-trojan</w:t>
            </w:r>
            <w:r>
              <w:rPr>
                <w:rFonts w:ascii="Consolas" w:eastAsia="Consolas" w:hAnsi="Consolas" w:cs="Consolas"/>
              </w:rPr>
              <w:t xml:space="preserve">, </w:t>
            </w:r>
            <w:r>
              <w:rPr>
                <w:rFonts w:ascii="Consolas" w:eastAsia="Consolas" w:hAnsi="Consolas" w:cs="Consolas"/>
                <w:color w:val="38761D"/>
                <w:shd w:val="clear" w:color="auto" w:fill="D9EAD3"/>
              </w:rPr>
              <w:t>resource-exploitation</w:t>
            </w:r>
            <w:r>
              <w:rPr>
                <w:rFonts w:ascii="Consolas" w:eastAsia="Consolas" w:hAnsi="Consolas" w:cs="Consolas"/>
              </w:rPr>
              <w:t xml:space="preserve">, </w:t>
            </w:r>
            <w:r>
              <w:rPr>
                <w:rFonts w:ascii="Consolas" w:eastAsia="Consolas" w:hAnsi="Consolas" w:cs="Consolas"/>
                <w:color w:val="38761D"/>
                <w:shd w:val="clear" w:color="auto" w:fill="D9EAD3"/>
              </w:rPr>
              <w:t>rogue-antivirus</w:t>
            </w:r>
            <w:r>
              <w:rPr>
                <w:rFonts w:ascii="Consolas" w:eastAsia="Consolas" w:hAnsi="Consolas" w:cs="Consolas"/>
              </w:rPr>
              <w:t xml:space="preserve">, </w:t>
            </w:r>
            <w:r>
              <w:rPr>
                <w:rFonts w:ascii="Consolas" w:eastAsia="Consolas" w:hAnsi="Consolas" w:cs="Consolas"/>
                <w:color w:val="38761D"/>
                <w:shd w:val="clear" w:color="auto" w:fill="D9EAD3"/>
              </w:rPr>
              <w:t>rootkit</w:t>
            </w:r>
            <w:r>
              <w:rPr>
                <w:rFonts w:ascii="Consolas" w:eastAsia="Consolas" w:hAnsi="Consolas" w:cs="Consolas"/>
              </w:rPr>
              <w:t xml:space="preserve">, </w:t>
            </w:r>
            <w:r>
              <w:rPr>
                <w:rFonts w:ascii="Consolas" w:eastAsia="Consolas" w:hAnsi="Consolas" w:cs="Consolas"/>
                <w:color w:val="38761D"/>
                <w:shd w:val="clear" w:color="auto" w:fill="D9EAD3"/>
              </w:rPr>
              <w:t>screen-capture</w:t>
            </w:r>
            <w:r>
              <w:rPr>
                <w:rFonts w:ascii="Consolas" w:eastAsia="Consolas" w:hAnsi="Consolas" w:cs="Consolas"/>
              </w:rPr>
              <w:t xml:space="preserve">, </w:t>
            </w:r>
            <w:r>
              <w:rPr>
                <w:rFonts w:ascii="Consolas" w:eastAsia="Consolas" w:hAnsi="Consolas" w:cs="Consolas"/>
                <w:color w:val="38761D"/>
                <w:shd w:val="clear" w:color="auto" w:fill="D9EAD3"/>
              </w:rPr>
              <w:t>spyware</w:t>
            </w:r>
            <w:r>
              <w:rPr>
                <w:rFonts w:ascii="Consolas" w:eastAsia="Consolas" w:hAnsi="Consolas" w:cs="Consolas"/>
              </w:rPr>
              <w:t xml:space="preserve">, </w:t>
            </w:r>
            <w:r>
              <w:rPr>
                <w:rFonts w:ascii="Consolas" w:eastAsia="Consolas" w:hAnsi="Consolas" w:cs="Consolas"/>
                <w:color w:val="38761D"/>
                <w:shd w:val="clear" w:color="auto" w:fill="D9EAD3"/>
              </w:rPr>
              <w:t>worm</w:t>
            </w:r>
          </w:p>
        </w:tc>
      </w:tr>
      <w:tr w:rsidR="002949B4" w14:paraId="0C5884C6"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0EF42BE"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E06392" w14:textId="77777777" w:rsidR="002949B4" w:rsidRDefault="00125358">
            <w:pPr>
              <w:spacing w:line="288" w:lineRule="auto"/>
            </w:pPr>
            <w:r>
              <w:rPr>
                <w:b/>
                <w:color w:val="FFFFFF"/>
                <w:shd w:val="clear" w:color="auto" w:fill="073763"/>
              </w:rPr>
              <w:t>Description</w:t>
            </w:r>
          </w:p>
        </w:tc>
      </w:tr>
      <w:tr w:rsidR="002949B4" w14:paraId="45DEE2E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AEA6444" w14:textId="77777777" w:rsidR="002949B4" w:rsidRDefault="00125358">
            <w:pPr>
              <w:widowControl w:val="0"/>
            </w:pPr>
            <w:r>
              <w:rPr>
                <w:rFonts w:ascii="Consolas" w:eastAsia="Consolas" w:hAnsi="Consolas" w:cs="Consolas"/>
                <w:color w:val="38761D"/>
                <w:shd w:val="clear" w:color="auto" w:fill="D9EAD3"/>
              </w:rPr>
              <w:t>adware</w:t>
            </w:r>
          </w:p>
        </w:tc>
        <w:tc>
          <w:tcPr>
            <w:tcW w:w="0" w:type="auto"/>
            <w:tcBorders>
              <w:bottom w:val="single" w:sz="8" w:space="0" w:color="000000"/>
              <w:right w:val="single" w:sz="8" w:space="0" w:color="000000"/>
            </w:tcBorders>
            <w:tcMar>
              <w:top w:w="100" w:type="dxa"/>
              <w:left w:w="100" w:type="dxa"/>
              <w:bottom w:w="100" w:type="dxa"/>
              <w:right w:w="100" w:type="dxa"/>
            </w:tcMar>
          </w:tcPr>
          <w:p w14:paraId="4D15515B" w14:textId="77777777" w:rsidR="002949B4" w:rsidRDefault="00125358">
            <w:pPr>
              <w:widowControl w:val="0"/>
            </w:pPr>
            <w:r>
              <w:t>Any software that is funded by advertising. Adware may also gather sensitive user information from a system.</w:t>
            </w:r>
          </w:p>
        </w:tc>
      </w:tr>
      <w:tr w:rsidR="002949B4" w14:paraId="381C5A3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2B49A42" w14:textId="77777777" w:rsidR="002949B4" w:rsidRDefault="00125358">
            <w:pPr>
              <w:widowControl w:val="0"/>
            </w:pPr>
            <w:r>
              <w:rPr>
                <w:rFonts w:ascii="Consolas" w:eastAsia="Consolas" w:hAnsi="Consolas" w:cs="Consolas"/>
                <w:color w:val="38761D"/>
                <w:shd w:val="clear" w:color="auto" w:fill="D9EAD3"/>
              </w:rPr>
              <w:t>backdoor</w:t>
            </w:r>
          </w:p>
        </w:tc>
        <w:tc>
          <w:tcPr>
            <w:tcW w:w="0" w:type="auto"/>
            <w:tcBorders>
              <w:bottom w:val="single" w:sz="8" w:space="0" w:color="000000"/>
              <w:right w:val="single" w:sz="8" w:space="0" w:color="000000"/>
            </w:tcBorders>
            <w:tcMar>
              <w:top w:w="100" w:type="dxa"/>
              <w:left w:w="100" w:type="dxa"/>
              <w:bottom w:w="100" w:type="dxa"/>
              <w:right w:w="100" w:type="dxa"/>
            </w:tcMar>
          </w:tcPr>
          <w:p w14:paraId="358E88A1" w14:textId="77777777" w:rsidR="002949B4" w:rsidRDefault="00125358">
            <w:pPr>
              <w:widowControl w:val="0"/>
            </w:pPr>
            <w:r>
              <w:t>A malicious program that allows an attacker to perform actions on a remote system, such as transferring files, acquiring passwords, or executing arbitrary commands [TODO: Ref NIST).</w:t>
            </w:r>
          </w:p>
        </w:tc>
      </w:tr>
      <w:tr w:rsidR="002949B4" w14:paraId="3296F15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2BE9028" w14:textId="77777777" w:rsidR="002949B4" w:rsidRDefault="00125358">
            <w:pPr>
              <w:widowControl w:val="0"/>
            </w:pPr>
            <w:r>
              <w:rPr>
                <w:rFonts w:ascii="Consolas" w:eastAsia="Consolas" w:hAnsi="Consolas" w:cs="Consolas"/>
                <w:color w:val="38761D"/>
                <w:shd w:val="clear" w:color="auto" w:fill="D9EAD3"/>
              </w:rPr>
              <w:t>bot</w:t>
            </w:r>
          </w:p>
        </w:tc>
        <w:tc>
          <w:tcPr>
            <w:tcW w:w="0" w:type="auto"/>
            <w:tcBorders>
              <w:bottom w:val="single" w:sz="8" w:space="0" w:color="000000"/>
              <w:right w:val="single" w:sz="8" w:space="0" w:color="000000"/>
            </w:tcBorders>
            <w:tcMar>
              <w:top w:w="100" w:type="dxa"/>
              <w:left w:w="100" w:type="dxa"/>
              <w:bottom w:w="100" w:type="dxa"/>
              <w:right w:w="100" w:type="dxa"/>
            </w:tcMar>
          </w:tcPr>
          <w:p w14:paraId="53AD18A2" w14:textId="77777777" w:rsidR="002949B4" w:rsidRDefault="00125358">
            <w:pPr>
              <w:widowControl w:val="0"/>
            </w:pPr>
            <w:r>
              <w:t xml:space="preserve">A program that resides on an infected system, communicating with and </w:t>
            </w:r>
            <w:r>
              <w:t>forming part of a botnet. The bot may be implanted by a worm or Trojan, which opens a backdoor. The bot then monitors the backdoor for further instructions.</w:t>
            </w:r>
          </w:p>
        </w:tc>
      </w:tr>
      <w:tr w:rsidR="002949B4" w14:paraId="4F5FD1C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3B5856C" w14:textId="77777777" w:rsidR="002949B4" w:rsidRDefault="00125358">
            <w:pPr>
              <w:widowControl w:val="0"/>
            </w:pPr>
            <w:r>
              <w:rPr>
                <w:rFonts w:ascii="Consolas" w:eastAsia="Consolas" w:hAnsi="Consolas" w:cs="Consolas"/>
                <w:color w:val="38761D"/>
                <w:shd w:val="clear" w:color="auto" w:fill="D9EAD3"/>
              </w:rPr>
              <w:t>ddos</w:t>
            </w:r>
          </w:p>
        </w:tc>
        <w:tc>
          <w:tcPr>
            <w:tcW w:w="0" w:type="auto"/>
            <w:tcBorders>
              <w:bottom w:val="single" w:sz="8" w:space="0" w:color="000000"/>
              <w:right w:val="single" w:sz="8" w:space="0" w:color="000000"/>
            </w:tcBorders>
            <w:tcMar>
              <w:top w:w="100" w:type="dxa"/>
              <w:left w:w="100" w:type="dxa"/>
              <w:bottom w:w="100" w:type="dxa"/>
              <w:right w:w="100" w:type="dxa"/>
            </w:tcMar>
          </w:tcPr>
          <w:p w14:paraId="45CC72E0" w14:textId="77777777" w:rsidR="002949B4" w:rsidRDefault="00125358">
            <w:pPr>
              <w:widowControl w:val="0"/>
            </w:pPr>
            <w:r>
              <w:t>A tool used to perform a distributed denial of service attack.</w:t>
            </w:r>
          </w:p>
        </w:tc>
      </w:tr>
      <w:tr w:rsidR="002949B4" w14:paraId="7A3DF45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9FF369A" w14:textId="77777777" w:rsidR="002949B4" w:rsidRDefault="00125358">
            <w:pPr>
              <w:widowControl w:val="0"/>
            </w:pPr>
            <w:r>
              <w:rPr>
                <w:rFonts w:ascii="Consolas" w:eastAsia="Consolas" w:hAnsi="Consolas" w:cs="Consolas"/>
                <w:color w:val="38761D"/>
                <w:shd w:val="clear" w:color="auto" w:fill="D9EAD3"/>
              </w:rPr>
              <w:t>dropper</w:t>
            </w:r>
          </w:p>
        </w:tc>
        <w:tc>
          <w:tcPr>
            <w:tcW w:w="0" w:type="auto"/>
            <w:tcBorders>
              <w:bottom w:val="single" w:sz="8" w:space="0" w:color="000000"/>
              <w:right w:val="single" w:sz="8" w:space="0" w:color="000000"/>
            </w:tcBorders>
            <w:tcMar>
              <w:top w:w="100" w:type="dxa"/>
              <w:left w:w="100" w:type="dxa"/>
              <w:bottom w:w="100" w:type="dxa"/>
              <w:right w:w="100" w:type="dxa"/>
            </w:tcMar>
          </w:tcPr>
          <w:p w14:paraId="3EDE8916" w14:textId="77777777" w:rsidR="002949B4" w:rsidRDefault="00125358">
            <w:pPr>
              <w:widowControl w:val="0"/>
            </w:pPr>
            <w:r>
              <w:t>A type of trojan that</w:t>
            </w:r>
            <w:r>
              <w:t xml:space="preserve"> deposits an enclosed payload (generally, other malware) onto the target computer.</w:t>
            </w:r>
          </w:p>
        </w:tc>
      </w:tr>
      <w:tr w:rsidR="002949B4" w14:paraId="4546E36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5D3CEA1" w14:textId="77777777" w:rsidR="002949B4" w:rsidRDefault="00125358">
            <w:pPr>
              <w:widowControl w:val="0"/>
            </w:pPr>
            <w:r>
              <w:rPr>
                <w:rFonts w:ascii="Consolas" w:eastAsia="Consolas" w:hAnsi="Consolas" w:cs="Consolas"/>
                <w:color w:val="38761D"/>
                <w:shd w:val="clear" w:color="auto" w:fill="D9EAD3"/>
              </w:rPr>
              <w:t>exploit-kit</w:t>
            </w:r>
          </w:p>
        </w:tc>
        <w:tc>
          <w:tcPr>
            <w:tcW w:w="0" w:type="auto"/>
            <w:tcBorders>
              <w:bottom w:val="single" w:sz="8" w:space="0" w:color="000000"/>
              <w:right w:val="single" w:sz="8" w:space="0" w:color="000000"/>
            </w:tcBorders>
            <w:tcMar>
              <w:top w:w="100" w:type="dxa"/>
              <w:left w:w="100" w:type="dxa"/>
              <w:bottom w:w="100" w:type="dxa"/>
              <w:right w:w="100" w:type="dxa"/>
            </w:tcMar>
          </w:tcPr>
          <w:p w14:paraId="19AAB74E" w14:textId="77777777" w:rsidR="002949B4" w:rsidRDefault="00125358">
            <w:pPr>
              <w:widowControl w:val="0"/>
            </w:pPr>
            <w:r>
              <w:t>A software toolkit to target common vulnerabilities.</w:t>
            </w:r>
          </w:p>
        </w:tc>
      </w:tr>
      <w:tr w:rsidR="002949B4" w14:paraId="3D41320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B8DFB58" w14:textId="77777777" w:rsidR="002949B4" w:rsidRDefault="00125358">
            <w:pPr>
              <w:widowControl w:val="0"/>
            </w:pPr>
            <w:r>
              <w:rPr>
                <w:rFonts w:ascii="Consolas" w:eastAsia="Consolas" w:hAnsi="Consolas" w:cs="Consolas"/>
                <w:color w:val="38761D"/>
                <w:shd w:val="clear" w:color="auto" w:fill="D9EAD3"/>
              </w:rPr>
              <w:t>keylogger</w:t>
            </w:r>
          </w:p>
        </w:tc>
        <w:tc>
          <w:tcPr>
            <w:tcW w:w="0" w:type="auto"/>
            <w:tcBorders>
              <w:bottom w:val="single" w:sz="8" w:space="0" w:color="000000"/>
              <w:right w:val="single" w:sz="8" w:space="0" w:color="000000"/>
            </w:tcBorders>
            <w:tcMar>
              <w:top w:w="100" w:type="dxa"/>
              <w:left w:w="100" w:type="dxa"/>
              <w:bottom w:w="100" w:type="dxa"/>
              <w:right w:w="100" w:type="dxa"/>
            </w:tcMar>
          </w:tcPr>
          <w:p w14:paraId="20F04985" w14:textId="77777777" w:rsidR="002949B4" w:rsidRDefault="00125358">
            <w:pPr>
              <w:widowControl w:val="0"/>
            </w:pPr>
            <w:r>
              <w:t>A type of malware that surreptitiously monitors keystrokes and either records them for later ret</w:t>
            </w:r>
            <w:r>
              <w:t>rieval or sends them back to a central collection point.</w:t>
            </w:r>
          </w:p>
        </w:tc>
      </w:tr>
      <w:tr w:rsidR="002949B4" w14:paraId="5AC993F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9293806" w14:textId="77777777" w:rsidR="002949B4" w:rsidRDefault="00125358">
            <w:pPr>
              <w:widowControl w:val="0"/>
            </w:pPr>
            <w:r>
              <w:rPr>
                <w:rFonts w:ascii="Consolas" w:eastAsia="Consolas" w:hAnsi="Consolas" w:cs="Consolas"/>
                <w:color w:val="38761D"/>
                <w:shd w:val="clear" w:color="auto" w:fill="D9EAD3"/>
              </w:rPr>
              <w:t>ransomware</w:t>
            </w:r>
          </w:p>
        </w:tc>
        <w:tc>
          <w:tcPr>
            <w:tcW w:w="0" w:type="auto"/>
            <w:tcBorders>
              <w:bottom w:val="single" w:sz="8" w:space="0" w:color="000000"/>
              <w:right w:val="single" w:sz="8" w:space="0" w:color="000000"/>
            </w:tcBorders>
            <w:tcMar>
              <w:top w:w="100" w:type="dxa"/>
              <w:left w:w="100" w:type="dxa"/>
              <w:bottom w:w="100" w:type="dxa"/>
              <w:right w:w="100" w:type="dxa"/>
            </w:tcMar>
          </w:tcPr>
          <w:p w14:paraId="0D56ECDD" w14:textId="77777777" w:rsidR="002949B4" w:rsidRDefault="00125358">
            <w:pPr>
              <w:widowControl w:val="0"/>
            </w:pPr>
            <w:r>
              <w:t>A type of malware that encrypts files on a victim's system, demanding payment of ransom in return for the access codes required to unlock files.</w:t>
            </w:r>
          </w:p>
        </w:tc>
      </w:tr>
      <w:tr w:rsidR="002949B4" w14:paraId="2054593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23ED8C8" w14:textId="77777777" w:rsidR="002949B4" w:rsidRDefault="00125358">
            <w:pPr>
              <w:widowControl w:val="0"/>
            </w:pPr>
            <w:r>
              <w:rPr>
                <w:rFonts w:ascii="Consolas" w:eastAsia="Consolas" w:hAnsi="Consolas" w:cs="Consolas"/>
                <w:color w:val="38761D"/>
                <w:shd w:val="clear" w:color="auto" w:fill="D9EAD3"/>
              </w:rPr>
              <w:t>remote-access-trojan</w:t>
            </w:r>
          </w:p>
        </w:tc>
        <w:tc>
          <w:tcPr>
            <w:tcW w:w="0" w:type="auto"/>
            <w:tcBorders>
              <w:bottom w:val="single" w:sz="8" w:space="0" w:color="000000"/>
              <w:right w:val="single" w:sz="8" w:space="0" w:color="000000"/>
            </w:tcBorders>
            <w:tcMar>
              <w:top w:w="100" w:type="dxa"/>
              <w:left w:w="100" w:type="dxa"/>
              <w:bottom w:w="100" w:type="dxa"/>
              <w:right w:w="100" w:type="dxa"/>
            </w:tcMar>
          </w:tcPr>
          <w:p w14:paraId="400F26E8" w14:textId="77777777" w:rsidR="002949B4" w:rsidRDefault="00125358">
            <w:pPr>
              <w:widowControl w:val="0"/>
            </w:pPr>
            <w:r>
              <w:t>A remote access Trojan program or RAT, is a Trojan horse capable of controlling a machine through commands issued by a remote attacker.</w:t>
            </w:r>
          </w:p>
        </w:tc>
      </w:tr>
      <w:tr w:rsidR="002949B4" w14:paraId="7D2A998A"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EF06A86" w14:textId="77777777" w:rsidR="002949B4" w:rsidRDefault="00125358">
            <w:pPr>
              <w:widowControl w:val="0"/>
            </w:pPr>
            <w:r>
              <w:rPr>
                <w:rFonts w:ascii="Consolas" w:eastAsia="Consolas" w:hAnsi="Consolas" w:cs="Consolas"/>
                <w:color w:val="38761D"/>
                <w:shd w:val="clear" w:color="auto" w:fill="D9EAD3"/>
              </w:rPr>
              <w:t>resource-exploitation</w:t>
            </w:r>
          </w:p>
        </w:tc>
        <w:tc>
          <w:tcPr>
            <w:tcW w:w="0" w:type="auto"/>
            <w:tcBorders>
              <w:bottom w:val="single" w:sz="8" w:space="0" w:color="000000"/>
              <w:right w:val="single" w:sz="8" w:space="0" w:color="000000"/>
            </w:tcBorders>
            <w:tcMar>
              <w:top w:w="100" w:type="dxa"/>
              <w:left w:w="100" w:type="dxa"/>
              <w:bottom w:w="100" w:type="dxa"/>
              <w:right w:w="100" w:type="dxa"/>
            </w:tcMar>
          </w:tcPr>
          <w:p w14:paraId="48339010" w14:textId="77777777" w:rsidR="002949B4" w:rsidRDefault="00125358">
            <w:pPr>
              <w:widowControl w:val="0"/>
            </w:pPr>
            <w:r>
              <w:t>A type of malware that steals a system's resources (e.g., CPU cycles), such as a bitcoin miner.</w:t>
            </w:r>
          </w:p>
        </w:tc>
      </w:tr>
      <w:tr w:rsidR="002949B4" w14:paraId="76409C5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6513A44" w14:textId="77777777" w:rsidR="002949B4" w:rsidRDefault="00125358">
            <w:pPr>
              <w:widowControl w:val="0"/>
            </w:pPr>
            <w:r>
              <w:rPr>
                <w:rFonts w:ascii="Consolas" w:eastAsia="Consolas" w:hAnsi="Consolas" w:cs="Consolas"/>
                <w:color w:val="38761D"/>
                <w:shd w:val="clear" w:color="auto" w:fill="D9EAD3"/>
              </w:rPr>
              <w:t>rogue-antivirus</w:t>
            </w:r>
          </w:p>
        </w:tc>
        <w:tc>
          <w:tcPr>
            <w:tcW w:w="0" w:type="auto"/>
            <w:tcBorders>
              <w:bottom w:val="single" w:sz="8" w:space="0" w:color="000000"/>
              <w:right w:val="single" w:sz="8" w:space="0" w:color="000000"/>
            </w:tcBorders>
            <w:tcMar>
              <w:top w:w="100" w:type="dxa"/>
              <w:left w:w="100" w:type="dxa"/>
              <w:bottom w:w="100" w:type="dxa"/>
              <w:right w:w="100" w:type="dxa"/>
            </w:tcMar>
          </w:tcPr>
          <w:p w14:paraId="55353BB6" w14:textId="77777777" w:rsidR="002949B4" w:rsidRDefault="00125358">
            <w:pPr>
              <w:widowControl w:val="0"/>
            </w:pPr>
            <w:r>
              <w:t>A fake security product that demands money to clean phony infections.</w:t>
            </w:r>
          </w:p>
        </w:tc>
      </w:tr>
      <w:tr w:rsidR="002949B4" w14:paraId="336D628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7BBA787" w14:textId="77777777" w:rsidR="002949B4" w:rsidRDefault="00125358">
            <w:pPr>
              <w:widowControl w:val="0"/>
            </w:pPr>
            <w:r>
              <w:rPr>
                <w:rFonts w:ascii="Consolas" w:eastAsia="Consolas" w:hAnsi="Consolas" w:cs="Consolas"/>
                <w:color w:val="38761D"/>
                <w:shd w:val="clear" w:color="auto" w:fill="D9EAD3"/>
              </w:rPr>
              <w:t>rootkit</w:t>
            </w:r>
          </w:p>
        </w:tc>
        <w:tc>
          <w:tcPr>
            <w:tcW w:w="0" w:type="auto"/>
            <w:tcBorders>
              <w:bottom w:val="single" w:sz="8" w:space="0" w:color="000000"/>
              <w:right w:val="single" w:sz="8" w:space="0" w:color="000000"/>
            </w:tcBorders>
            <w:tcMar>
              <w:top w:w="100" w:type="dxa"/>
              <w:left w:w="100" w:type="dxa"/>
              <w:bottom w:w="100" w:type="dxa"/>
              <w:right w:w="100" w:type="dxa"/>
            </w:tcMar>
          </w:tcPr>
          <w:p w14:paraId="6516B6BD" w14:textId="77777777" w:rsidR="002949B4" w:rsidRDefault="00125358">
            <w:pPr>
              <w:widowControl w:val="0"/>
            </w:pPr>
            <w:r>
              <w:t xml:space="preserve">A type of malware that hides its files or processes from normal methods of monitoring in order to conceal its presence and activities. Rootkits can operate at a </w:t>
            </w:r>
            <w:r>
              <w:t>number of levels, from the application level - simply replacing or adjusting the settings of system software to prevent the display of certain information - through hooking certain functions or inserting modules or drivers into the operating system kernel,</w:t>
            </w:r>
            <w:r>
              <w:t xml:space="preserve"> to the deeper level of firmware or virtualization rook kits, which are activated before the operating system and thus even harder to detect while the system is running.</w:t>
            </w:r>
          </w:p>
        </w:tc>
      </w:tr>
      <w:tr w:rsidR="002949B4" w14:paraId="43B44130"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66A98A9" w14:textId="77777777" w:rsidR="002949B4" w:rsidRDefault="00125358">
            <w:pPr>
              <w:widowControl w:val="0"/>
            </w:pPr>
            <w:r>
              <w:rPr>
                <w:rFonts w:ascii="Consolas" w:eastAsia="Consolas" w:hAnsi="Consolas" w:cs="Consolas"/>
                <w:color w:val="38761D"/>
                <w:shd w:val="clear" w:color="auto" w:fill="D9EAD3"/>
              </w:rPr>
              <w:t>screen-capture</w:t>
            </w:r>
          </w:p>
        </w:tc>
        <w:tc>
          <w:tcPr>
            <w:tcW w:w="0" w:type="auto"/>
            <w:tcBorders>
              <w:bottom w:val="single" w:sz="8" w:space="0" w:color="000000"/>
              <w:right w:val="single" w:sz="8" w:space="0" w:color="000000"/>
            </w:tcBorders>
            <w:tcMar>
              <w:top w:w="100" w:type="dxa"/>
              <w:left w:w="100" w:type="dxa"/>
              <w:bottom w:w="100" w:type="dxa"/>
              <w:right w:w="100" w:type="dxa"/>
            </w:tcMar>
          </w:tcPr>
          <w:p w14:paraId="426F5247" w14:textId="77777777" w:rsidR="002949B4" w:rsidRDefault="00125358">
            <w:pPr>
              <w:widowControl w:val="0"/>
            </w:pPr>
            <w:r>
              <w:t>A type of malware used to capture images from the target systems scree</w:t>
            </w:r>
            <w:r>
              <w:t>n, used for exfiltration and command and control.</w:t>
            </w:r>
          </w:p>
        </w:tc>
      </w:tr>
      <w:tr w:rsidR="002949B4" w14:paraId="078C4068"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535AEA4" w14:textId="77777777" w:rsidR="002949B4" w:rsidRDefault="00125358">
            <w:pPr>
              <w:widowControl w:val="0"/>
            </w:pPr>
            <w:r>
              <w:rPr>
                <w:rFonts w:ascii="Consolas" w:eastAsia="Consolas" w:hAnsi="Consolas" w:cs="Consolas"/>
                <w:color w:val="38761D"/>
                <w:shd w:val="clear" w:color="auto" w:fill="D9EAD3"/>
              </w:rPr>
              <w:t>spyware</w:t>
            </w:r>
          </w:p>
        </w:tc>
        <w:tc>
          <w:tcPr>
            <w:tcW w:w="0" w:type="auto"/>
            <w:tcBorders>
              <w:bottom w:val="single" w:sz="8" w:space="0" w:color="000000"/>
              <w:right w:val="single" w:sz="8" w:space="0" w:color="000000"/>
            </w:tcBorders>
            <w:tcMar>
              <w:top w:w="100" w:type="dxa"/>
              <w:left w:w="100" w:type="dxa"/>
              <w:bottom w:w="100" w:type="dxa"/>
              <w:right w:w="100" w:type="dxa"/>
            </w:tcMar>
          </w:tcPr>
          <w:p w14:paraId="2779D279" w14:textId="77777777" w:rsidR="002949B4" w:rsidRDefault="00125358">
            <w:pPr>
              <w:widowControl w:val="0"/>
            </w:pPr>
            <w:r>
              <w:t>Software that gathers information on a user's system without their knowledge and sends it to another party. Spyware is generally used to track activities for the purpose of delivering advertising.</w:t>
            </w:r>
          </w:p>
        </w:tc>
      </w:tr>
      <w:tr w:rsidR="002949B4" w14:paraId="3C1F69F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A8F7E18" w14:textId="77777777" w:rsidR="002949B4" w:rsidRDefault="00125358">
            <w:pPr>
              <w:widowControl w:val="0"/>
            </w:pPr>
            <w:r>
              <w:rPr>
                <w:rFonts w:ascii="Consolas" w:eastAsia="Consolas" w:hAnsi="Consolas" w:cs="Consolas"/>
                <w:color w:val="38761D"/>
                <w:shd w:val="clear" w:color="auto" w:fill="D9EAD3"/>
              </w:rPr>
              <w:t>trojan</w:t>
            </w:r>
          </w:p>
        </w:tc>
        <w:tc>
          <w:tcPr>
            <w:tcW w:w="0" w:type="auto"/>
            <w:tcBorders>
              <w:bottom w:val="single" w:sz="8" w:space="0" w:color="000000"/>
              <w:right w:val="single" w:sz="8" w:space="0" w:color="000000"/>
            </w:tcBorders>
            <w:tcMar>
              <w:top w:w="100" w:type="dxa"/>
              <w:left w:w="100" w:type="dxa"/>
              <w:bottom w:w="100" w:type="dxa"/>
              <w:right w:w="100" w:type="dxa"/>
            </w:tcMar>
          </w:tcPr>
          <w:p w14:paraId="5DE52DEB" w14:textId="77777777" w:rsidR="002949B4" w:rsidRDefault="00125358">
            <w:pPr>
              <w:widowControl w:val="0"/>
            </w:pPr>
            <w:r>
              <w:t>TODO</w:t>
            </w:r>
          </w:p>
        </w:tc>
      </w:tr>
      <w:tr w:rsidR="002949B4" w14:paraId="16618E0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C31CBAE" w14:textId="77777777" w:rsidR="002949B4" w:rsidRDefault="00125358">
            <w:pPr>
              <w:widowControl w:val="0"/>
            </w:pPr>
            <w:r>
              <w:rPr>
                <w:rFonts w:ascii="Consolas" w:eastAsia="Consolas" w:hAnsi="Consolas" w:cs="Consolas"/>
                <w:color w:val="38761D"/>
                <w:shd w:val="clear" w:color="auto" w:fill="D9EAD3"/>
              </w:rPr>
              <w:t>virus</w:t>
            </w:r>
          </w:p>
        </w:tc>
        <w:tc>
          <w:tcPr>
            <w:tcW w:w="0" w:type="auto"/>
            <w:tcBorders>
              <w:bottom w:val="single" w:sz="8" w:space="0" w:color="000000"/>
              <w:right w:val="single" w:sz="8" w:space="0" w:color="000000"/>
            </w:tcBorders>
            <w:tcMar>
              <w:top w:w="100" w:type="dxa"/>
              <w:left w:w="100" w:type="dxa"/>
              <w:bottom w:w="100" w:type="dxa"/>
              <w:right w:w="100" w:type="dxa"/>
            </w:tcMar>
          </w:tcPr>
          <w:p w14:paraId="3D5F919A" w14:textId="77777777" w:rsidR="002949B4" w:rsidRDefault="00125358">
            <w:pPr>
              <w:widowControl w:val="0"/>
            </w:pPr>
            <w:r>
              <w:t>TODO</w:t>
            </w:r>
          </w:p>
        </w:tc>
      </w:tr>
      <w:tr w:rsidR="002949B4" w14:paraId="5600070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79338AD" w14:textId="77777777" w:rsidR="002949B4" w:rsidRDefault="00125358">
            <w:pPr>
              <w:widowControl w:val="0"/>
            </w:pPr>
            <w:r>
              <w:rPr>
                <w:rFonts w:ascii="Consolas" w:eastAsia="Consolas" w:hAnsi="Consolas" w:cs="Consolas"/>
                <w:color w:val="38761D"/>
                <w:shd w:val="clear" w:color="auto" w:fill="D9EAD3"/>
              </w:rPr>
              <w:t>worm</w:t>
            </w:r>
          </w:p>
        </w:tc>
        <w:tc>
          <w:tcPr>
            <w:tcW w:w="0" w:type="auto"/>
            <w:tcBorders>
              <w:bottom w:val="single" w:sz="8" w:space="0" w:color="000000"/>
              <w:right w:val="single" w:sz="8" w:space="0" w:color="000000"/>
            </w:tcBorders>
            <w:tcMar>
              <w:top w:w="100" w:type="dxa"/>
              <w:left w:w="100" w:type="dxa"/>
              <w:bottom w:w="100" w:type="dxa"/>
              <w:right w:w="100" w:type="dxa"/>
            </w:tcMar>
          </w:tcPr>
          <w:p w14:paraId="25F22848" w14:textId="77777777" w:rsidR="002949B4" w:rsidRDefault="00125358">
            <w:pPr>
              <w:widowControl w:val="0"/>
            </w:pPr>
            <w:r>
              <w:t>A self-replicating, self-contained program that usually executes itself without user intervention.</w:t>
            </w:r>
          </w:p>
        </w:tc>
      </w:tr>
    </w:tbl>
    <w:p w14:paraId="5A1B8711" w14:textId="77777777" w:rsidR="002949B4" w:rsidRDefault="00125358">
      <w:r>
        <w:t>​</w:t>
      </w:r>
    </w:p>
    <w:p w14:paraId="6D196EFD" w14:textId="77777777" w:rsidR="002949B4" w:rsidRDefault="00125358">
      <w:pPr>
        <w:pStyle w:val="Heading2"/>
        <w:contextualSpacing w:val="0"/>
      </w:pPr>
      <w:bookmarkStart w:id="106" w:name="h.ny5k78eru8kd" w:colFirst="0" w:colLast="0"/>
      <w:bookmarkEnd w:id="106"/>
      <w:r>
        <w:rPr>
          <w:rFonts w:ascii="Consolas" w:eastAsia="Consolas" w:hAnsi="Consolas" w:cs="Consolas"/>
        </w:rPr>
        <w:t>​</w:t>
      </w:r>
      <w:r>
        <w:rPr>
          <w:rFonts w:ascii="Consolas" w:eastAsia="Consolas" w:hAnsi="Consolas" w:cs="Consolas"/>
        </w:rPr>
        <w:t>13.10.​ Pattern Language</w:t>
      </w:r>
    </w:p>
    <w:p w14:paraId="03C3DB9F"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pattern-lang-ov</w:t>
      </w:r>
    </w:p>
    <w:p w14:paraId="0BCD120C" w14:textId="77777777" w:rsidR="002949B4" w:rsidRDefault="002949B4"/>
    <w:p w14:paraId="5539FB13" w14:textId="77777777" w:rsidR="002949B4" w:rsidRDefault="00125358">
      <w:pPr>
        <w:spacing w:line="331" w:lineRule="auto"/>
      </w:pPr>
      <w:r>
        <w:t>This vocabulary is currently used in the following SDO(s):</w:t>
      </w:r>
    </w:p>
    <w:p w14:paraId="2C61E1E5" w14:textId="77777777" w:rsidR="002949B4" w:rsidRDefault="00125358">
      <w:pPr>
        <w:numPr>
          <w:ilvl w:val="0"/>
          <w:numId w:val="13"/>
        </w:numPr>
        <w:spacing w:line="331" w:lineRule="auto"/>
        <w:ind w:hanging="360"/>
        <w:contextualSpacing/>
      </w:pPr>
      <w:r>
        <w:t>Indicator</w:t>
      </w:r>
    </w:p>
    <w:p w14:paraId="4223C770" w14:textId="77777777" w:rsidR="002949B4" w:rsidRDefault="002949B4"/>
    <w:p w14:paraId="71A6E4D5" w14:textId="77777777" w:rsidR="002949B4" w:rsidRDefault="00125358">
      <w:r>
        <w:t>Pattern Language is an open vocabulary that describes the different types of pattern languages that can be used in a STIX Indicator.</w:t>
      </w:r>
    </w:p>
    <w:p w14:paraId="2AA5B4B8" w14:textId="77777777" w:rsidR="002949B4" w:rsidRDefault="002949B4"/>
    <w:tbl>
      <w:tblPr>
        <w:tblStyle w:val="af8"/>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75"/>
        <w:gridCol w:w="4245"/>
      </w:tblGrid>
      <w:tr w:rsidR="002949B4" w14:paraId="0B38C7E5"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212BBB4"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B7BF76" w14:textId="77777777" w:rsidR="002949B4" w:rsidRDefault="002949B4">
            <w:pPr>
              <w:spacing w:line="288" w:lineRule="auto"/>
            </w:pPr>
          </w:p>
        </w:tc>
      </w:tr>
      <w:tr w:rsidR="002949B4" w14:paraId="291B8740"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C594E3F" w14:textId="77777777" w:rsidR="002949B4" w:rsidRDefault="00125358">
            <w:pPr>
              <w:spacing w:line="240" w:lineRule="auto"/>
            </w:pPr>
            <w:r>
              <w:rPr>
                <w:rFonts w:ascii="Consolas" w:eastAsia="Consolas" w:hAnsi="Consolas" w:cs="Consolas"/>
                <w:color w:val="38761D"/>
                <w:shd w:val="clear" w:color="auto" w:fill="D9EAD3"/>
              </w:rPr>
              <w:t>cybox</w:t>
            </w:r>
            <w:r>
              <w:rPr>
                <w:rFonts w:ascii="Consolas" w:eastAsia="Consolas" w:hAnsi="Consolas" w:cs="Consolas"/>
              </w:rPr>
              <w:t xml:space="preserve">, </w:t>
            </w:r>
            <w:r>
              <w:rPr>
                <w:rFonts w:ascii="Consolas" w:eastAsia="Consolas" w:hAnsi="Consolas" w:cs="Consolas"/>
                <w:color w:val="38761D"/>
                <w:shd w:val="clear" w:color="auto" w:fill="D9EAD3"/>
              </w:rPr>
              <w:t>snort</w:t>
            </w:r>
            <w:r>
              <w:rPr>
                <w:rFonts w:ascii="Consolas" w:eastAsia="Consolas" w:hAnsi="Consolas" w:cs="Consolas"/>
              </w:rPr>
              <w:t xml:space="preserve">, </w:t>
            </w:r>
            <w:r>
              <w:rPr>
                <w:rFonts w:ascii="Consolas" w:eastAsia="Consolas" w:hAnsi="Consolas" w:cs="Consolas"/>
                <w:color w:val="38761D"/>
                <w:shd w:val="clear" w:color="auto" w:fill="D9EAD3"/>
              </w:rPr>
              <w:t>yara</w:t>
            </w:r>
          </w:p>
        </w:tc>
      </w:tr>
      <w:tr w:rsidR="002949B4" w14:paraId="093C2A4C"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0207D37"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9706E17" w14:textId="77777777" w:rsidR="002949B4" w:rsidRDefault="00125358">
            <w:pPr>
              <w:spacing w:line="288" w:lineRule="auto"/>
            </w:pPr>
            <w:r>
              <w:rPr>
                <w:b/>
                <w:color w:val="FFFFFF"/>
                <w:shd w:val="clear" w:color="auto" w:fill="073763"/>
              </w:rPr>
              <w:t>Description</w:t>
            </w:r>
          </w:p>
        </w:tc>
      </w:tr>
      <w:tr w:rsidR="002949B4" w14:paraId="632FA5E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42F5317" w14:textId="77777777" w:rsidR="002949B4" w:rsidRDefault="00125358">
            <w:pPr>
              <w:widowControl w:val="0"/>
            </w:pPr>
            <w:r>
              <w:rPr>
                <w:rFonts w:ascii="Consolas" w:eastAsia="Consolas" w:hAnsi="Consolas" w:cs="Consolas"/>
                <w:color w:val="38761D"/>
                <w:shd w:val="clear" w:color="auto" w:fill="D9EAD3"/>
              </w:rPr>
              <w:t>cybox</w:t>
            </w:r>
          </w:p>
        </w:tc>
        <w:tc>
          <w:tcPr>
            <w:tcW w:w="0" w:type="auto"/>
            <w:tcBorders>
              <w:bottom w:val="single" w:sz="8" w:space="0" w:color="000000"/>
              <w:right w:val="single" w:sz="8" w:space="0" w:color="000000"/>
            </w:tcBorders>
            <w:tcMar>
              <w:top w:w="100" w:type="dxa"/>
              <w:left w:w="100" w:type="dxa"/>
              <w:bottom w:w="100" w:type="dxa"/>
              <w:right w:w="100" w:type="dxa"/>
            </w:tcMar>
          </w:tcPr>
          <w:p w14:paraId="06937D04" w14:textId="77777777" w:rsidR="002949B4" w:rsidRDefault="00125358">
            <w:pPr>
              <w:widowControl w:val="0"/>
            </w:pPr>
            <w:r>
              <w:rPr>
                <w:rFonts w:ascii="Consolas" w:eastAsia="Consolas" w:hAnsi="Consolas" w:cs="Consolas"/>
              </w:rPr>
              <w:t xml:space="preserve">CybOX Patterning v1.0 [TODO Ref].  </w:t>
            </w:r>
            <w:r>
              <w:rPr>
                <w:rFonts w:ascii="Consolas" w:eastAsia="Consolas" w:hAnsi="Consolas" w:cs="Consolas"/>
                <w:color w:val="38761D"/>
                <w:shd w:val="clear" w:color="auto" w:fill="D9EAD3"/>
              </w:rPr>
              <w:t>cybox</w:t>
            </w:r>
            <w:r>
              <w:t xml:space="preserve"> is the default value.</w:t>
            </w:r>
          </w:p>
        </w:tc>
      </w:tr>
      <w:tr w:rsidR="002949B4" w14:paraId="659CADD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5FC18CF" w14:textId="77777777" w:rsidR="002949B4" w:rsidRDefault="00125358">
            <w:pPr>
              <w:widowControl w:val="0"/>
            </w:pPr>
            <w:r>
              <w:rPr>
                <w:rFonts w:ascii="Consolas" w:eastAsia="Consolas" w:hAnsi="Consolas" w:cs="Consolas"/>
                <w:color w:val="38761D"/>
                <w:shd w:val="clear" w:color="auto" w:fill="D9EAD3"/>
              </w:rPr>
              <w:t>snort</w:t>
            </w:r>
          </w:p>
        </w:tc>
        <w:tc>
          <w:tcPr>
            <w:tcW w:w="0" w:type="auto"/>
            <w:tcBorders>
              <w:bottom w:val="single" w:sz="8" w:space="0" w:color="000000"/>
              <w:right w:val="single" w:sz="8" w:space="0" w:color="000000"/>
            </w:tcBorders>
            <w:tcMar>
              <w:top w:w="100" w:type="dxa"/>
              <w:left w:w="100" w:type="dxa"/>
              <w:bottom w:w="100" w:type="dxa"/>
              <w:right w:w="100" w:type="dxa"/>
            </w:tcMar>
          </w:tcPr>
          <w:p w14:paraId="23509624" w14:textId="77777777" w:rsidR="002949B4" w:rsidRDefault="00125358">
            <w:pPr>
              <w:widowControl w:val="0"/>
            </w:pPr>
            <w:r>
              <w:rPr>
                <w:rFonts w:ascii="Consolas" w:eastAsia="Consolas" w:hAnsi="Consolas" w:cs="Consolas"/>
              </w:rPr>
              <w:t xml:space="preserve">Snort pattern </w:t>
            </w:r>
            <w:commentRangeStart w:id="107"/>
            <w:r>
              <w:rPr>
                <w:rFonts w:ascii="Consolas" w:eastAsia="Consolas" w:hAnsi="Consolas" w:cs="Consolas"/>
              </w:rPr>
              <w:t>(any version)</w:t>
            </w:r>
            <w:commentRangeEnd w:id="107"/>
            <w:r>
              <w:commentReference w:id="107"/>
            </w:r>
          </w:p>
        </w:tc>
      </w:tr>
      <w:tr w:rsidR="002949B4" w14:paraId="689A8B6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6C68F0A" w14:textId="77777777" w:rsidR="002949B4" w:rsidRDefault="00125358">
            <w:pPr>
              <w:widowControl w:val="0"/>
            </w:pPr>
            <w:r>
              <w:rPr>
                <w:rFonts w:ascii="Consolas" w:eastAsia="Consolas" w:hAnsi="Consolas" w:cs="Consolas"/>
                <w:color w:val="38761D"/>
                <w:shd w:val="clear" w:color="auto" w:fill="D9EAD3"/>
              </w:rPr>
              <w:t>yara</w:t>
            </w:r>
          </w:p>
        </w:tc>
        <w:tc>
          <w:tcPr>
            <w:tcW w:w="0" w:type="auto"/>
            <w:tcBorders>
              <w:bottom w:val="single" w:sz="8" w:space="0" w:color="000000"/>
              <w:right w:val="single" w:sz="8" w:space="0" w:color="000000"/>
            </w:tcBorders>
            <w:tcMar>
              <w:top w:w="100" w:type="dxa"/>
              <w:left w:w="100" w:type="dxa"/>
              <w:bottom w:w="100" w:type="dxa"/>
              <w:right w:w="100" w:type="dxa"/>
            </w:tcMar>
          </w:tcPr>
          <w:p w14:paraId="4A6A3C5D" w14:textId="77777777" w:rsidR="002949B4" w:rsidRDefault="00125358">
            <w:pPr>
              <w:widowControl w:val="0"/>
            </w:pPr>
            <w:r>
              <w:t>Yara pattern (any version)</w:t>
            </w:r>
          </w:p>
        </w:tc>
      </w:tr>
    </w:tbl>
    <w:p w14:paraId="0BE3FE63" w14:textId="77777777" w:rsidR="002949B4" w:rsidRDefault="002949B4"/>
    <w:p w14:paraId="44A2E65E" w14:textId="77777777" w:rsidR="002949B4" w:rsidRDefault="00125358">
      <w:pPr>
        <w:pStyle w:val="Heading2"/>
        <w:contextualSpacing w:val="0"/>
      </w:pPr>
      <w:bookmarkStart w:id="108" w:name="h.bijmxibgkk5m" w:colFirst="0" w:colLast="0"/>
      <w:bookmarkEnd w:id="108"/>
      <w:r>
        <w:rPr>
          <w:rFonts w:ascii="Consolas" w:eastAsia="Consolas" w:hAnsi="Consolas" w:cs="Consolas"/>
        </w:rPr>
        <w:t>​</w:t>
      </w:r>
      <w:r>
        <w:rPr>
          <w:rFonts w:ascii="Consolas" w:eastAsia="Consolas" w:hAnsi="Consolas" w:cs="Consolas"/>
        </w:rPr>
        <w:t>13.11.​ Report Label</w:t>
      </w:r>
    </w:p>
    <w:p w14:paraId="386C8C26"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report-label-ov</w:t>
      </w:r>
    </w:p>
    <w:p w14:paraId="37496C24" w14:textId="77777777" w:rsidR="002949B4" w:rsidRDefault="002949B4">
      <w:pPr>
        <w:spacing w:line="331" w:lineRule="auto"/>
      </w:pPr>
    </w:p>
    <w:p w14:paraId="16C66EDB" w14:textId="77777777" w:rsidR="002949B4" w:rsidRDefault="00125358">
      <w:pPr>
        <w:spacing w:line="331" w:lineRule="auto"/>
      </w:pPr>
      <w:r>
        <w:t>This vocabulary is currently used in the following SDO(s):</w:t>
      </w:r>
    </w:p>
    <w:p w14:paraId="55978FDD" w14:textId="77777777" w:rsidR="002949B4" w:rsidRDefault="00125358">
      <w:pPr>
        <w:numPr>
          <w:ilvl w:val="0"/>
          <w:numId w:val="13"/>
        </w:numPr>
        <w:spacing w:line="331" w:lineRule="auto"/>
        <w:ind w:hanging="360"/>
        <w:contextualSpacing/>
      </w:pPr>
      <w:r>
        <w:t>Report</w:t>
      </w:r>
    </w:p>
    <w:p w14:paraId="3276F5FD" w14:textId="77777777" w:rsidR="002949B4" w:rsidRDefault="002949B4">
      <w:pPr>
        <w:spacing w:line="331" w:lineRule="auto"/>
      </w:pPr>
    </w:p>
    <w:p w14:paraId="18C7C98C" w14:textId="77777777" w:rsidR="002949B4" w:rsidRDefault="00125358">
      <w:pPr>
        <w:spacing w:line="331" w:lineRule="auto"/>
      </w:pPr>
      <w:r>
        <w:rPr>
          <w:rFonts w:ascii="Consolas" w:eastAsia="Consolas" w:hAnsi="Consolas" w:cs="Consolas"/>
        </w:rPr>
        <w:t xml:space="preserve">Report Label is an open vocabulary to describe the primary purpose or subject of a report. For example, a report that contains malware and indicators for that malware should have a report label of </w:t>
      </w:r>
      <w:r>
        <w:rPr>
          <w:rFonts w:ascii="Consolas" w:eastAsia="Consolas" w:hAnsi="Consolas" w:cs="Consolas"/>
          <w:color w:val="38761D"/>
          <w:shd w:val="clear" w:color="auto" w:fill="D9EAD3"/>
        </w:rPr>
        <w:t>malware-report</w:t>
      </w:r>
      <w:r>
        <w:t xml:space="preserve"> to capture that the malware is the primary p</w:t>
      </w:r>
      <w:r>
        <w:t>urpose. Report labels are not mutually exclusive: a Report can be both a malware report and a tool report.</w:t>
      </w:r>
    </w:p>
    <w:p w14:paraId="438BC325" w14:textId="77777777" w:rsidR="002949B4" w:rsidRDefault="002949B4">
      <w:pPr>
        <w:spacing w:line="331" w:lineRule="auto"/>
      </w:pPr>
    </w:p>
    <w:tbl>
      <w:tblPr>
        <w:tblStyle w:val="af9"/>
        <w:tblW w:w="9360" w:type="dxa"/>
        <w:tblLayout w:type="fixed"/>
        <w:tblLook w:val="0600" w:firstRow="0" w:lastRow="0" w:firstColumn="0" w:lastColumn="0" w:noHBand="1" w:noVBand="1"/>
      </w:tblPr>
      <w:tblGrid>
        <w:gridCol w:w="4005"/>
        <w:gridCol w:w="5355"/>
      </w:tblGrid>
      <w:tr w:rsidR="002949B4" w14:paraId="5BCB0710"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3CA40A0"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11E2053" w14:textId="77777777" w:rsidR="002949B4" w:rsidRDefault="002949B4">
            <w:pPr>
              <w:spacing w:line="288" w:lineRule="auto"/>
            </w:pPr>
          </w:p>
        </w:tc>
      </w:tr>
      <w:tr w:rsidR="002949B4" w14:paraId="642148E1" w14:textId="77777777">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6DAD4C5" w14:textId="77777777" w:rsidR="002949B4" w:rsidRDefault="00125358">
            <w:pPr>
              <w:spacing w:line="240" w:lineRule="auto"/>
            </w:pPr>
            <w:r>
              <w:rPr>
                <w:rFonts w:ascii="Consolas" w:eastAsia="Consolas" w:hAnsi="Consolas" w:cs="Consolas"/>
                <w:color w:val="38761D"/>
                <w:shd w:val="clear" w:color="auto" w:fill="D9EAD3"/>
              </w:rPr>
              <w:t>threat-report</w:t>
            </w:r>
            <w:r>
              <w:rPr>
                <w:rFonts w:ascii="Consolas" w:eastAsia="Consolas" w:hAnsi="Consolas" w:cs="Consolas"/>
              </w:rPr>
              <w:t xml:space="preserve">, </w:t>
            </w:r>
            <w:r>
              <w:rPr>
                <w:rFonts w:ascii="Consolas" w:eastAsia="Consolas" w:hAnsi="Consolas" w:cs="Consolas"/>
                <w:color w:val="38761D"/>
                <w:shd w:val="clear" w:color="auto" w:fill="D9EAD3"/>
              </w:rPr>
              <w:t>attack-pattern-report</w:t>
            </w:r>
            <w:r>
              <w:rPr>
                <w:rFonts w:ascii="Consolas" w:eastAsia="Consolas" w:hAnsi="Consolas" w:cs="Consolas"/>
              </w:rPr>
              <w:t xml:space="preserve">, </w:t>
            </w:r>
            <w:r>
              <w:rPr>
                <w:rFonts w:ascii="Consolas" w:eastAsia="Consolas" w:hAnsi="Consolas" w:cs="Consolas"/>
                <w:color w:val="38761D"/>
                <w:shd w:val="clear" w:color="auto" w:fill="D9EAD3"/>
              </w:rPr>
              <w:t>campaign-report</w:t>
            </w:r>
            <w:r>
              <w:rPr>
                <w:rFonts w:ascii="Consolas" w:eastAsia="Consolas" w:hAnsi="Consolas" w:cs="Consolas"/>
              </w:rPr>
              <w:t xml:space="preserve">, </w:t>
            </w:r>
            <w:r>
              <w:rPr>
                <w:rFonts w:ascii="Consolas" w:eastAsia="Consolas" w:hAnsi="Consolas" w:cs="Consolas"/>
                <w:color w:val="38761D"/>
                <w:shd w:val="clear" w:color="auto" w:fill="D9EAD3"/>
              </w:rPr>
              <w:t>indicator-report</w:t>
            </w:r>
            <w:r>
              <w:rPr>
                <w:rFonts w:ascii="Consolas" w:eastAsia="Consolas" w:hAnsi="Consolas" w:cs="Consolas"/>
              </w:rPr>
              <w:t xml:space="preserve">, </w:t>
            </w:r>
            <w:r>
              <w:rPr>
                <w:rFonts w:ascii="Consolas" w:eastAsia="Consolas" w:hAnsi="Consolas" w:cs="Consolas"/>
                <w:color w:val="38761D"/>
                <w:shd w:val="clear" w:color="auto" w:fill="D9EAD3"/>
              </w:rPr>
              <w:t>malware-report</w:t>
            </w:r>
            <w:r>
              <w:rPr>
                <w:rFonts w:ascii="Consolas" w:eastAsia="Consolas" w:hAnsi="Consolas" w:cs="Consolas"/>
              </w:rPr>
              <w:t xml:space="preserve">, </w:t>
            </w:r>
            <w:r>
              <w:rPr>
                <w:rFonts w:ascii="Consolas" w:eastAsia="Consolas" w:hAnsi="Consolas" w:cs="Consolas"/>
                <w:color w:val="38761D"/>
                <w:shd w:val="clear" w:color="auto" w:fill="D9EAD3"/>
              </w:rPr>
              <w:t>observed-data-report</w:t>
            </w:r>
            <w:r>
              <w:rPr>
                <w:rFonts w:ascii="Consolas" w:eastAsia="Consolas" w:hAnsi="Consolas" w:cs="Consolas"/>
              </w:rPr>
              <w:t xml:space="preserve">, </w:t>
            </w:r>
            <w:r>
              <w:rPr>
                <w:rFonts w:ascii="Consolas" w:eastAsia="Consolas" w:hAnsi="Consolas" w:cs="Consolas"/>
                <w:color w:val="38761D"/>
                <w:shd w:val="clear" w:color="auto" w:fill="D9EAD3"/>
              </w:rPr>
              <w:t>threat-actor-report</w:t>
            </w:r>
            <w:r>
              <w:rPr>
                <w:rFonts w:ascii="Consolas" w:eastAsia="Consolas" w:hAnsi="Consolas" w:cs="Consolas"/>
              </w:rPr>
              <w:t xml:space="preserve">, </w:t>
            </w:r>
            <w:r>
              <w:rPr>
                <w:rFonts w:ascii="Consolas" w:eastAsia="Consolas" w:hAnsi="Consolas" w:cs="Consolas"/>
                <w:color w:val="38761D"/>
                <w:shd w:val="clear" w:color="auto" w:fill="D9EAD3"/>
              </w:rPr>
              <w:t>tool-report</w:t>
            </w:r>
            <w:r>
              <w:rPr>
                <w:rFonts w:ascii="Consolas" w:eastAsia="Consolas" w:hAnsi="Consolas" w:cs="Consolas"/>
              </w:rPr>
              <w:t xml:space="preserve">, </w:t>
            </w:r>
            <w:r>
              <w:rPr>
                <w:rFonts w:ascii="Consolas" w:eastAsia="Consolas" w:hAnsi="Consolas" w:cs="Consolas"/>
                <w:color w:val="38761D"/>
                <w:shd w:val="clear" w:color="auto" w:fill="D9EAD3"/>
              </w:rPr>
              <w:t>victim-target-report</w:t>
            </w:r>
            <w:r>
              <w:rPr>
                <w:rFonts w:ascii="Consolas" w:eastAsia="Consolas" w:hAnsi="Consolas" w:cs="Consolas"/>
              </w:rPr>
              <w:t xml:space="preserve">, </w:t>
            </w:r>
            <w:r>
              <w:rPr>
                <w:rFonts w:ascii="Consolas" w:eastAsia="Consolas" w:hAnsi="Consolas" w:cs="Consolas"/>
                <w:color w:val="38761D"/>
                <w:shd w:val="clear" w:color="auto" w:fill="D9EAD3"/>
              </w:rPr>
              <w:t>vulnerability-report</w:t>
            </w:r>
          </w:p>
        </w:tc>
      </w:tr>
      <w:tr w:rsidR="002949B4" w14:paraId="1FAE84EE"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BF5CC3B" w14:textId="77777777" w:rsidR="002949B4" w:rsidRDefault="00125358">
            <w:pPr>
              <w:spacing w:line="288" w:lineRule="auto"/>
            </w:pPr>
            <w:r>
              <w:rPr>
                <w:rFonts w:ascii="Consolas" w:eastAsia="Consolas" w:hAnsi="Consolas" w:cs="Consolas"/>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FA8F43C" w14:textId="77777777" w:rsidR="002949B4" w:rsidRDefault="00125358">
            <w:pPr>
              <w:spacing w:line="288" w:lineRule="auto"/>
            </w:pPr>
            <w:r>
              <w:rPr>
                <w:b/>
                <w:color w:val="FFFFFF"/>
                <w:shd w:val="clear" w:color="auto" w:fill="073763"/>
              </w:rPr>
              <w:t>Description</w:t>
            </w:r>
          </w:p>
        </w:tc>
      </w:tr>
      <w:tr w:rsidR="002949B4" w14:paraId="697CD6E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2E5DDB" w14:textId="77777777" w:rsidR="002949B4" w:rsidRDefault="00125358">
            <w:pPr>
              <w:spacing w:after="240" w:line="331" w:lineRule="auto"/>
            </w:pPr>
            <w:r>
              <w:rPr>
                <w:rFonts w:ascii="Consolas" w:eastAsia="Consolas" w:hAnsi="Consolas" w:cs="Consolas"/>
                <w:color w:val="38761D"/>
                <w:shd w:val="clear" w:color="auto" w:fill="D9EAD3"/>
              </w:rPr>
              <w:t>threat-report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D3414C" w14:textId="77777777" w:rsidR="002949B4" w:rsidRDefault="00125358">
            <w:pPr>
              <w:spacing w:line="331" w:lineRule="auto"/>
            </w:pPr>
            <w:r>
              <w:rPr>
                <w:highlight w:val="white"/>
              </w:rPr>
              <w:t>Report subject is a broad characterization of a threat across multiple facets.</w:t>
            </w:r>
          </w:p>
        </w:tc>
      </w:tr>
      <w:tr w:rsidR="002949B4" w14:paraId="460D9E77"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4E2586" w14:textId="77777777" w:rsidR="002949B4" w:rsidRDefault="00125358">
            <w:pPr>
              <w:spacing w:after="240" w:line="331" w:lineRule="auto"/>
            </w:pPr>
            <w:r>
              <w:rPr>
                <w:rFonts w:ascii="Consolas" w:eastAsia="Consolas" w:hAnsi="Consolas" w:cs="Consolas"/>
                <w:color w:val="38761D"/>
                <w:shd w:val="clear" w:color="auto" w:fill="D9EAD3"/>
              </w:rPr>
              <w:t>attack-pattern-report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02874E" w14:textId="77777777" w:rsidR="002949B4" w:rsidRDefault="00125358">
            <w:pPr>
              <w:spacing w:line="331" w:lineRule="auto"/>
            </w:pPr>
            <w:r>
              <w:rPr>
                <w:highlight w:val="white"/>
              </w:rPr>
              <w:t>Report subject is a characterization of one or more attack patterns and related information.</w:t>
            </w:r>
          </w:p>
        </w:tc>
      </w:tr>
      <w:tr w:rsidR="002949B4" w14:paraId="7A0A269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8520FC" w14:textId="77777777" w:rsidR="002949B4" w:rsidRDefault="00125358">
            <w:pPr>
              <w:spacing w:after="240" w:line="331" w:lineRule="auto"/>
            </w:pPr>
            <w:r>
              <w:rPr>
                <w:rFonts w:ascii="Consolas" w:eastAsia="Consolas" w:hAnsi="Consolas" w:cs="Consolas"/>
                <w:color w:val="38761D"/>
                <w:shd w:val="clear" w:color="auto" w:fill="D9EAD3"/>
              </w:rPr>
              <w:t>campaign-report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4F30A5" w14:textId="77777777" w:rsidR="002949B4" w:rsidRDefault="00125358">
            <w:pPr>
              <w:spacing w:line="331" w:lineRule="auto"/>
            </w:pPr>
            <w:r>
              <w:rPr>
                <w:highlight w:val="white"/>
              </w:rPr>
              <w:t>Report subject is a characterization of one or more campaigns and related information.</w:t>
            </w:r>
          </w:p>
        </w:tc>
      </w:tr>
      <w:tr w:rsidR="002949B4" w14:paraId="06CC1CB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788530" w14:textId="77777777" w:rsidR="002949B4" w:rsidRDefault="00125358">
            <w:pPr>
              <w:spacing w:after="240" w:line="331" w:lineRule="auto"/>
            </w:pPr>
            <w:r>
              <w:rPr>
                <w:rFonts w:ascii="Consolas" w:eastAsia="Consolas" w:hAnsi="Consolas" w:cs="Consolas"/>
                <w:color w:val="38761D"/>
                <w:shd w:val="clear" w:color="auto" w:fill="D9EAD3"/>
              </w:rPr>
              <w:t>incident-report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9A8424" w14:textId="77777777" w:rsidR="002949B4" w:rsidRDefault="00125358">
            <w:pPr>
              <w:spacing w:line="331" w:lineRule="auto"/>
            </w:pPr>
            <w:r>
              <w:rPr>
                <w:highlight w:val="white"/>
              </w:rPr>
              <w:t>Report subject is a characterization of on</w:t>
            </w:r>
            <w:r>
              <w:rPr>
                <w:highlight w:val="white"/>
              </w:rPr>
              <w:t>e or more incidents and related information.</w:t>
            </w:r>
          </w:p>
        </w:tc>
      </w:tr>
      <w:tr w:rsidR="002949B4" w14:paraId="2B66162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775952" w14:textId="77777777" w:rsidR="002949B4" w:rsidRDefault="00125358">
            <w:pPr>
              <w:spacing w:after="240" w:line="331" w:lineRule="auto"/>
            </w:pPr>
            <w:r>
              <w:rPr>
                <w:rFonts w:ascii="Consolas" w:eastAsia="Consolas" w:hAnsi="Consolas" w:cs="Consolas"/>
                <w:color w:val="38761D"/>
                <w:shd w:val="clear" w:color="auto" w:fill="D9EAD3"/>
              </w:rPr>
              <w:t>indicator-report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AA96C1" w14:textId="77777777" w:rsidR="002949B4" w:rsidRDefault="00125358">
            <w:pPr>
              <w:spacing w:line="331" w:lineRule="auto"/>
            </w:pPr>
            <w:r>
              <w:rPr>
                <w:highlight w:val="white"/>
              </w:rPr>
              <w:t>Report subject is a characterization of one or more indicators and related information.</w:t>
            </w:r>
          </w:p>
        </w:tc>
      </w:tr>
      <w:tr w:rsidR="002949B4" w14:paraId="28F4FFA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6D6856" w14:textId="77777777" w:rsidR="002949B4" w:rsidRDefault="00125358">
            <w:pPr>
              <w:spacing w:after="240" w:line="331" w:lineRule="auto"/>
            </w:pPr>
            <w:r>
              <w:rPr>
                <w:rFonts w:ascii="Consolas" w:eastAsia="Consolas" w:hAnsi="Consolas" w:cs="Consolas"/>
                <w:color w:val="38761D"/>
                <w:shd w:val="clear" w:color="auto" w:fill="D9EAD3"/>
              </w:rPr>
              <w:t>malware-report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485BC2" w14:textId="77777777" w:rsidR="002949B4" w:rsidRDefault="00125358">
            <w:pPr>
              <w:spacing w:line="331" w:lineRule="auto"/>
            </w:pPr>
            <w:r>
              <w:rPr>
                <w:highlight w:val="white"/>
              </w:rPr>
              <w:t>Report subject is a characterization of one or more malware instances and related informa</w:t>
            </w:r>
            <w:r>
              <w:rPr>
                <w:highlight w:val="white"/>
              </w:rPr>
              <w:t>tion.</w:t>
            </w:r>
          </w:p>
        </w:tc>
      </w:tr>
      <w:tr w:rsidR="002949B4" w14:paraId="74B46FE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FF6CA9" w14:textId="77777777" w:rsidR="002949B4" w:rsidRDefault="00125358">
            <w:pPr>
              <w:spacing w:after="240" w:line="331" w:lineRule="auto"/>
            </w:pPr>
            <w:r>
              <w:rPr>
                <w:rFonts w:ascii="Consolas" w:eastAsia="Consolas" w:hAnsi="Consolas" w:cs="Consolas"/>
                <w:color w:val="38761D"/>
                <w:shd w:val="clear" w:color="auto" w:fill="D9EAD3"/>
              </w:rPr>
              <w:t>observed-data-report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F8752F" w14:textId="77777777" w:rsidR="002949B4" w:rsidRDefault="00125358">
            <w:pPr>
              <w:spacing w:line="331" w:lineRule="auto"/>
            </w:pPr>
            <w:r>
              <w:rPr>
                <w:highlight w:val="white"/>
              </w:rPr>
              <w:t>Report subject is a characterization of observed data and related information.</w:t>
            </w:r>
          </w:p>
        </w:tc>
      </w:tr>
      <w:tr w:rsidR="002949B4" w14:paraId="3BD8940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34E27B" w14:textId="77777777" w:rsidR="002949B4" w:rsidRDefault="00125358">
            <w:pPr>
              <w:spacing w:after="240" w:line="331" w:lineRule="auto"/>
            </w:pPr>
            <w:r>
              <w:rPr>
                <w:rFonts w:ascii="Consolas" w:eastAsia="Consolas" w:hAnsi="Consolas" w:cs="Consolas"/>
                <w:color w:val="38761D"/>
                <w:shd w:val="clear" w:color="auto" w:fill="D9EAD3"/>
              </w:rPr>
              <w:t>threat-actor-report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E15723" w14:textId="77777777" w:rsidR="002949B4" w:rsidRDefault="00125358">
            <w:pPr>
              <w:spacing w:line="331" w:lineRule="auto"/>
            </w:pPr>
            <w:r>
              <w:rPr>
                <w:highlight w:val="white"/>
              </w:rPr>
              <w:t>Report subject is a characterization of one or more threat actors and related information.</w:t>
            </w:r>
          </w:p>
        </w:tc>
      </w:tr>
      <w:tr w:rsidR="002949B4" w14:paraId="0739C80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B2F6B3" w14:textId="77777777" w:rsidR="002949B4" w:rsidRDefault="00125358">
            <w:pPr>
              <w:spacing w:after="240" w:line="331" w:lineRule="auto"/>
            </w:pPr>
            <w:r>
              <w:rPr>
                <w:rFonts w:ascii="Consolas" w:eastAsia="Consolas" w:hAnsi="Consolas" w:cs="Consolas"/>
                <w:color w:val="38761D"/>
                <w:shd w:val="clear" w:color="auto" w:fill="D9EAD3"/>
              </w:rPr>
              <w:t>tool-report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AF3966" w14:textId="77777777" w:rsidR="002949B4" w:rsidRDefault="00125358">
            <w:pPr>
              <w:spacing w:line="331" w:lineRule="auto"/>
            </w:pPr>
            <w:r>
              <w:rPr>
                <w:highlight w:val="white"/>
              </w:rPr>
              <w:t>Report subject is a characterization of one or more tools and related information.</w:t>
            </w:r>
          </w:p>
        </w:tc>
      </w:tr>
      <w:tr w:rsidR="002949B4" w14:paraId="1D85F017"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BAD948" w14:textId="77777777" w:rsidR="002949B4" w:rsidRDefault="00125358">
            <w:pPr>
              <w:spacing w:line="240" w:lineRule="auto"/>
            </w:pPr>
            <w:r>
              <w:rPr>
                <w:rFonts w:ascii="Consolas" w:eastAsia="Consolas" w:hAnsi="Consolas" w:cs="Consolas"/>
                <w:color w:val="38761D"/>
                <w:shd w:val="clear" w:color="auto" w:fill="D9EAD3"/>
              </w:rPr>
              <w:t>victim-target-report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2E6FDA" w14:textId="77777777" w:rsidR="002949B4" w:rsidRDefault="00125358">
            <w:pPr>
              <w:spacing w:line="331" w:lineRule="auto"/>
            </w:pPr>
            <w:r>
              <w:rPr>
                <w:highlight w:val="white"/>
              </w:rPr>
              <w:t>Report subject is a characterization of one or more victim targets and related information.</w:t>
            </w:r>
          </w:p>
        </w:tc>
      </w:tr>
      <w:tr w:rsidR="002949B4" w14:paraId="18AD0CD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58596E" w14:textId="77777777" w:rsidR="002949B4" w:rsidRDefault="00125358">
            <w:pPr>
              <w:spacing w:after="240" w:line="331" w:lineRule="auto"/>
            </w:pPr>
            <w:r>
              <w:rPr>
                <w:rFonts w:ascii="Consolas" w:eastAsia="Consolas" w:hAnsi="Consolas" w:cs="Consolas"/>
                <w:color w:val="38761D"/>
                <w:shd w:val="clear" w:color="auto" w:fill="D9EAD3"/>
              </w:rPr>
              <w:t>vulnerability-report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6B97D7" w14:textId="77777777" w:rsidR="002949B4" w:rsidRDefault="00125358">
            <w:pPr>
              <w:spacing w:line="331" w:lineRule="auto"/>
            </w:pPr>
            <w:r>
              <w:rPr>
                <w:highlight w:val="white"/>
              </w:rPr>
              <w:t xml:space="preserve">Report subject is a characterization </w:t>
            </w:r>
            <w:r>
              <w:rPr>
                <w:highlight w:val="white"/>
              </w:rPr>
              <w:t>of one or more vulnerabilities and related information.</w:t>
            </w:r>
          </w:p>
        </w:tc>
      </w:tr>
    </w:tbl>
    <w:p w14:paraId="41D35A91" w14:textId="77777777" w:rsidR="002949B4" w:rsidRDefault="002949B4"/>
    <w:p w14:paraId="6446562C" w14:textId="77777777" w:rsidR="002949B4" w:rsidRDefault="00125358">
      <w:pPr>
        <w:pStyle w:val="Heading2"/>
        <w:contextualSpacing w:val="0"/>
      </w:pPr>
      <w:bookmarkStart w:id="109" w:name="h.tqbl8z36yoir" w:colFirst="0" w:colLast="0"/>
      <w:bookmarkEnd w:id="109"/>
      <w:r>
        <w:rPr>
          <w:rFonts w:ascii="Consolas" w:eastAsia="Consolas" w:hAnsi="Consolas" w:cs="Consolas"/>
        </w:rPr>
        <w:t>​</w:t>
      </w:r>
      <w:r>
        <w:rPr>
          <w:rFonts w:ascii="Consolas" w:eastAsia="Consolas" w:hAnsi="Consolas" w:cs="Consolas"/>
        </w:rPr>
        <w:t>13.12.​ Threat Actor Label</w:t>
      </w:r>
    </w:p>
    <w:p w14:paraId="7964CC98"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threat-actor-label-ov</w:t>
      </w:r>
    </w:p>
    <w:p w14:paraId="2B09D1AA" w14:textId="77777777" w:rsidR="002949B4" w:rsidRDefault="002949B4"/>
    <w:p w14:paraId="32BD36B5" w14:textId="77777777" w:rsidR="002949B4" w:rsidRDefault="00125358">
      <w:pPr>
        <w:spacing w:line="331" w:lineRule="auto"/>
      </w:pPr>
      <w:r>
        <w:t>This vocabulary is currently used in the following SDO(s):</w:t>
      </w:r>
    </w:p>
    <w:p w14:paraId="1FE89054" w14:textId="77777777" w:rsidR="002949B4" w:rsidRDefault="00125358">
      <w:pPr>
        <w:numPr>
          <w:ilvl w:val="0"/>
          <w:numId w:val="13"/>
        </w:numPr>
        <w:spacing w:line="331" w:lineRule="auto"/>
        <w:ind w:hanging="360"/>
        <w:contextualSpacing/>
      </w:pPr>
      <w:r>
        <w:t>Threat Actor</w:t>
      </w:r>
    </w:p>
    <w:p w14:paraId="37F5A070" w14:textId="77777777" w:rsidR="002949B4" w:rsidRDefault="002949B4"/>
    <w:p w14:paraId="6518ABD2" w14:textId="77777777" w:rsidR="002949B4" w:rsidRDefault="00125358">
      <w:r>
        <w:t>Threat actor label is an open vocabulary used to describe what type of threat actor the individual or group is. For example, some threat actors are competitors who try to steal information, while others are activists who act in support of a social or polit</w:t>
      </w:r>
      <w:r>
        <w:t>ical cause. Actor labels are not mutually exclusive: a threat actor can be both a disgruntled insider and a spy.</w:t>
      </w:r>
    </w:p>
    <w:p w14:paraId="7E848DE6" w14:textId="77777777" w:rsidR="002949B4" w:rsidRDefault="002949B4"/>
    <w:p w14:paraId="3E449F00" w14:textId="77777777" w:rsidR="002949B4" w:rsidRDefault="00125358">
      <w:r>
        <w:t>[TODO Ref Threat Agent Library, Intel Corporation, September 2007]</w:t>
      </w:r>
    </w:p>
    <w:p w14:paraId="699492F2" w14:textId="77777777" w:rsidR="002949B4" w:rsidRDefault="002949B4"/>
    <w:tbl>
      <w:tblPr>
        <w:tblStyle w:val="a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2949B4" w14:paraId="2677E909"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3D646DA"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E68D31D" w14:textId="77777777" w:rsidR="002949B4" w:rsidRDefault="002949B4">
            <w:pPr>
              <w:spacing w:line="288" w:lineRule="auto"/>
            </w:pPr>
          </w:p>
        </w:tc>
      </w:tr>
      <w:tr w:rsidR="002949B4" w14:paraId="1B868C66"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133CE84" w14:textId="77777777" w:rsidR="002949B4" w:rsidRDefault="00125358">
            <w:pPr>
              <w:spacing w:line="240" w:lineRule="auto"/>
            </w:pPr>
            <w:r>
              <w:rPr>
                <w:rFonts w:ascii="Consolas" w:eastAsia="Consolas" w:hAnsi="Consolas" w:cs="Consolas"/>
                <w:color w:val="38761D"/>
                <w:shd w:val="clear" w:color="auto" w:fill="D9EAD3"/>
              </w:rPr>
              <w:t>activist</w:t>
            </w:r>
            <w:r>
              <w:rPr>
                <w:rFonts w:ascii="Consolas" w:eastAsia="Consolas" w:hAnsi="Consolas" w:cs="Consolas"/>
              </w:rPr>
              <w:t xml:space="preserve">, </w:t>
            </w:r>
            <w:r>
              <w:rPr>
                <w:rFonts w:ascii="Consolas" w:eastAsia="Consolas" w:hAnsi="Consolas" w:cs="Consolas"/>
                <w:color w:val="38761D"/>
                <w:shd w:val="clear" w:color="auto" w:fill="D9EAD3"/>
              </w:rPr>
              <w:t>competitor</w:t>
            </w:r>
            <w:r>
              <w:rPr>
                <w:rFonts w:ascii="Consolas" w:eastAsia="Consolas" w:hAnsi="Consolas" w:cs="Consolas"/>
              </w:rPr>
              <w:t xml:space="preserve">, </w:t>
            </w:r>
            <w:r>
              <w:rPr>
                <w:rFonts w:ascii="Consolas" w:eastAsia="Consolas" w:hAnsi="Consolas" w:cs="Consolas"/>
                <w:color w:val="38761D"/>
                <w:shd w:val="clear" w:color="auto" w:fill="D9EAD3"/>
              </w:rPr>
              <w:t>crime-syndicate</w:t>
            </w:r>
            <w:r>
              <w:rPr>
                <w:rFonts w:ascii="Consolas" w:eastAsia="Consolas" w:hAnsi="Consolas" w:cs="Consolas"/>
              </w:rPr>
              <w:t xml:space="preserve">, </w:t>
            </w:r>
            <w:r>
              <w:rPr>
                <w:rFonts w:ascii="Consolas" w:eastAsia="Consolas" w:hAnsi="Consolas" w:cs="Consolas"/>
                <w:color w:val="38761D"/>
                <w:shd w:val="clear" w:color="auto" w:fill="D9EAD3"/>
              </w:rPr>
              <w:t>hacker</w:t>
            </w:r>
            <w:r>
              <w:rPr>
                <w:rFonts w:ascii="Consolas" w:eastAsia="Consolas" w:hAnsi="Consolas" w:cs="Consolas"/>
              </w:rPr>
              <w:t xml:space="preserve">, </w:t>
            </w:r>
            <w:r>
              <w:rPr>
                <w:rFonts w:ascii="Consolas" w:eastAsia="Consolas" w:hAnsi="Consolas" w:cs="Consolas"/>
                <w:color w:val="38761D"/>
                <w:shd w:val="clear" w:color="auto" w:fill="D9EAD3"/>
              </w:rPr>
              <w:t>inside</w:t>
            </w:r>
            <w:r>
              <w:rPr>
                <w:rFonts w:ascii="Consolas" w:eastAsia="Consolas" w:hAnsi="Consolas" w:cs="Consolas"/>
                <w:color w:val="38761D"/>
                <w:shd w:val="clear" w:color="auto" w:fill="D9EAD3"/>
              </w:rPr>
              <w:t>r-accidental</w:t>
            </w:r>
            <w:r>
              <w:rPr>
                <w:rFonts w:ascii="Consolas" w:eastAsia="Consolas" w:hAnsi="Consolas" w:cs="Consolas"/>
              </w:rPr>
              <w:t xml:space="preserve">, </w:t>
            </w:r>
            <w:r>
              <w:rPr>
                <w:rFonts w:ascii="Consolas" w:eastAsia="Consolas" w:hAnsi="Consolas" w:cs="Consolas"/>
                <w:color w:val="38761D"/>
                <w:shd w:val="clear" w:color="auto" w:fill="D9EAD3"/>
              </w:rPr>
              <w:t>insider-disgruntled</w:t>
            </w:r>
            <w:r>
              <w:rPr>
                <w:rFonts w:ascii="Consolas" w:eastAsia="Consolas" w:hAnsi="Consolas" w:cs="Consolas"/>
              </w:rPr>
              <w:t xml:space="preserve">, </w:t>
            </w:r>
            <w:r>
              <w:rPr>
                <w:rFonts w:ascii="Consolas" w:eastAsia="Consolas" w:hAnsi="Consolas" w:cs="Consolas"/>
                <w:color w:val="38761D"/>
                <w:shd w:val="clear" w:color="auto" w:fill="D9EAD3"/>
              </w:rPr>
              <w:t>nation-state</w:t>
            </w:r>
            <w:r>
              <w:rPr>
                <w:rFonts w:ascii="Consolas" w:eastAsia="Consolas" w:hAnsi="Consolas" w:cs="Consolas"/>
              </w:rPr>
              <w:t xml:space="preserve">, </w:t>
            </w:r>
            <w:r>
              <w:rPr>
                <w:rFonts w:ascii="Consolas" w:eastAsia="Consolas" w:hAnsi="Consolas" w:cs="Consolas"/>
                <w:color w:val="38761D"/>
                <w:shd w:val="clear" w:color="auto" w:fill="D9EAD3"/>
              </w:rPr>
              <w:t>sensationalist</w:t>
            </w:r>
            <w:r>
              <w:rPr>
                <w:rFonts w:ascii="Consolas" w:eastAsia="Consolas" w:hAnsi="Consolas" w:cs="Consolas"/>
              </w:rPr>
              <w:t xml:space="preserve">, </w:t>
            </w:r>
            <w:r>
              <w:rPr>
                <w:rFonts w:ascii="Consolas" w:eastAsia="Consolas" w:hAnsi="Consolas" w:cs="Consolas"/>
                <w:color w:val="38761D"/>
                <w:shd w:val="clear" w:color="auto" w:fill="D9EAD3"/>
              </w:rPr>
              <w:t>spy</w:t>
            </w:r>
            <w:r>
              <w:rPr>
                <w:rFonts w:ascii="Consolas" w:eastAsia="Consolas" w:hAnsi="Consolas" w:cs="Consolas"/>
              </w:rPr>
              <w:t xml:space="preserve">, </w:t>
            </w:r>
            <w:r>
              <w:rPr>
                <w:rFonts w:ascii="Consolas" w:eastAsia="Consolas" w:hAnsi="Consolas" w:cs="Consolas"/>
                <w:color w:val="38761D"/>
                <w:shd w:val="clear" w:color="auto" w:fill="D9EAD3"/>
              </w:rPr>
              <w:t>terrorist</w:t>
            </w:r>
            <w:r>
              <w:rPr>
                <w:rFonts w:ascii="Consolas" w:eastAsia="Consolas" w:hAnsi="Consolas" w:cs="Consolas"/>
              </w:rPr>
              <w:t xml:space="preserve">, </w:t>
            </w:r>
            <w:r>
              <w:rPr>
                <w:rFonts w:ascii="Consolas" w:eastAsia="Consolas" w:hAnsi="Consolas" w:cs="Consolas"/>
                <w:color w:val="38761D"/>
                <w:shd w:val="clear" w:color="auto" w:fill="D9EAD3"/>
              </w:rPr>
              <w:t>thief</w:t>
            </w:r>
          </w:p>
        </w:tc>
      </w:tr>
      <w:tr w:rsidR="002949B4" w14:paraId="38AF5254"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C4F4DB"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F23A32" w14:textId="77777777" w:rsidR="002949B4" w:rsidRDefault="00125358">
            <w:pPr>
              <w:spacing w:line="288" w:lineRule="auto"/>
            </w:pPr>
            <w:r>
              <w:rPr>
                <w:b/>
                <w:color w:val="FFFFFF"/>
                <w:shd w:val="clear" w:color="auto" w:fill="073763"/>
              </w:rPr>
              <w:t>Description</w:t>
            </w:r>
          </w:p>
        </w:tc>
      </w:tr>
      <w:tr w:rsidR="002949B4" w14:paraId="190D3D7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8F622E7" w14:textId="77777777" w:rsidR="002949B4" w:rsidRDefault="00125358">
            <w:pPr>
              <w:widowControl w:val="0"/>
            </w:pPr>
            <w:r>
              <w:rPr>
                <w:rFonts w:ascii="Consolas" w:eastAsia="Consolas" w:hAnsi="Consolas" w:cs="Consolas"/>
                <w:color w:val="38761D"/>
                <w:shd w:val="clear" w:color="auto" w:fill="D9EAD3"/>
              </w:rPr>
              <w:t>activist</w:t>
            </w:r>
          </w:p>
        </w:tc>
        <w:tc>
          <w:tcPr>
            <w:tcW w:w="0" w:type="auto"/>
            <w:tcBorders>
              <w:bottom w:val="single" w:sz="8" w:space="0" w:color="000000"/>
              <w:right w:val="single" w:sz="8" w:space="0" w:color="000000"/>
            </w:tcBorders>
            <w:tcMar>
              <w:top w:w="100" w:type="dxa"/>
              <w:left w:w="100" w:type="dxa"/>
              <w:bottom w:w="100" w:type="dxa"/>
              <w:right w:w="100" w:type="dxa"/>
            </w:tcMar>
          </w:tcPr>
          <w:p w14:paraId="55A5CF35" w14:textId="77777777" w:rsidR="002949B4" w:rsidRDefault="00125358">
            <w:pPr>
              <w:spacing w:line="240" w:lineRule="auto"/>
            </w:pPr>
            <w:r>
              <w:rPr>
                <w:rFonts w:ascii="Consolas" w:eastAsia="Consolas" w:hAnsi="Consolas" w:cs="Consolas"/>
              </w:rPr>
              <w:t xml:space="preserve">Highly motivated, potentially destructive supporter of a social or political cause (e.g., trade, labor, environment, etc) that attempt to </w:t>
            </w:r>
            <w:r>
              <w:t xml:space="preserve">disrupt an organization's business model or damage their image. </w:t>
            </w:r>
          </w:p>
          <w:p w14:paraId="550B158B" w14:textId="77777777" w:rsidR="002949B4" w:rsidRDefault="002949B4">
            <w:pPr>
              <w:spacing w:line="240" w:lineRule="auto"/>
            </w:pPr>
          </w:p>
          <w:p w14:paraId="254667EA" w14:textId="77777777" w:rsidR="002949B4" w:rsidRDefault="00125358">
            <w:pPr>
              <w:spacing w:line="240" w:lineRule="auto"/>
            </w:pPr>
            <w:r>
              <w:rPr>
                <w:rFonts w:ascii="Consolas" w:eastAsia="Consolas" w:hAnsi="Consolas" w:cs="Consolas"/>
              </w:rPr>
              <w:t>This category includes actors sometimes referred to as anarchists, cyber vandals, extremists, and hacktivists</w:t>
            </w:r>
            <w:r>
              <w:t>.</w:t>
            </w:r>
          </w:p>
        </w:tc>
      </w:tr>
      <w:tr w:rsidR="002949B4" w14:paraId="626ADA7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BFD0189" w14:textId="77777777" w:rsidR="002949B4" w:rsidRDefault="00125358">
            <w:pPr>
              <w:widowControl w:val="0"/>
            </w:pPr>
            <w:r>
              <w:rPr>
                <w:rFonts w:ascii="Consolas" w:eastAsia="Consolas" w:hAnsi="Consolas" w:cs="Consolas"/>
                <w:color w:val="38761D"/>
                <w:shd w:val="clear" w:color="auto" w:fill="D9EAD3"/>
              </w:rPr>
              <w:t>competitor</w:t>
            </w:r>
          </w:p>
        </w:tc>
        <w:tc>
          <w:tcPr>
            <w:tcW w:w="0" w:type="auto"/>
            <w:tcBorders>
              <w:bottom w:val="single" w:sz="8" w:space="0" w:color="000000"/>
              <w:right w:val="single" w:sz="8" w:space="0" w:color="000000"/>
            </w:tcBorders>
            <w:tcMar>
              <w:top w:w="100" w:type="dxa"/>
              <w:left w:w="100" w:type="dxa"/>
              <w:bottom w:w="100" w:type="dxa"/>
              <w:right w:w="100" w:type="dxa"/>
            </w:tcMar>
          </w:tcPr>
          <w:p w14:paraId="2430BACA" w14:textId="77777777" w:rsidR="002949B4" w:rsidRDefault="00125358">
            <w:pPr>
              <w:spacing w:line="240" w:lineRule="auto"/>
            </w:pPr>
            <w:r>
              <w:t>An organization that competes in the same economic marketplace.</w:t>
            </w:r>
          </w:p>
          <w:p w14:paraId="7C7A9EF0" w14:textId="77777777" w:rsidR="002949B4" w:rsidRDefault="00125358">
            <w:pPr>
              <w:spacing w:line="240" w:lineRule="auto"/>
            </w:pPr>
            <w:r>
              <w:t xml:space="preserve"> </w:t>
            </w:r>
          </w:p>
          <w:p w14:paraId="073048F0" w14:textId="77777777" w:rsidR="002949B4" w:rsidRDefault="00125358">
            <w:pPr>
              <w:spacing w:line="240" w:lineRule="auto"/>
            </w:pPr>
            <w:r>
              <w:t>The goal of a competitor is to gain an advantage in business with r</w:t>
            </w:r>
            <w:r>
              <w:t>espect to the rival organization it targets. It usually does this by copying intellectual property, trade secrets, acquisition strategies, or other technical or business data from a rival organization with the intention of using the data to bolster its own</w:t>
            </w:r>
            <w:r>
              <w:t xml:space="preserve"> assets and market position.  </w:t>
            </w:r>
          </w:p>
        </w:tc>
      </w:tr>
      <w:tr w:rsidR="002949B4" w14:paraId="300D02A9"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84B87FB" w14:textId="77777777" w:rsidR="002949B4" w:rsidRDefault="00125358">
            <w:pPr>
              <w:widowControl w:val="0"/>
            </w:pPr>
            <w:r>
              <w:rPr>
                <w:rFonts w:ascii="Consolas" w:eastAsia="Consolas" w:hAnsi="Consolas" w:cs="Consolas"/>
                <w:color w:val="38761D"/>
                <w:shd w:val="clear" w:color="auto" w:fill="D9EAD3"/>
              </w:rPr>
              <w:t>crime-syndicate</w:t>
            </w:r>
          </w:p>
        </w:tc>
        <w:tc>
          <w:tcPr>
            <w:tcW w:w="0" w:type="auto"/>
            <w:tcBorders>
              <w:bottom w:val="single" w:sz="8" w:space="0" w:color="000000"/>
              <w:right w:val="single" w:sz="8" w:space="0" w:color="000000"/>
            </w:tcBorders>
            <w:tcMar>
              <w:top w:w="100" w:type="dxa"/>
              <w:left w:w="100" w:type="dxa"/>
              <w:bottom w:w="100" w:type="dxa"/>
              <w:right w:w="100" w:type="dxa"/>
            </w:tcMar>
          </w:tcPr>
          <w:p w14:paraId="44AC7AFB" w14:textId="77777777" w:rsidR="002949B4" w:rsidRDefault="00125358">
            <w:pPr>
              <w:spacing w:line="240" w:lineRule="auto"/>
            </w:pPr>
            <w:r>
              <w:t>An enterprise organized to conduct significant, large-scale criminal activity for profit.</w:t>
            </w:r>
          </w:p>
          <w:p w14:paraId="27F6BE03" w14:textId="77777777" w:rsidR="002949B4" w:rsidRDefault="00125358">
            <w:pPr>
              <w:spacing w:line="240" w:lineRule="auto"/>
            </w:pPr>
            <w:r>
              <w:t xml:space="preserve"> </w:t>
            </w:r>
          </w:p>
          <w:p w14:paraId="3FE42FDD" w14:textId="77777777" w:rsidR="002949B4" w:rsidRDefault="00125358">
            <w:pPr>
              <w:spacing w:line="240" w:lineRule="auto"/>
            </w:pPr>
            <w:r>
              <w:t>Crime syndicates, also known as organized crime, are generally large, well-resourced groups that operate to create p</w:t>
            </w:r>
            <w:r>
              <w:t xml:space="preserve">rofit from all types of crime. </w:t>
            </w:r>
          </w:p>
        </w:tc>
      </w:tr>
      <w:tr w:rsidR="002949B4" w14:paraId="283A1913"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E2BCAE8" w14:textId="77777777" w:rsidR="002949B4" w:rsidRDefault="00125358">
            <w:pPr>
              <w:widowControl w:val="0"/>
            </w:pPr>
            <w:r>
              <w:rPr>
                <w:rFonts w:ascii="Consolas" w:eastAsia="Consolas" w:hAnsi="Consolas" w:cs="Consolas"/>
                <w:color w:val="38761D"/>
                <w:shd w:val="clear" w:color="auto" w:fill="D9EAD3"/>
              </w:rPr>
              <w:t>hacker</w:t>
            </w:r>
          </w:p>
        </w:tc>
        <w:tc>
          <w:tcPr>
            <w:tcW w:w="0" w:type="auto"/>
            <w:tcBorders>
              <w:bottom w:val="single" w:sz="8" w:space="0" w:color="000000"/>
              <w:right w:val="single" w:sz="8" w:space="0" w:color="000000"/>
            </w:tcBorders>
            <w:tcMar>
              <w:top w:w="100" w:type="dxa"/>
              <w:left w:w="100" w:type="dxa"/>
              <w:bottom w:w="100" w:type="dxa"/>
              <w:right w:w="100" w:type="dxa"/>
            </w:tcMar>
          </w:tcPr>
          <w:p w14:paraId="71142B5A" w14:textId="77777777" w:rsidR="002949B4" w:rsidRDefault="00125358">
            <w:pPr>
              <w:spacing w:line="240" w:lineRule="auto"/>
            </w:pPr>
            <w:r>
              <w:t xml:space="preserve">An individual that tends to break into networks for the thrill or the challenge of doing so. </w:t>
            </w:r>
          </w:p>
          <w:p w14:paraId="2DD00C50" w14:textId="77777777" w:rsidR="002949B4" w:rsidRDefault="002949B4">
            <w:pPr>
              <w:spacing w:line="240" w:lineRule="auto"/>
            </w:pPr>
          </w:p>
          <w:p w14:paraId="21753334" w14:textId="77777777" w:rsidR="002949B4" w:rsidRDefault="00125358">
            <w:pPr>
              <w:spacing w:line="240" w:lineRule="auto"/>
            </w:pPr>
            <w:r>
              <w:t>Hackers may use advanced skills or simple attack scripts they have downloaded.</w:t>
            </w:r>
          </w:p>
        </w:tc>
      </w:tr>
      <w:tr w:rsidR="002949B4" w14:paraId="1BF6B16D"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57E0B6CE" w14:textId="77777777" w:rsidR="002949B4" w:rsidRDefault="00125358">
            <w:pPr>
              <w:widowControl w:val="0"/>
            </w:pPr>
            <w:r>
              <w:rPr>
                <w:rFonts w:ascii="Consolas" w:eastAsia="Consolas" w:hAnsi="Consolas" w:cs="Consolas"/>
                <w:color w:val="38761D"/>
                <w:shd w:val="clear" w:color="auto" w:fill="D9EAD3"/>
              </w:rPr>
              <w:t>insider-accidental</w:t>
            </w:r>
          </w:p>
        </w:tc>
        <w:tc>
          <w:tcPr>
            <w:tcW w:w="0" w:type="auto"/>
            <w:tcBorders>
              <w:bottom w:val="single" w:sz="8" w:space="0" w:color="000000"/>
              <w:right w:val="single" w:sz="8" w:space="0" w:color="000000"/>
            </w:tcBorders>
            <w:tcMar>
              <w:top w:w="100" w:type="dxa"/>
              <w:left w:w="100" w:type="dxa"/>
              <w:bottom w:w="100" w:type="dxa"/>
              <w:right w:w="100" w:type="dxa"/>
            </w:tcMar>
          </w:tcPr>
          <w:p w14:paraId="62D1F2EC" w14:textId="77777777" w:rsidR="002949B4" w:rsidRDefault="00125358">
            <w:pPr>
              <w:spacing w:line="240" w:lineRule="auto"/>
            </w:pPr>
            <w:r>
              <w:t>A non-hostile insider who unintentionally exposes the organization to harm.</w:t>
            </w:r>
          </w:p>
          <w:p w14:paraId="2B612BC4" w14:textId="77777777" w:rsidR="002949B4" w:rsidRDefault="00125358">
            <w:pPr>
              <w:spacing w:line="240" w:lineRule="auto"/>
            </w:pPr>
            <w:r>
              <w:t xml:space="preserve"> </w:t>
            </w:r>
          </w:p>
          <w:p w14:paraId="49D8C47C" w14:textId="77777777" w:rsidR="002949B4" w:rsidRDefault="00125358">
            <w:pPr>
              <w:spacing w:line="240" w:lineRule="auto"/>
            </w:pPr>
            <w:r>
              <w:t>“Insider” in this context includes any person extended internal trust, such as regular employees, contractors, consultants, and temporary workers.</w:t>
            </w:r>
          </w:p>
        </w:tc>
      </w:tr>
      <w:tr w:rsidR="002949B4" w14:paraId="5E170C00"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201570C" w14:textId="77777777" w:rsidR="002949B4" w:rsidRDefault="00125358">
            <w:pPr>
              <w:widowControl w:val="0"/>
            </w:pPr>
            <w:r>
              <w:rPr>
                <w:rFonts w:ascii="Consolas" w:eastAsia="Consolas" w:hAnsi="Consolas" w:cs="Consolas"/>
                <w:color w:val="38761D"/>
                <w:shd w:val="clear" w:color="auto" w:fill="D9EAD3"/>
              </w:rPr>
              <w:t>insider-disgruntled</w:t>
            </w:r>
          </w:p>
        </w:tc>
        <w:tc>
          <w:tcPr>
            <w:tcW w:w="0" w:type="auto"/>
            <w:tcBorders>
              <w:bottom w:val="single" w:sz="8" w:space="0" w:color="000000"/>
              <w:right w:val="single" w:sz="8" w:space="0" w:color="000000"/>
            </w:tcBorders>
            <w:tcMar>
              <w:top w:w="100" w:type="dxa"/>
              <w:left w:w="100" w:type="dxa"/>
              <w:bottom w:w="100" w:type="dxa"/>
              <w:right w:w="100" w:type="dxa"/>
            </w:tcMar>
          </w:tcPr>
          <w:p w14:paraId="687546E4" w14:textId="77777777" w:rsidR="002949B4" w:rsidRDefault="00125358">
            <w:pPr>
              <w:spacing w:line="240" w:lineRule="auto"/>
            </w:pPr>
            <w:r>
              <w:t>Current or</w:t>
            </w:r>
            <w:r>
              <w:t xml:space="preserve"> former insiders who seek revengeful and harmful retaliation for perceived wrongs.</w:t>
            </w:r>
          </w:p>
          <w:p w14:paraId="762D895E" w14:textId="77777777" w:rsidR="002949B4" w:rsidRDefault="00125358">
            <w:pPr>
              <w:spacing w:line="240" w:lineRule="auto"/>
            </w:pPr>
            <w:r>
              <w:t xml:space="preserve"> </w:t>
            </w:r>
          </w:p>
          <w:p w14:paraId="4BFBD49B" w14:textId="77777777" w:rsidR="002949B4" w:rsidRDefault="00125358">
            <w:pPr>
              <w:spacing w:line="240" w:lineRule="auto"/>
            </w:pPr>
            <w:r>
              <w:t>“Insider” in this context includes any person extended internal trust, such as regular employees, contractors, consultants, and temporary workers.</w:t>
            </w:r>
          </w:p>
          <w:p w14:paraId="17182916" w14:textId="77777777" w:rsidR="002949B4" w:rsidRDefault="00125358">
            <w:pPr>
              <w:spacing w:line="240" w:lineRule="auto"/>
            </w:pPr>
            <w:r>
              <w:t xml:space="preserve"> </w:t>
            </w:r>
          </w:p>
          <w:p w14:paraId="14ECDE40" w14:textId="77777777" w:rsidR="002949B4" w:rsidRDefault="00125358">
            <w:pPr>
              <w:spacing w:line="240" w:lineRule="auto"/>
            </w:pPr>
            <w:r>
              <w:t>Disgruntled threat act</w:t>
            </w:r>
            <w:r>
              <w:t>ors may have extensive knowledge that can be leveraged when conducting attacks and can take any number of actions including sabotage, violence, theft, fraud, espionage, or embarrassing individuals or the organization.</w:t>
            </w:r>
          </w:p>
        </w:tc>
      </w:tr>
      <w:tr w:rsidR="002949B4" w14:paraId="1B348B26"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3534322B" w14:textId="77777777" w:rsidR="002949B4" w:rsidRDefault="00125358">
            <w:pPr>
              <w:widowControl w:val="0"/>
            </w:pPr>
            <w:r>
              <w:rPr>
                <w:rFonts w:ascii="Consolas" w:eastAsia="Consolas" w:hAnsi="Consolas" w:cs="Consolas"/>
                <w:color w:val="38761D"/>
                <w:shd w:val="clear" w:color="auto" w:fill="D9EAD3"/>
              </w:rPr>
              <w:t>nation-state</w:t>
            </w:r>
          </w:p>
        </w:tc>
        <w:tc>
          <w:tcPr>
            <w:tcW w:w="0" w:type="auto"/>
            <w:tcBorders>
              <w:bottom w:val="single" w:sz="8" w:space="0" w:color="000000"/>
              <w:right w:val="single" w:sz="8" w:space="0" w:color="000000"/>
            </w:tcBorders>
            <w:tcMar>
              <w:top w:w="100" w:type="dxa"/>
              <w:left w:w="100" w:type="dxa"/>
              <w:bottom w:w="100" w:type="dxa"/>
              <w:right w:w="100" w:type="dxa"/>
            </w:tcMar>
          </w:tcPr>
          <w:p w14:paraId="2E75711E" w14:textId="77777777" w:rsidR="002949B4" w:rsidRDefault="00125358">
            <w:pPr>
              <w:spacing w:line="240" w:lineRule="auto"/>
            </w:pPr>
            <w:r>
              <w:t>Threat Actors who usuall</w:t>
            </w:r>
            <w:r>
              <w:t>y work for organizations affiliated with the military forces of a nation state and work at the direction of that state’s government and military leadership, but may work for a private organization..</w:t>
            </w:r>
          </w:p>
          <w:p w14:paraId="6A81490A" w14:textId="77777777" w:rsidR="002949B4" w:rsidRDefault="002949B4">
            <w:pPr>
              <w:spacing w:line="240" w:lineRule="auto"/>
            </w:pPr>
          </w:p>
          <w:p w14:paraId="7CDBE6DC" w14:textId="77777777" w:rsidR="002949B4" w:rsidRDefault="00125358">
            <w:pPr>
              <w:spacing w:line="240" w:lineRule="auto"/>
            </w:pPr>
            <w:r>
              <w:rPr>
                <w:rFonts w:ascii="Consolas" w:eastAsia="Consolas" w:hAnsi="Consolas" w:cs="Consolas"/>
              </w:rPr>
              <w:t>These actors typically have access to significant suppor</w:t>
            </w:r>
            <w:r>
              <w:rPr>
                <w:rFonts w:ascii="Consolas" w:eastAsia="Consolas" w:hAnsi="Consolas" w:cs="Consolas"/>
              </w:rPr>
              <w:t>t, resources, training, and tools and are capable of designing and executing very sophisticated and effective Intrusion Sets and Campaigns.</w:t>
            </w:r>
          </w:p>
        </w:tc>
      </w:tr>
      <w:tr w:rsidR="002949B4" w14:paraId="6940D219"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9CAE2C8" w14:textId="77777777" w:rsidR="002949B4" w:rsidRDefault="00125358">
            <w:pPr>
              <w:widowControl w:val="0"/>
            </w:pPr>
            <w:r>
              <w:rPr>
                <w:rFonts w:ascii="Consolas" w:eastAsia="Consolas" w:hAnsi="Consolas" w:cs="Consolas"/>
                <w:color w:val="38761D"/>
                <w:shd w:val="clear" w:color="auto" w:fill="D9EAD3"/>
              </w:rPr>
              <w:t>sensationalist</w:t>
            </w:r>
          </w:p>
        </w:tc>
        <w:tc>
          <w:tcPr>
            <w:tcW w:w="0" w:type="auto"/>
            <w:tcBorders>
              <w:bottom w:val="single" w:sz="8" w:space="0" w:color="000000"/>
              <w:right w:val="single" w:sz="8" w:space="0" w:color="000000"/>
            </w:tcBorders>
            <w:tcMar>
              <w:top w:w="100" w:type="dxa"/>
              <w:left w:w="100" w:type="dxa"/>
              <w:bottom w:w="100" w:type="dxa"/>
              <w:right w:w="100" w:type="dxa"/>
            </w:tcMar>
          </w:tcPr>
          <w:p w14:paraId="076AF26B" w14:textId="77777777" w:rsidR="002949B4" w:rsidRDefault="00125358">
            <w:pPr>
              <w:spacing w:line="240" w:lineRule="auto"/>
            </w:pPr>
            <w:r>
              <w:t>Seeks to cause embarrassment and brand damage by exposing sensitive information in a manner designed to cause a public relations crisis.</w:t>
            </w:r>
          </w:p>
          <w:p w14:paraId="2CE2AB98" w14:textId="77777777" w:rsidR="002949B4" w:rsidRDefault="00125358">
            <w:pPr>
              <w:spacing w:line="240" w:lineRule="auto"/>
            </w:pPr>
            <w:r>
              <w:t xml:space="preserve"> </w:t>
            </w:r>
          </w:p>
          <w:p w14:paraId="0EDDACF4" w14:textId="77777777" w:rsidR="002949B4" w:rsidRDefault="00125358">
            <w:pPr>
              <w:spacing w:line="240" w:lineRule="auto"/>
            </w:pPr>
            <w:r>
              <w:t>A Sensationalist may be an individual or small group of people motivated primarily by a need for notoriety. Unlike th</w:t>
            </w:r>
            <w:r>
              <w:t xml:space="preserve">e Activist, the Sensationalist generally has no political goal, and is not using bad PR to influence the target to change its behavior or business practices. </w:t>
            </w:r>
          </w:p>
        </w:tc>
      </w:tr>
      <w:tr w:rsidR="002949B4" w14:paraId="5BECFC37"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6C8F187" w14:textId="77777777" w:rsidR="002949B4" w:rsidRDefault="00125358">
            <w:pPr>
              <w:widowControl w:val="0"/>
            </w:pPr>
            <w:r>
              <w:rPr>
                <w:rFonts w:ascii="Consolas" w:eastAsia="Consolas" w:hAnsi="Consolas" w:cs="Consolas"/>
                <w:color w:val="38761D"/>
                <w:shd w:val="clear" w:color="auto" w:fill="D9EAD3"/>
              </w:rPr>
              <w:t>spy</w:t>
            </w:r>
          </w:p>
        </w:tc>
        <w:tc>
          <w:tcPr>
            <w:tcW w:w="0" w:type="auto"/>
            <w:tcBorders>
              <w:bottom w:val="single" w:sz="8" w:space="0" w:color="000000"/>
              <w:right w:val="single" w:sz="8" w:space="0" w:color="000000"/>
            </w:tcBorders>
            <w:tcMar>
              <w:top w:w="100" w:type="dxa"/>
              <w:left w:w="100" w:type="dxa"/>
              <w:bottom w:w="100" w:type="dxa"/>
              <w:right w:w="100" w:type="dxa"/>
            </w:tcMar>
          </w:tcPr>
          <w:p w14:paraId="15E6D031" w14:textId="77777777" w:rsidR="002949B4" w:rsidRDefault="00125358">
            <w:pPr>
              <w:spacing w:line="240" w:lineRule="auto"/>
            </w:pPr>
            <w:r>
              <w:t>Secretly collects sensitive information for use, dissemination, or sale.</w:t>
            </w:r>
          </w:p>
          <w:p w14:paraId="52CD9CED" w14:textId="77777777" w:rsidR="002949B4" w:rsidRDefault="00125358">
            <w:pPr>
              <w:spacing w:line="240" w:lineRule="auto"/>
            </w:pPr>
            <w:r>
              <w:t xml:space="preserve"> </w:t>
            </w:r>
          </w:p>
          <w:p w14:paraId="350A019F" w14:textId="77777777" w:rsidR="002949B4" w:rsidRDefault="00125358">
            <w:pPr>
              <w:spacing w:line="240" w:lineRule="auto"/>
            </w:pPr>
            <w:r>
              <w:t>Traditional spies</w:t>
            </w:r>
            <w:r>
              <w:t xml:space="preserve"> (governmental and industrial) are part of a well-resourced intelligence organization and are capable of very sophisticated clandestine operations. However, insiders such as employees or consultants acting as spies can be just as effective and damaging, ev</w:t>
            </w:r>
            <w:r>
              <w:t>en when their activities are largely opportunistic and not part of an overall campaign.</w:t>
            </w:r>
          </w:p>
        </w:tc>
      </w:tr>
      <w:tr w:rsidR="002949B4" w14:paraId="35E5E0C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D94A073" w14:textId="77777777" w:rsidR="002949B4" w:rsidRDefault="00125358">
            <w:pPr>
              <w:widowControl w:val="0"/>
            </w:pPr>
            <w:r>
              <w:rPr>
                <w:rFonts w:ascii="Consolas" w:eastAsia="Consolas" w:hAnsi="Consolas" w:cs="Consolas"/>
                <w:color w:val="38761D"/>
                <w:shd w:val="clear" w:color="auto" w:fill="D9EAD3"/>
              </w:rPr>
              <w:t>terrorist</w:t>
            </w:r>
          </w:p>
        </w:tc>
        <w:tc>
          <w:tcPr>
            <w:tcW w:w="0" w:type="auto"/>
            <w:tcBorders>
              <w:bottom w:val="single" w:sz="8" w:space="0" w:color="000000"/>
              <w:right w:val="single" w:sz="8" w:space="0" w:color="000000"/>
            </w:tcBorders>
            <w:tcMar>
              <w:top w:w="100" w:type="dxa"/>
              <w:left w:w="100" w:type="dxa"/>
              <w:bottom w:w="100" w:type="dxa"/>
              <w:right w:w="100" w:type="dxa"/>
            </w:tcMar>
          </w:tcPr>
          <w:p w14:paraId="39DC26C8" w14:textId="77777777" w:rsidR="002949B4" w:rsidRDefault="00125358">
            <w:pPr>
              <w:spacing w:line="240" w:lineRule="auto"/>
            </w:pPr>
            <w:r>
              <w:t>Uses extreme violence to advance a social or political agenda as well as monetary crimes to support its activities.</w:t>
            </w:r>
          </w:p>
          <w:p w14:paraId="4DC899AD" w14:textId="77777777" w:rsidR="002949B4" w:rsidRDefault="00125358">
            <w:pPr>
              <w:spacing w:line="240" w:lineRule="auto"/>
            </w:pPr>
            <w:r>
              <w:t xml:space="preserve"> </w:t>
            </w:r>
          </w:p>
          <w:p w14:paraId="23BC6594" w14:textId="77777777" w:rsidR="002949B4" w:rsidRDefault="00125358">
            <w:pPr>
              <w:spacing w:line="240" w:lineRule="auto"/>
            </w:pPr>
            <w:r>
              <w:t>In this context a terrorist refers to i</w:t>
            </w:r>
            <w:r>
              <w:t xml:space="preserve">ndividuals who target noncombatants with extreme violence to send a message of fear far beyond the actual events. They may act independently or as part of a terrorist organization. </w:t>
            </w:r>
          </w:p>
          <w:p w14:paraId="0D91AF8B" w14:textId="77777777" w:rsidR="002949B4" w:rsidRDefault="002949B4">
            <w:pPr>
              <w:spacing w:line="240" w:lineRule="auto"/>
            </w:pPr>
          </w:p>
          <w:p w14:paraId="290813A1" w14:textId="77777777" w:rsidR="002949B4" w:rsidRDefault="00125358">
            <w:pPr>
              <w:spacing w:line="240" w:lineRule="auto"/>
            </w:pPr>
            <w:r>
              <w:t>Terrorist organizations must typically raise much of their operating budg</w:t>
            </w:r>
            <w:r>
              <w:t>et through criminal activity, which often occurs online. Terrorists are also often adept at using and covertly manipulating social media for both recruitment and impact.</w:t>
            </w:r>
          </w:p>
        </w:tc>
      </w:tr>
      <w:tr w:rsidR="002949B4" w14:paraId="14F36B6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4EEE0618" w14:textId="77777777" w:rsidR="002949B4" w:rsidRDefault="00125358">
            <w:pPr>
              <w:widowControl w:val="0"/>
            </w:pPr>
            <w:r>
              <w:rPr>
                <w:rFonts w:ascii="Consolas" w:eastAsia="Consolas" w:hAnsi="Consolas" w:cs="Consolas"/>
                <w:color w:val="38761D"/>
                <w:shd w:val="clear" w:color="auto" w:fill="D9EAD3"/>
              </w:rPr>
              <w:t>thief</w:t>
            </w:r>
          </w:p>
        </w:tc>
        <w:tc>
          <w:tcPr>
            <w:tcW w:w="0" w:type="auto"/>
            <w:tcBorders>
              <w:bottom w:val="single" w:sz="8" w:space="0" w:color="000000"/>
              <w:right w:val="single" w:sz="8" w:space="0" w:color="000000"/>
            </w:tcBorders>
            <w:tcMar>
              <w:top w:w="100" w:type="dxa"/>
              <w:left w:w="100" w:type="dxa"/>
              <w:bottom w:w="100" w:type="dxa"/>
              <w:right w:w="100" w:type="dxa"/>
            </w:tcMar>
          </w:tcPr>
          <w:p w14:paraId="1C6C9698" w14:textId="77777777" w:rsidR="002949B4" w:rsidRDefault="00125358">
            <w:pPr>
              <w:spacing w:line="240" w:lineRule="auto"/>
            </w:pPr>
            <w:r>
              <w:t>Individual who steals items of value or otherwise extorts money for personal financial gain.</w:t>
            </w:r>
          </w:p>
          <w:p w14:paraId="0CDA10D3" w14:textId="77777777" w:rsidR="002949B4" w:rsidRDefault="00125358">
            <w:pPr>
              <w:spacing w:line="240" w:lineRule="auto"/>
            </w:pPr>
            <w:r>
              <w:t xml:space="preserve"> </w:t>
            </w:r>
          </w:p>
          <w:p w14:paraId="24C42CB2" w14:textId="77777777" w:rsidR="002949B4" w:rsidRDefault="00125358">
            <w:pPr>
              <w:spacing w:line="240" w:lineRule="auto"/>
            </w:pPr>
            <w:r>
              <w:rPr>
                <w:rFonts w:ascii="Consolas" w:eastAsia="Consolas" w:hAnsi="Consolas" w:cs="Consolas"/>
              </w:rPr>
              <w:t>A thief opportunistically attacks wherever it looks like there is easy profit to be made. Intellectual property, user accounts, credit card information, extortio</w:t>
            </w:r>
            <w:r>
              <w:rPr>
                <w:rFonts w:ascii="Consolas" w:eastAsia="Consolas" w:hAnsi="Consolas" w:cs="Consolas"/>
              </w:rPr>
              <w:t>n in the form of ransomware are common avenues.  A thief as defined here refers to those acting individually or in very small or informal groups. For sophisticated, organized criminal activity, see the crime syndicate descriptor.</w:t>
            </w:r>
          </w:p>
        </w:tc>
      </w:tr>
    </w:tbl>
    <w:p w14:paraId="596D085E" w14:textId="77777777" w:rsidR="002949B4" w:rsidRDefault="002949B4"/>
    <w:p w14:paraId="46E6DAD6" w14:textId="77777777" w:rsidR="002949B4" w:rsidRDefault="00125358">
      <w:pPr>
        <w:pStyle w:val="Heading2"/>
        <w:contextualSpacing w:val="0"/>
      </w:pPr>
      <w:bookmarkStart w:id="110" w:name="h.u6befh8d18r" w:colFirst="0" w:colLast="0"/>
      <w:bookmarkEnd w:id="110"/>
      <w:r>
        <w:rPr>
          <w:rFonts w:ascii="Consolas" w:eastAsia="Consolas" w:hAnsi="Consolas" w:cs="Consolas"/>
        </w:rPr>
        <w:t>​</w:t>
      </w:r>
      <w:r>
        <w:rPr>
          <w:rFonts w:ascii="Consolas" w:eastAsia="Consolas" w:hAnsi="Consolas" w:cs="Consolas"/>
        </w:rPr>
        <w:t>13.13.​ Threat Actor Ro</w:t>
      </w:r>
      <w:r>
        <w:rPr>
          <w:rFonts w:ascii="Consolas" w:eastAsia="Consolas" w:hAnsi="Consolas" w:cs="Consolas"/>
        </w:rPr>
        <w:t>le</w:t>
      </w:r>
    </w:p>
    <w:p w14:paraId="216611AB"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threat-actor-role-ov</w:t>
      </w:r>
    </w:p>
    <w:p w14:paraId="63C0A35D" w14:textId="77777777" w:rsidR="002949B4" w:rsidRDefault="002949B4"/>
    <w:p w14:paraId="7048033E" w14:textId="77777777" w:rsidR="002949B4" w:rsidRDefault="00125358">
      <w:pPr>
        <w:spacing w:line="331" w:lineRule="auto"/>
      </w:pPr>
      <w:r>
        <w:t>This vocabulary is currently used in the following SDO(s):</w:t>
      </w:r>
    </w:p>
    <w:p w14:paraId="15B16746" w14:textId="77777777" w:rsidR="002949B4" w:rsidRDefault="00125358">
      <w:pPr>
        <w:numPr>
          <w:ilvl w:val="0"/>
          <w:numId w:val="13"/>
        </w:numPr>
        <w:spacing w:line="331" w:lineRule="auto"/>
        <w:ind w:hanging="360"/>
        <w:contextualSpacing/>
      </w:pPr>
      <w:r>
        <w:t>Threat Actor</w:t>
      </w:r>
    </w:p>
    <w:p w14:paraId="51D3A4BF" w14:textId="77777777" w:rsidR="002949B4" w:rsidRDefault="002949B4"/>
    <w:p w14:paraId="3F6415B1" w14:textId="77777777" w:rsidR="002949B4" w:rsidRDefault="00125358">
      <w:r>
        <w:t>Threat actor roles is an open vocabulary that is used to describe the different roles that a threat actor can play. For example, some threat actors author malware or operate botnets while other actors actually carry out attacks directly.</w:t>
      </w:r>
    </w:p>
    <w:p w14:paraId="7DA10D20" w14:textId="77777777" w:rsidR="002949B4" w:rsidRDefault="002949B4"/>
    <w:p w14:paraId="26817F0F" w14:textId="77777777" w:rsidR="002949B4" w:rsidRDefault="00125358">
      <w:r>
        <w:rPr>
          <w:rFonts w:ascii="Consolas" w:eastAsia="Consolas" w:hAnsi="Consolas" w:cs="Consolas"/>
        </w:rPr>
        <w:t>Threat actor roles are not mutually exclusive. For example, an actor can be both a financial backer for attacks and also direct attacks.</w:t>
      </w:r>
    </w:p>
    <w:p w14:paraId="50F434CB" w14:textId="77777777" w:rsidR="002949B4" w:rsidRDefault="002949B4"/>
    <w:tbl>
      <w:tblPr>
        <w:tblStyle w:val="afb"/>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2949B4" w14:paraId="193AE4C6"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39A417D"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FCF27EA" w14:textId="77777777" w:rsidR="002949B4" w:rsidRDefault="002949B4">
            <w:pPr>
              <w:spacing w:line="288" w:lineRule="auto"/>
            </w:pPr>
          </w:p>
        </w:tc>
      </w:tr>
      <w:tr w:rsidR="002949B4" w14:paraId="2817FADF" w14:textId="77777777">
        <w:trPr>
          <w:trHeight w:val="42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3672C37" w14:textId="77777777" w:rsidR="002949B4" w:rsidRDefault="00125358">
            <w:pPr>
              <w:spacing w:line="240" w:lineRule="auto"/>
            </w:pPr>
            <w:r>
              <w:rPr>
                <w:rFonts w:ascii="Consolas" w:eastAsia="Consolas" w:hAnsi="Consolas" w:cs="Consolas"/>
                <w:color w:val="38761D"/>
                <w:shd w:val="clear" w:color="auto" w:fill="D9EAD3"/>
              </w:rPr>
              <w:t>agent</w:t>
            </w:r>
            <w:r>
              <w:rPr>
                <w:rFonts w:ascii="Consolas" w:eastAsia="Consolas" w:hAnsi="Consolas" w:cs="Consolas"/>
              </w:rPr>
              <w:t xml:space="preserve">, </w:t>
            </w:r>
            <w:r>
              <w:rPr>
                <w:rFonts w:ascii="Consolas" w:eastAsia="Consolas" w:hAnsi="Consolas" w:cs="Consolas"/>
                <w:color w:val="38761D"/>
                <w:shd w:val="clear" w:color="auto" w:fill="D9EAD3"/>
              </w:rPr>
              <w:t>director</w:t>
            </w:r>
            <w:r>
              <w:rPr>
                <w:rFonts w:ascii="Consolas" w:eastAsia="Consolas" w:hAnsi="Consolas" w:cs="Consolas"/>
              </w:rPr>
              <w:t xml:space="preserve">, </w:t>
            </w:r>
            <w:r>
              <w:rPr>
                <w:rFonts w:ascii="Consolas" w:eastAsia="Consolas" w:hAnsi="Consolas" w:cs="Consolas"/>
                <w:color w:val="38761D"/>
                <w:shd w:val="clear" w:color="auto" w:fill="D9EAD3"/>
              </w:rPr>
              <w:t>sponsor</w:t>
            </w:r>
            <w:r>
              <w:rPr>
                <w:rFonts w:ascii="Consolas" w:eastAsia="Consolas" w:hAnsi="Consolas" w:cs="Consolas"/>
              </w:rPr>
              <w:t xml:space="preserve">, </w:t>
            </w:r>
            <w:r>
              <w:rPr>
                <w:rFonts w:ascii="Consolas" w:eastAsia="Consolas" w:hAnsi="Consolas" w:cs="Consolas"/>
                <w:color w:val="38761D"/>
                <w:shd w:val="clear" w:color="auto" w:fill="D9EAD3"/>
              </w:rPr>
              <w:t>infrastructure-operator</w:t>
            </w:r>
            <w:r>
              <w:rPr>
                <w:rFonts w:ascii="Consolas" w:eastAsia="Consolas" w:hAnsi="Consolas" w:cs="Consolas"/>
              </w:rPr>
              <w:t xml:space="preserve">, </w:t>
            </w:r>
            <w:r>
              <w:rPr>
                <w:rFonts w:ascii="Consolas" w:eastAsia="Consolas" w:hAnsi="Consolas" w:cs="Consolas"/>
                <w:color w:val="38761D"/>
                <w:shd w:val="clear" w:color="auto" w:fill="D9EAD3"/>
              </w:rPr>
              <w:t>malware-author</w:t>
            </w:r>
            <w:r>
              <w:rPr>
                <w:rFonts w:ascii="Consolas" w:eastAsia="Consolas" w:hAnsi="Consolas" w:cs="Consolas"/>
              </w:rPr>
              <w:t xml:space="preserve">, </w:t>
            </w:r>
            <w:r>
              <w:rPr>
                <w:rFonts w:ascii="Consolas" w:eastAsia="Consolas" w:hAnsi="Consolas" w:cs="Consolas"/>
                <w:color w:val="38761D"/>
                <w:shd w:val="clear" w:color="auto" w:fill="D9EAD3"/>
              </w:rPr>
              <w:t>perpetrator</w:t>
            </w:r>
          </w:p>
        </w:tc>
      </w:tr>
      <w:tr w:rsidR="002949B4" w14:paraId="51F35B2E" w14:textId="77777777">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AFFFC07"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974692B" w14:textId="77777777" w:rsidR="002949B4" w:rsidRDefault="00125358">
            <w:pPr>
              <w:spacing w:line="288" w:lineRule="auto"/>
            </w:pPr>
            <w:r>
              <w:rPr>
                <w:b/>
                <w:color w:val="FFFFFF"/>
                <w:shd w:val="clear" w:color="auto" w:fill="073763"/>
              </w:rPr>
              <w:t>Description</w:t>
            </w:r>
          </w:p>
        </w:tc>
      </w:tr>
      <w:tr w:rsidR="002949B4" w14:paraId="3063A465"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FFDD544" w14:textId="77777777" w:rsidR="002949B4" w:rsidRDefault="00125358">
            <w:pPr>
              <w:widowControl w:val="0"/>
            </w:pPr>
            <w:r>
              <w:rPr>
                <w:rFonts w:ascii="Consolas" w:eastAsia="Consolas" w:hAnsi="Consolas" w:cs="Consolas"/>
                <w:color w:val="38761D"/>
                <w:shd w:val="clear" w:color="auto" w:fill="D9EAD3"/>
              </w:rPr>
              <w:t>agent</w:t>
            </w:r>
          </w:p>
        </w:tc>
        <w:tc>
          <w:tcPr>
            <w:tcW w:w="0" w:type="auto"/>
            <w:tcBorders>
              <w:bottom w:val="single" w:sz="8" w:space="0" w:color="000000"/>
              <w:right w:val="single" w:sz="8" w:space="0" w:color="000000"/>
            </w:tcBorders>
            <w:tcMar>
              <w:top w:w="100" w:type="dxa"/>
              <w:left w:w="100" w:type="dxa"/>
              <w:bottom w:w="100" w:type="dxa"/>
              <w:right w:w="100" w:type="dxa"/>
            </w:tcMar>
          </w:tcPr>
          <w:p w14:paraId="47EB7E93" w14:textId="77777777" w:rsidR="002949B4" w:rsidRDefault="00125358">
            <w:pPr>
              <w:spacing w:line="240" w:lineRule="auto"/>
            </w:pPr>
            <w:r>
              <w:t>A threat actor acting as an independent agent.</w:t>
            </w:r>
          </w:p>
        </w:tc>
      </w:tr>
      <w:tr w:rsidR="002949B4" w14:paraId="658E082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9A68C1B" w14:textId="77777777" w:rsidR="002949B4" w:rsidRDefault="00125358">
            <w:pPr>
              <w:widowControl w:val="0"/>
            </w:pPr>
            <w:r>
              <w:rPr>
                <w:rFonts w:ascii="Consolas" w:eastAsia="Consolas" w:hAnsi="Consolas" w:cs="Consolas"/>
                <w:color w:val="38761D"/>
                <w:shd w:val="clear" w:color="auto" w:fill="D9EAD3"/>
              </w:rPr>
              <w:t>director</w:t>
            </w:r>
          </w:p>
        </w:tc>
        <w:tc>
          <w:tcPr>
            <w:tcW w:w="0" w:type="auto"/>
            <w:tcBorders>
              <w:bottom w:val="single" w:sz="8" w:space="0" w:color="000000"/>
              <w:right w:val="single" w:sz="8" w:space="0" w:color="000000"/>
            </w:tcBorders>
            <w:tcMar>
              <w:top w:w="100" w:type="dxa"/>
              <w:left w:w="100" w:type="dxa"/>
              <w:bottom w:w="100" w:type="dxa"/>
              <w:right w:w="100" w:type="dxa"/>
            </w:tcMar>
          </w:tcPr>
          <w:p w14:paraId="0559EAB6" w14:textId="77777777" w:rsidR="002949B4" w:rsidRDefault="00125358">
            <w:pPr>
              <w:spacing w:line="240" w:lineRule="auto"/>
            </w:pPr>
            <w:r>
              <w:t>The threat actor who directs the activities, goals, and objectives of the malicious activities.</w:t>
            </w:r>
          </w:p>
        </w:tc>
      </w:tr>
      <w:tr w:rsidR="002949B4" w14:paraId="66DE87A2"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14DCB22B" w14:textId="77777777" w:rsidR="002949B4" w:rsidRDefault="00125358">
            <w:pPr>
              <w:widowControl w:val="0"/>
            </w:pPr>
            <w:r>
              <w:rPr>
                <w:rFonts w:ascii="Consolas" w:eastAsia="Consolas" w:hAnsi="Consolas" w:cs="Consolas"/>
                <w:color w:val="38761D"/>
                <w:shd w:val="clear" w:color="auto" w:fill="D9EAD3"/>
              </w:rPr>
              <w:t>sponsor</w:t>
            </w:r>
          </w:p>
        </w:tc>
        <w:tc>
          <w:tcPr>
            <w:tcW w:w="0" w:type="auto"/>
            <w:tcBorders>
              <w:bottom w:val="single" w:sz="8" w:space="0" w:color="000000"/>
              <w:right w:val="single" w:sz="8" w:space="0" w:color="000000"/>
            </w:tcBorders>
            <w:tcMar>
              <w:top w:w="100" w:type="dxa"/>
              <w:left w:w="100" w:type="dxa"/>
              <w:bottom w:w="100" w:type="dxa"/>
              <w:right w:w="100" w:type="dxa"/>
            </w:tcMar>
          </w:tcPr>
          <w:p w14:paraId="71ABCCD9" w14:textId="77777777" w:rsidR="002949B4" w:rsidRDefault="00125358">
            <w:pPr>
              <w:spacing w:line="240" w:lineRule="auto"/>
            </w:pPr>
            <w:r>
              <w:t>The threat actor who funds the malicious activities.</w:t>
            </w:r>
          </w:p>
        </w:tc>
      </w:tr>
      <w:tr w:rsidR="002949B4" w14:paraId="0EB2340B"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20633C9" w14:textId="77777777" w:rsidR="002949B4" w:rsidRDefault="00125358">
            <w:pPr>
              <w:widowControl w:val="0"/>
            </w:pPr>
            <w:r>
              <w:rPr>
                <w:rFonts w:ascii="Consolas" w:eastAsia="Consolas" w:hAnsi="Consolas" w:cs="Consolas"/>
                <w:color w:val="38761D"/>
                <w:shd w:val="clear" w:color="auto" w:fill="D9EAD3"/>
              </w:rPr>
              <w:t>infrastructure-operator</w:t>
            </w:r>
          </w:p>
        </w:tc>
        <w:tc>
          <w:tcPr>
            <w:tcW w:w="0" w:type="auto"/>
            <w:tcBorders>
              <w:bottom w:val="single" w:sz="8" w:space="0" w:color="000000"/>
              <w:right w:val="single" w:sz="8" w:space="0" w:color="000000"/>
            </w:tcBorders>
            <w:tcMar>
              <w:top w:w="100" w:type="dxa"/>
              <w:left w:w="100" w:type="dxa"/>
              <w:bottom w:w="100" w:type="dxa"/>
              <w:right w:w="100" w:type="dxa"/>
            </w:tcMar>
          </w:tcPr>
          <w:p w14:paraId="42FD6901" w14:textId="77777777" w:rsidR="002949B4" w:rsidRDefault="00125358">
            <w:pPr>
              <w:spacing w:line="240" w:lineRule="auto"/>
            </w:pPr>
            <w:r>
              <w:t>The threat actor who provides and supports the attack infrastructure that is used to deliver the attack (botnet providers, cloud services, etc.).</w:t>
            </w:r>
          </w:p>
        </w:tc>
      </w:tr>
      <w:tr w:rsidR="002949B4" w14:paraId="320B9A33"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5834AF5" w14:textId="77777777" w:rsidR="002949B4" w:rsidRDefault="00125358">
            <w:pPr>
              <w:widowControl w:val="0"/>
            </w:pPr>
            <w:r>
              <w:rPr>
                <w:rFonts w:ascii="Consolas" w:eastAsia="Consolas" w:hAnsi="Consolas" w:cs="Consolas"/>
                <w:color w:val="38761D"/>
                <w:shd w:val="clear" w:color="auto" w:fill="D9EAD3"/>
              </w:rPr>
              <w:t>malware-author</w:t>
            </w:r>
          </w:p>
        </w:tc>
        <w:tc>
          <w:tcPr>
            <w:tcW w:w="0" w:type="auto"/>
            <w:tcBorders>
              <w:bottom w:val="single" w:sz="8" w:space="0" w:color="000000"/>
              <w:right w:val="single" w:sz="8" w:space="0" w:color="000000"/>
            </w:tcBorders>
            <w:tcMar>
              <w:top w:w="100" w:type="dxa"/>
              <w:left w:w="100" w:type="dxa"/>
              <w:bottom w:w="100" w:type="dxa"/>
              <w:right w:w="100" w:type="dxa"/>
            </w:tcMar>
          </w:tcPr>
          <w:p w14:paraId="78DF8559" w14:textId="77777777" w:rsidR="002949B4" w:rsidRDefault="00125358">
            <w:pPr>
              <w:spacing w:line="240" w:lineRule="auto"/>
            </w:pPr>
            <w:r>
              <w:t>The threat actor who authors malware or other malicious tools.</w:t>
            </w:r>
          </w:p>
        </w:tc>
      </w:tr>
      <w:tr w:rsidR="002949B4" w14:paraId="106C2F1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2275B8A" w14:textId="77777777" w:rsidR="002949B4" w:rsidRDefault="00125358">
            <w:pPr>
              <w:widowControl w:val="0"/>
            </w:pPr>
            <w:commentRangeStart w:id="111"/>
            <w:r>
              <w:rPr>
                <w:rFonts w:ascii="Consolas" w:eastAsia="Consolas" w:hAnsi="Consolas" w:cs="Consolas"/>
                <w:color w:val="38761D"/>
                <w:shd w:val="clear" w:color="auto" w:fill="D9EAD3"/>
              </w:rPr>
              <w:t>perpet</w:t>
            </w:r>
            <w:r>
              <w:rPr>
                <w:rFonts w:ascii="Consolas" w:eastAsia="Consolas" w:hAnsi="Consolas" w:cs="Consolas"/>
                <w:color w:val="38761D"/>
                <w:shd w:val="clear" w:color="auto" w:fill="D9EAD3"/>
              </w:rPr>
              <w:t>rator</w:t>
            </w:r>
            <w:commentRangeEnd w:id="111"/>
            <w:r>
              <w:commentReference w:id="111"/>
            </w:r>
          </w:p>
        </w:tc>
        <w:tc>
          <w:tcPr>
            <w:tcW w:w="0" w:type="auto"/>
            <w:tcBorders>
              <w:bottom w:val="single" w:sz="8" w:space="0" w:color="000000"/>
              <w:right w:val="single" w:sz="8" w:space="0" w:color="000000"/>
            </w:tcBorders>
            <w:tcMar>
              <w:top w:w="100" w:type="dxa"/>
              <w:left w:w="100" w:type="dxa"/>
              <w:bottom w:w="100" w:type="dxa"/>
              <w:right w:w="100" w:type="dxa"/>
            </w:tcMar>
          </w:tcPr>
          <w:p w14:paraId="3AEF7BC6" w14:textId="77777777" w:rsidR="002949B4" w:rsidRDefault="00125358">
            <w:pPr>
              <w:spacing w:line="240" w:lineRule="auto"/>
            </w:pPr>
            <w:r>
              <w:rPr>
                <w:rFonts w:ascii="Consolas" w:eastAsia="Consolas" w:hAnsi="Consolas" w:cs="Consolas"/>
              </w:rPr>
              <w:t>Threat actor executes attacks.</w:t>
            </w:r>
          </w:p>
        </w:tc>
      </w:tr>
    </w:tbl>
    <w:p w14:paraId="2156DC12" w14:textId="77777777" w:rsidR="002949B4" w:rsidRDefault="002949B4"/>
    <w:p w14:paraId="1C457529" w14:textId="77777777" w:rsidR="002949B4" w:rsidRDefault="00125358">
      <w:pPr>
        <w:pStyle w:val="Heading2"/>
        <w:contextualSpacing w:val="0"/>
      </w:pPr>
      <w:bookmarkStart w:id="112" w:name="h.cozm95emj8qk" w:colFirst="0" w:colLast="0"/>
      <w:bookmarkEnd w:id="112"/>
      <w:r>
        <w:rPr>
          <w:rFonts w:ascii="Consolas" w:eastAsia="Consolas" w:hAnsi="Consolas" w:cs="Consolas"/>
        </w:rPr>
        <w:t>​</w:t>
      </w:r>
      <w:r>
        <w:rPr>
          <w:rFonts w:ascii="Consolas" w:eastAsia="Consolas" w:hAnsi="Consolas" w:cs="Consolas"/>
        </w:rPr>
        <w:t>13.14.​ Tool Label</w:t>
      </w:r>
    </w:p>
    <w:p w14:paraId="2FAC5879" w14:textId="77777777" w:rsidR="002949B4" w:rsidRDefault="00125358">
      <w:pPr>
        <w:spacing w:line="331" w:lineRule="auto"/>
      </w:pPr>
      <w:r>
        <w:rPr>
          <w:rFonts w:ascii="Consolas" w:eastAsia="Consolas" w:hAnsi="Consolas" w:cs="Consolas"/>
          <w:b/>
        </w:rPr>
        <w:t>Type Name:</w:t>
      </w:r>
      <w:r>
        <w:rPr>
          <w:rFonts w:ascii="Consolas" w:eastAsia="Consolas" w:hAnsi="Consolas" w:cs="Consolas"/>
        </w:rPr>
        <w:t xml:space="preserve"> </w:t>
      </w:r>
      <w:r>
        <w:rPr>
          <w:rFonts w:ascii="Consolas" w:eastAsia="Consolas" w:hAnsi="Consolas" w:cs="Consolas"/>
          <w:color w:val="C7254E"/>
          <w:shd w:val="clear" w:color="auto" w:fill="F9F2F4"/>
        </w:rPr>
        <w:t>tool-label-ov</w:t>
      </w:r>
    </w:p>
    <w:p w14:paraId="01CAE4BD" w14:textId="77777777" w:rsidR="002949B4" w:rsidRDefault="002949B4">
      <w:pPr>
        <w:spacing w:line="331" w:lineRule="auto"/>
      </w:pPr>
    </w:p>
    <w:p w14:paraId="5FB5E4C6" w14:textId="77777777" w:rsidR="002949B4" w:rsidRDefault="00125358">
      <w:pPr>
        <w:spacing w:line="331" w:lineRule="auto"/>
      </w:pPr>
      <w:r>
        <w:t>This vocabulary is currently used in the following SDO(s):</w:t>
      </w:r>
    </w:p>
    <w:p w14:paraId="60167006" w14:textId="77777777" w:rsidR="002949B4" w:rsidRDefault="00125358">
      <w:pPr>
        <w:numPr>
          <w:ilvl w:val="0"/>
          <w:numId w:val="13"/>
        </w:numPr>
        <w:spacing w:line="331" w:lineRule="auto"/>
        <w:ind w:hanging="360"/>
        <w:contextualSpacing/>
      </w:pPr>
      <w:r>
        <w:t>Tool</w:t>
      </w:r>
    </w:p>
    <w:p w14:paraId="57D47CD5" w14:textId="77777777" w:rsidR="002949B4" w:rsidRDefault="002949B4"/>
    <w:p w14:paraId="0DC5CB60" w14:textId="77777777" w:rsidR="002949B4" w:rsidRDefault="00125358">
      <w:r>
        <w:t>Tool labels describe the categories of tools that can be used to perform attacks.</w:t>
      </w:r>
    </w:p>
    <w:p w14:paraId="7817ED1A" w14:textId="77777777" w:rsidR="002949B4" w:rsidRDefault="002949B4"/>
    <w:tbl>
      <w:tblPr>
        <w:tblStyle w:val="afc"/>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6195"/>
      </w:tblGrid>
      <w:tr w:rsidR="002949B4" w14:paraId="7402E681" w14:textId="77777777">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8EFE65F" w14:textId="77777777" w:rsidR="002949B4" w:rsidRDefault="00125358">
            <w:pPr>
              <w:spacing w:line="288" w:lineRule="auto"/>
            </w:pPr>
            <w:r>
              <w:rPr>
                <w:b/>
                <w:color w:val="FFFFFF"/>
                <w:shd w:val="clear" w:color="auto" w:fill="073763"/>
              </w:rPr>
              <w:t>Vocabulary Summary</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665A1F4" w14:textId="77777777" w:rsidR="002949B4" w:rsidRDefault="002949B4">
            <w:pPr>
              <w:spacing w:line="288" w:lineRule="auto"/>
            </w:pPr>
          </w:p>
        </w:tc>
      </w:tr>
      <w:tr w:rsidR="002949B4" w14:paraId="1333BAF3" w14:textId="77777777">
        <w:trPr>
          <w:trHeight w:val="540"/>
        </w:trPr>
        <w:tc>
          <w:tcPr>
            <w:tcW w:w="0" w:type="auto"/>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E51CD0A" w14:textId="77777777" w:rsidR="002949B4" w:rsidRDefault="00125358">
            <w:pPr>
              <w:spacing w:line="240" w:lineRule="auto"/>
            </w:pPr>
            <w:r>
              <w:rPr>
                <w:rFonts w:ascii="Consolas" w:eastAsia="Consolas" w:hAnsi="Consolas" w:cs="Consolas"/>
                <w:color w:val="38761D"/>
                <w:shd w:val="clear" w:color="auto" w:fill="D9EAD3"/>
              </w:rPr>
              <w:t>denial-of-service</w:t>
            </w:r>
            <w:r>
              <w:rPr>
                <w:rFonts w:ascii="Consolas" w:eastAsia="Consolas" w:hAnsi="Consolas" w:cs="Consolas"/>
              </w:rPr>
              <w:t xml:space="preserve">, </w:t>
            </w:r>
            <w:r>
              <w:rPr>
                <w:rFonts w:ascii="Consolas" w:eastAsia="Consolas" w:hAnsi="Consolas" w:cs="Consolas"/>
                <w:color w:val="38761D"/>
                <w:shd w:val="clear" w:color="auto" w:fill="D9EAD3"/>
              </w:rPr>
              <w:t>exploitation</w:t>
            </w:r>
            <w:r>
              <w:rPr>
                <w:rFonts w:ascii="Consolas" w:eastAsia="Consolas" w:hAnsi="Consolas" w:cs="Consolas"/>
              </w:rPr>
              <w:t xml:space="preserve">, </w:t>
            </w:r>
            <w:r>
              <w:rPr>
                <w:rFonts w:ascii="Consolas" w:eastAsia="Consolas" w:hAnsi="Consolas" w:cs="Consolas"/>
                <w:color w:val="38761D"/>
                <w:shd w:val="clear" w:color="auto" w:fill="D9EAD3"/>
              </w:rPr>
              <w:t>network-capture</w:t>
            </w:r>
            <w:r>
              <w:rPr>
                <w:rFonts w:ascii="Consolas" w:eastAsia="Consolas" w:hAnsi="Consolas" w:cs="Consolas"/>
              </w:rPr>
              <w:t xml:space="preserve">, </w:t>
            </w:r>
            <w:r>
              <w:rPr>
                <w:rFonts w:ascii="Consolas" w:eastAsia="Consolas" w:hAnsi="Consolas" w:cs="Consolas"/>
                <w:color w:val="38761D"/>
                <w:shd w:val="clear" w:color="auto" w:fill="D9EAD3"/>
              </w:rPr>
              <w:t>password-cracking</w:t>
            </w:r>
            <w:r>
              <w:rPr>
                <w:rFonts w:ascii="Consolas" w:eastAsia="Consolas" w:hAnsi="Consolas" w:cs="Consolas"/>
              </w:rPr>
              <w:t xml:space="preserve">, </w:t>
            </w:r>
            <w:r>
              <w:rPr>
                <w:rFonts w:ascii="Consolas" w:eastAsia="Consolas" w:hAnsi="Consolas" w:cs="Consolas"/>
                <w:color w:val="38761D"/>
                <w:shd w:val="clear" w:color="auto" w:fill="D9EAD3"/>
              </w:rPr>
              <w:t>remote-access</w:t>
            </w:r>
            <w:r>
              <w:rPr>
                <w:rFonts w:ascii="Consolas" w:eastAsia="Consolas" w:hAnsi="Consolas" w:cs="Consolas"/>
              </w:rPr>
              <w:t xml:space="preserve">, </w:t>
            </w:r>
            <w:r>
              <w:rPr>
                <w:rFonts w:ascii="Consolas" w:eastAsia="Consolas" w:hAnsi="Consolas" w:cs="Consolas"/>
                <w:color w:val="38761D"/>
                <w:shd w:val="clear" w:color="auto" w:fill="D9EAD3"/>
              </w:rPr>
              <w:t>vulnerability-scanning</w:t>
            </w:r>
          </w:p>
        </w:tc>
      </w:tr>
      <w:tr w:rsidR="002949B4" w14:paraId="4CBF804B" w14:textId="77777777">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297A63D" w14:textId="77777777" w:rsidR="002949B4" w:rsidRDefault="00125358">
            <w:pPr>
              <w:spacing w:line="288" w:lineRule="auto"/>
            </w:pPr>
            <w:r>
              <w:rPr>
                <w:b/>
                <w:color w:val="FFFFFF"/>
                <w:shd w:val="clear" w:color="auto" w:fill="073763"/>
              </w:rPr>
              <w:t>Vocabulary Value</w:t>
            </w:r>
          </w:p>
        </w:tc>
        <w:tc>
          <w:tcPr>
            <w:tcW w:w="0" w:type="auto"/>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ED14135" w14:textId="77777777" w:rsidR="002949B4" w:rsidRDefault="00125358">
            <w:pPr>
              <w:spacing w:line="288" w:lineRule="auto"/>
            </w:pPr>
            <w:commentRangeStart w:id="113"/>
            <w:r>
              <w:rPr>
                <w:rFonts w:ascii="Consolas" w:eastAsia="Consolas" w:hAnsi="Consolas" w:cs="Consolas"/>
                <w:b/>
                <w:color w:val="FFFFFF"/>
                <w:shd w:val="clear" w:color="auto" w:fill="073763"/>
              </w:rPr>
              <w:t>Description</w:t>
            </w:r>
            <w:commentRangeEnd w:id="113"/>
            <w:r>
              <w:commentReference w:id="113"/>
            </w:r>
          </w:p>
        </w:tc>
      </w:tr>
      <w:tr w:rsidR="002949B4" w14:paraId="744E358F"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69A9A89E" w14:textId="77777777" w:rsidR="002949B4" w:rsidRDefault="00125358">
            <w:pPr>
              <w:widowControl w:val="0"/>
            </w:pPr>
            <w:r>
              <w:rPr>
                <w:rFonts w:ascii="Consolas" w:eastAsia="Consolas" w:hAnsi="Consolas" w:cs="Consolas"/>
                <w:color w:val="38761D"/>
                <w:shd w:val="clear" w:color="auto" w:fill="D9EAD3"/>
              </w:rPr>
              <w:t>denial-of-service</w:t>
            </w:r>
          </w:p>
        </w:tc>
        <w:tc>
          <w:tcPr>
            <w:tcW w:w="0" w:type="auto"/>
            <w:tcBorders>
              <w:bottom w:val="single" w:sz="8" w:space="0" w:color="000000"/>
              <w:right w:val="single" w:sz="8" w:space="0" w:color="000000"/>
            </w:tcBorders>
            <w:tcMar>
              <w:top w:w="100" w:type="dxa"/>
              <w:left w:w="100" w:type="dxa"/>
              <w:bottom w:w="100" w:type="dxa"/>
              <w:right w:w="100" w:type="dxa"/>
            </w:tcMar>
          </w:tcPr>
          <w:p w14:paraId="2CB69A67" w14:textId="77777777" w:rsidR="002949B4" w:rsidRDefault="00125358">
            <w:pPr>
              <w:widowControl w:val="0"/>
            </w:pPr>
            <w:r>
              <w:t>A tool used to perform denial of service attacks or distributed denial of service attacks, such as Low Orbit Ion Cannon (LOIC) and DHCPig.</w:t>
            </w:r>
          </w:p>
        </w:tc>
      </w:tr>
      <w:tr w:rsidR="002949B4" w14:paraId="2EC3E44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769AE79" w14:textId="77777777" w:rsidR="002949B4" w:rsidRDefault="00125358">
            <w:pPr>
              <w:widowControl w:val="0"/>
            </w:pPr>
            <w:r>
              <w:rPr>
                <w:rFonts w:ascii="Consolas" w:eastAsia="Consolas" w:hAnsi="Consolas" w:cs="Consolas"/>
                <w:color w:val="38761D"/>
                <w:shd w:val="clear" w:color="auto" w:fill="D9EAD3"/>
              </w:rPr>
              <w:t>exploitation</w:t>
            </w:r>
          </w:p>
        </w:tc>
        <w:tc>
          <w:tcPr>
            <w:tcW w:w="0" w:type="auto"/>
            <w:tcBorders>
              <w:bottom w:val="single" w:sz="8" w:space="0" w:color="000000"/>
              <w:right w:val="single" w:sz="8" w:space="0" w:color="000000"/>
            </w:tcBorders>
            <w:tcMar>
              <w:top w:w="100" w:type="dxa"/>
              <w:left w:w="100" w:type="dxa"/>
              <w:bottom w:w="100" w:type="dxa"/>
              <w:right w:w="100" w:type="dxa"/>
            </w:tcMar>
          </w:tcPr>
          <w:p w14:paraId="2C575E28" w14:textId="77777777" w:rsidR="002949B4" w:rsidRDefault="00125358">
            <w:pPr>
              <w:widowControl w:val="0"/>
            </w:pPr>
            <w:r>
              <w:t>A tool used to exploit software and systems, such as sqlmap and Metasploit.</w:t>
            </w:r>
          </w:p>
        </w:tc>
      </w:tr>
      <w:tr w:rsidR="002949B4" w14:paraId="7F4B64E4"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2C1A0131" w14:textId="77777777" w:rsidR="002949B4" w:rsidRDefault="00125358">
            <w:pPr>
              <w:widowControl w:val="0"/>
            </w:pPr>
            <w:r>
              <w:rPr>
                <w:rFonts w:ascii="Consolas" w:eastAsia="Consolas" w:hAnsi="Consolas" w:cs="Consolas"/>
                <w:color w:val="38761D"/>
                <w:shd w:val="clear" w:color="auto" w:fill="D9EAD3"/>
              </w:rPr>
              <w:t>network-capture</w:t>
            </w:r>
          </w:p>
        </w:tc>
        <w:tc>
          <w:tcPr>
            <w:tcW w:w="0" w:type="auto"/>
            <w:tcBorders>
              <w:bottom w:val="single" w:sz="8" w:space="0" w:color="000000"/>
              <w:right w:val="single" w:sz="8" w:space="0" w:color="000000"/>
            </w:tcBorders>
            <w:tcMar>
              <w:top w:w="100" w:type="dxa"/>
              <w:left w:w="100" w:type="dxa"/>
              <w:bottom w:w="100" w:type="dxa"/>
              <w:right w:w="100" w:type="dxa"/>
            </w:tcMar>
          </w:tcPr>
          <w:p w14:paraId="7CAC7682" w14:textId="77777777" w:rsidR="002949B4" w:rsidRDefault="00125358">
            <w:pPr>
              <w:widowControl w:val="0"/>
            </w:pPr>
            <w:r>
              <w:t>Tools used to capture network traffic, such as Wireshark and Kismet.</w:t>
            </w:r>
          </w:p>
        </w:tc>
      </w:tr>
      <w:tr w:rsidR="002949B4" w14:paraId="06CCB9A5"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A6A6ED9" w14:textId="77777777" w:rsidR="002949B4" w:rsidRDefault="00125358">
            <w:pPr>
              <w:widowControl w:val="0"/>
            </w:pPr>
            <w:r>
              <w:rPr>
                <w:rFonts w:ascii="Consolas" w:eastAsia="Consolas" w:hAnsi="Consolas" w:cs="Consolas"/>
                <w:color w:val="38761D"/>
                <w:shd w:val="clear" w:color="auto" w:fill="D9EAD3"/>
              </w:rPr>
              <w:t>password-cracking</w:t>
            </w:r>
          </w:p>
        </w:tc>
        <w:tc>
          <w:tcPr>
            <w:tcW w:w="0" w:type="auto"/>
            <w:tcBorders>
              <w:bottom w:val="single" w:sz="8" w:space="0" w:color="000000"/>
              <w:right w:val="single" w:sz="8" w:space="0" w:color="000000"/>
            </w:tcBorders>
            <w:tcMar>
              <w:top w:w="100" w:type="dxa"/>
              <w:left w:w="100" w:type="dxa"/>
              <w:bottom w:w="100" w:type="dxa"/>
              <w:right w:w="100" w:type="dxa"/>
            </w:tcMar>
          </w:tcPr>
          <w:p w14:paraId="302B4397" w14:textId="77777777" w:rsidR="002949B4" w:rsidRDefault="00125358">
            <w:pPr>
              <w:widowControl w:val="0"/>
            </w:pPr>
            <w:commentRangeStart w:id="114"/>
            <w:r>
              <w:rPr>
                <w:rFonts w:ascii="Consolas" w:eastAsia="Consolas" w:hAnsi="Consolas" w:cs="Consolas"/>
              </w:rPr>
              <w:t>Tools used to crack password databases, either locally or remotely, such as John the Ripper and NCrack</w:t>
            </w:r>
            <w:commentRangeEnd w:id="114"/>
            <w:r>
              <w:commentReference w:id="114"/>
            </w:r>
            <w:r>
              <w:t>.</w:t>
            </w:r>
          </w:p>
        </w:tc>
      </w:tr>
      <w:tr w:rsidR="002949B4" w14:paraId="0705D2FE"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76FAB4D9" w14:textId="77777777" w:rsidR="002949B4" w:rsidRDefault="00125358">
            <w:pPr>
              <w:widowControl w:val="0"/>
            </w:pPr>
            <w:r>
              <w:rPr>
                <w:rFonts w:ascii="Consolas" w:eastAsia="Consolas" w:hAnsi="Consolas" w:cs="Consolas"/>
                <w:color w:val="38761D"/>
                <w:shd w:val="clear" w:color="auto" w:fill="D9EAD3"/>
              </w:rPr>
              <w:t>remote-access</w:t>
            </w:r>
          </w:p>
        </w:tc>
        <w:tc>
          <w:tcPr>
            <w:tcW w:w="0" w:type="auto"/>
            <w:tcBorders>
              <w:bottom w:val="single" w:sz="8" w:space="0" w:color="000000"/>
              <w:right w:val="single" w:sz="8" w:space="0" w:color="000000"/>
            </w:tcBorders>
            <w:tcMar>
              <w:top w:w="100" w:type="dxa"/>
              <w:left w:w="100" w:type="dxa"/>
              <w:bottom w:w="100" w:type="dxa"/>
              <w:right w:w="100" w:type="dxa"/>
            </w:tcMar>
          </w:tcPr>
          <w:p w14:paraId="0AF8D4BB" w14:textId="77777777" w:rsidR="002949B4" w:rsidRDefault="00125358">
            <w:pPr>
              <w:widowControl w:val="0"/>
            </w:pPr>
            <w:r>
              <w:t>Tools used to access machines remotely, such a</w:t>
            </w:r>
            <w:r>
              <w:t>s VNC and Remote Desktop.</w:t>
            </w:r>
          </w:p>
        </w:tc>
      </w:tr>
      <w:tr w:rsidR="002949B4" w14:paraId="34A9310C" w14:textId="7777777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14:paraId="057C1193" w14:textId="77777777" w:rsidR="002949B4" w:rsidRDefault="00125358">
            <w:pPr>
              <w:widowControl w:val="0"/>
            </w:pPr>
            <w:r>
              <w:rPr>
                <w:rFonts w:ascii="Consolas" w:eastAsia="Consolas" w:hAnsi="Consolas" w:cs="Consolas"/>
                <w:color w:val="38761D"/>
                <w:shd w:val="clear" w:color="auto" w:fill="D9EAD3"/>
              </w:rPr>
              <w:t>vulnerability-scanning</w:t>
            </w:r>
          </w:p>
        </w:tc>
        <w:tc>
          <w:tcPr>
            <w:tcW w:w="0" w:type="auto"/>
            <w:tcBorders>
              <w:bottom w:val="single" w:sz="8" w:space="0" w:color="000000"/>
              <w:right w:val="single" w:sz="8" w:space="0" w:color="000000"/>
            </w:tcBorders>
            <w:tcMar>
              <w:top w:w="100" w:type="dxa"/>
              <w:left w:w="100" w:type="dxa"/>
              <w:bottom w:w="100" w:type="dxa"/>
              <w:right w:w="100" w:type="dxa"/>
            </w:tcMar>
          </w:tcPr>
          <w:p w14:paraId="03BAE9D5" w14:textId="77777777" w:rsidR="002949B4" w:rsidRDefault="00125358">
            <w:pPr>
              <w:widowControl w:val="0"/>
            </w:pPr>
            <w:r>
              <w:t>Tools used to scan systems and networks for vulnerabilities, such as NMAP.</w:t>
            </w:r>
          </w:p>
        </w:tc>
      </w:tr>
    </w:tbl>
    <w:p w14:paraId="59CB7AB1" w14:textId="77777777" w:rsidR="002949B4" w:rsidRDefault="002949B4"/>
    <w:p w14:paraId="6E2EB044" w14:textId="77777777" w:rsidR="002949B4" w:rsidRDefault="00125358">
      <w:pPr>
        <w:pStyle w:val="Heading1"/>
        <w:contextualSpacing w:val="0"/>
      </w:pPr>
      <w:bookmarkStart w:id="115" w:name="h.4ne27rjj6udo" w:colFirst="0" w:colLast="0"/>
      <w:bookmarkEnd w:id="115"/>
      <w:commentRangeStart w:id="116"/>
      <w:commentRangeStart w:id="117"/>
      <w:commentRangeStart w:id="118"/>
      <w:commentRangeStart w:id="119"/>
      <w:r>
        <w:t>​</w:t>
      </w:r>
      <w:r>
        <w:t>14.​ Customizing STIX</w:t>
      </w:r>
      <w:commentRangeEnd w:id="116"/>
      <w:r>
        <w:commentReference w:id="116"/>
      </w:r>
      <w:commentRangeEnd w:id="117"/>
      <w:r>
        <w:commentReference w:id="117"/>
      </w:r>
      <w:commentRangeEnd w:id="118"/>
      <w:r>
        <w:commentReference w:id="118"/>
      </w:r>
      <w:commentRangeEnd w:id="119"/>
      <w:r>
        <w:commentReference w:id="119"/>
      </w:r>
    </w:p>
    <w:p w14:paraId="102D03FD" w14:textId="77777777" w:rsidR="002949B4" w:rsidRDefault="00125358">
      <w:pPr>
        <w:rPr>
          <w:ins w:id="120" w:author="John Wunder" w:date="2016-08-04T23:58:00Z"/>
        </w:rPr>
      </w:pPr>
      <w:ins w:id="121" w:author="John Wunder" w:date="2016-08-04T23:58:00Z">
        <w:r>
          <w:t>There are two primary means to customize STIX: custom properties, and custom objects. Custom properties provides a mechanism and requirements for adding custom fields (fields not defined by this specification) to existing STIX Objects. Custom objects, on t</w:t>
        </w:r>
        <w:r>
          <w:t>he other hand, provides a mechanism and requirements to create custom STIX Objects (objects not defined by this specification).</w:t>
        </w:r>
      </w:ins>
    </w:p>
    <w:p w14:paraId="29FEA7F3" w14:textId="77777777" w:rsidR="002949B4" w:rsidRDefault="00125358">
      <w:pPr>
        <w:pStyle w:val="Heading2"/>
        <w:contextualSpacing w:val="0"/>
      </w:pPr>
      <w:bookmarkStart w:id="122" w:name="h.8072zpptza86" w:colFirst="0" w:colLast="0"/>
      <w:bookmarkEnd w:id="122"/>
      <w:r>
        <w:t>​</w:t>
      </w:r>
      <w:r>
        <w:t>14.1.​ Custom Properties</w:t>
      </w:r>
    </w:p>
    <w:p w14:paraId="297DE11B" w14:textId="77777777" w:rsidR="002949B4" w:rsidRDefault="00125358">
      <w:r>
        <w:t>T</w:t>
      </w:r>
      <w:r>
        <w:t xml:space="preserve">here will be cases where certain information exchanges can be improved by adding properties that are not specified nor reserved in this document; these properties are called </w:t>
      </w:r>
      <w:r>
        <w:rPr>
          <w:b/>
        </w:rPr>
        <w:t>Custom Properties</w:t>
      </w:r>
      <w:r>
        <w:t>. This section provides guidance and requirements for how produce</w:t>
      </w:r>
      <w:r>
        <w:t>rs can use Custom Properties and how consumers should interpret them in order to extend STIX in an interoperable manner.</w:t>
      </w:r>
    </w:p>
    <w:p w14:paraId="5D319BC1" w14:textId="77777777" w:rsidR="002949B4" w:rsidRDefault="00125358">
      <w:pPr>
        <w:pStyle w:val="Heading3"/>
        <w:contextualSpacing w:val="0"/>
      </w:pPr>
      <w:bookmarkStart w:id="123" w:name="h.3a2x3jdr23tq" w:colFirst="0" w:colLast="0"/>
      <w:bookmarkEnd w:id="123"/>
      <w:r>
        <w:t>​</w:t>
      </w:r>
      <w:r>
        <w:t>14.1.1.​ Requirements</w:t>
      </w:r>
    </w:p>
    <w:p w14:paraId="533117E0" w14:textId="77777777" w:rsidR="002949B4" w:rsidRDefault="00125358">
      <w:pPr>
        <w:numPr>
          <w:ilvl w:val="0"/>
          <w:numId w:val="3"/>
        </w:numPr>
        <w:ind w:hanging="360"/>
        <w:contextualSpacing/>
      </w:pPr>
      <w:r>
        <w:t xml:space="preserve">A STIX Object </w:t>
      </w:r>
      <w:r>
        <w:rPr>
          <w:b/>
        </w:rPr>
        <w:t>MAY</w:t>
      </w:r>
      <w:r>
        <w:t xml:space="preserve"> have any number of Custom Properties.</w:t>
      </w:r>
    </w:p>
    <w:p w14:paraId="1D6DC145" w14:textId="77777777" w:rsidR="002949B4" w:rsidRDefault="00125358">
      <w:pPr>
        <w:numPr>
          <w:ilvl w:val="0"/>
          <w:numId w:val="3"/>
        </w:numPr>
        <w:ind w:hanging="360"/>
        <w:contextualSpacing/>
      </w:pPr>
      <w:r>
        <w:t xml:space="preserve">Custom Property names </w:t>
      </w:r>
      <w:r>
        <w:rPr>
          <w:b/>
        </w:rPr>
        <w:t>MUST</w:t>
      </w:r>
      <w:r>
        <w:t xml:space="preserve"> be in ASCII and are limited t</w:t>
      </w:r>
      <w:r>
        <w:t>o characters a-z (lowercase ASCII), 0-9, and underscore (_).</w:t>
      </w:r>
    </w:p>
    <w:p w14:paraId="169C4631" w14:textId="77777777" w:rsidR="002949B4" w:rsidRDefault="00125358">
      <w:pPr>
        <w:numPr>
          <w:ilvl w:val="0"/>
          <w:numId w:val="3"/>
        </w:numPr>
        <w:ind w:hanging="360"/>
        <w:contextualSpacing/>
      </w:pPr>
      <w:r>
        <w:t xml:space="preserve">Custom Property names </w:t>
      </w:r>
      <w:r>
        <w:rPr>
          <w:b/>
        </w:rPr>
        <w:t>SHOULD</w:t>
      </w:r>
      <w:r>
        <w:t xml:space="preserve"> start with “x_” followed by a source unique identifier (like a domain name), an underscore and then the name. For example: </w:t>
      </w:r>
      <w:r>
        <w:rPr>
          <w:rFonts w:ascii="Consolas" w:eastAsia="Consolas" w:hAnsi="Consolas" w:cs="Consolas"/>
          <w:b/>
        </w:rPr>
        <w:t>x_examplecom_customfield</w:t>
      </w:r>
      <w:r>
        <w:t xml:space="preserve">. </w:t>
      </w:r>
    </w:p>
    <w:p w14:paraId="043D7C47" w14:textId="77777777" w:rsidR="002949B4" w:rsidRDefault="00125358">
      <w:pPr>
        <w:numPr>
          <w:ilvl w:val="0"/>
          <w:numId w:val="3"/>
        </w:numPr>
        <w:ind w:hanging="360"/>
        <w:contextualSpacing/>
      </w:pPr>
      <w:r>
        <w:t xml:space="preserve">Custom Property </w:t>
      </w:r>
      <w:r>
        <w:t xml:space="preserve">names </w:t>
      </w:r>
      <w:r>
        <w:rPr>
          <w:b/>
        </w:rPr>
        <w:t>MUST</w:t>
      </w:r>
      <w:r>
        <w:t xml:space="preserve"> have a minimum length of 3 ASCII characters.</w:t>
      </w:r>
    </w:p>
    <w:p w14:paraId="45D5654B" w14:textId="77777777" w:rsidR="002949B4" w:rsidRDefault="00125358">
      <w:pPr>
        <w:numPr>
          <w:ilvl w:val="0"/>
          <w:numId w:val="3"/>
        </w:numPr>
        <w:ind w:hanging="360"/>
        <w:contextualSpacing/>
      </w:pPr>
      <w:r>
        <w:t xml:space="preserve">Custom Property names </w:t>
      </w:r>
      <w:r>
        <w:rPr>
          <w:b/>
        </w:rPr>
        <w:t>MUST</w:t>
      </w:r>
      <w:r>
        <w:t xml:space="preserve"> be no longer than 250 ASCII characters in length.</w:t>
      </w:r>
    </w:p>
    <w:p w14:paraId="269BBC40" w14:textId="77777777" w:rsidR="002949B4" w:rsidRDefault="00125358">
      <w:pPr>
        <w:numPr>
          <w:ilvl w:val="0"/>
          <w:numId w:val="3"/>
        </w:numPr>
        <w:ind w:hanging="360"/>
        <w:contextualSpacing/>
      </w:pPr>
      <w:r>
        <w:t xml:space="preserve">Custom Property names that are not prefixed with “x_” may be used in a future version of the specification for a different </w:t>
      </w:r>
      <w:r>
        <w:t xml:space="preserve">meaning. If compatibility with future versions of this specification is required, the “x_” prefix </w:t>
      </w:r>
      <w:r>
        <w:rPr>
          <w:b/>
        </w:rPr>
        <w:t>MUST</w:t>
      </w:r>
      <w:r>
        <w:t xml:space="preserve"> be used.</w:t>
      </w:r>
    </w:p>
    <w:p w14:paraId="3F919A19" w14:textId="77777777" w:rsidR="002949B4" w:rsidRDefault="00125358">
      <w:pPr>
        <w:numPr>
          <w:ilvl w:val="0"/>
          <w:numId w:val="3"/>
        </w:numPr>
        <w:ind w:hanging="360"/>
        <w:contextualSpacing/>
      </w:pPr>
      <w:r>
        <w:t xml:space="preserve">Custom Properties </w:t>
      </w:r>
      <w:r>
        <w:rPr>
          <w:b/>
        </w:rPr>
        <w:t xml:space="preserve">SHOULD </w:t>
      </w:r>
      <w:r>
        <w:t xml:space="preserve">only be used when there is no existing </w:t>
      </w:r>
      <w:r>
        <w:rPr>
          <w:rFonts w:ascii="Consolas" w:eastAsia="Consolas" w:hAnsi="Consolas" w:cs="Consolas"/>
        </w:rPr>
        <w:t>properties</w:t>
      </w:r>
      <w:r>
        <w:t xml:space="preserve"> defined by the STIX specification that fulfills that need.</w:t>
      </w:r>
    </w:p>
    <w:p w14:paraId="4FD1896C" w14:textId="77777777" w:rsidR="002949B4" w:rsidRDefault="00125358">
      <w:r>
        <w:t>A consumer</w:t>
      </w:r>
      <w:r>
        <w:t xml:space="preserve"> that receives a STIX document with one or more Custom Properties it does not understand </w:t>
      </w:r>
      <w:r>
        <w:rPr>
          <w:b/>
        </w:rPr>
        <w:t>MAY</w:t>
      </w:r>
      <w:r>
        <w:t xml:space="preserve"> refuse to process the document further, or silently ignore non-understood properties and continue processing the document.</w:t>
      </w:r>
    </w:p>
    <w:p w14:paraId="3491D3FE" w14:textId="77777777" w:rsidR="002949B4" w:rsidRDefault="002949B4"/>
    <w:p w14:paraId="597E965B" w14:textId="77777777" w:rsidR="002949B4" w:rsidRDefault="00125358">
      <w:r>
        <w:t>Producers of STIX documents that contai</w:t>
      </w:r>
      <w:r>
        <w:t>n Custom Properties should be aware of the variability of consumer behavior depending on whether or not the consumer understands the Custom Properties present in a STIX Object. Rules for processing Custom Properties should be well defined and accessible to</w:t>
      </w:r>
      <w:r>
        <w:t xml:space="preserve"> any consumer that would be reasonably expected to parse them.</w:t>
      </w:r>
    </w:p>
    <w:p w14:paraId="685B0E27" w14:textId="77777777" w:rsidR="002949B4" w:rsidRDefault="00125358">
      <w:pPr>
        <w:pStyle w:val="Heading3"/>
        <w:contextualSpacing w:val="0"/>
      </w:pPr>
      <w:bookmarkStart w:id="124" w:name="h.jcxkyx38l8bz" w:colFirst="0" w:colLast="0"/>
      <w:bookmarkEnd w:id="124"/>
      <w:r>
        <w:t>​</w:t>
      </w:r>
      <w:r>
        <w:t>14.1.2.​ Examples</w:t>
      </w:r>
    </w:p>
    <w:p w14:paraId="083AD9FE" w14:textId="77777777" w:rsidR="002949B4" w:rsidRDefault="00125358">
      <w:r>
        <w:rPr>
          <w:rFonts w:ascii="Consolas" w:eastAsia="Consolas" w:hAnsi="Consolas" w:cs="Consolas"/>
          <w:sz w:val="18"/>
          <w:szCs w:val="18"/>
          <w:shd w:val="clear" w:color="auto" w:fill="CFE2F3"/>
        </w:rPr>
        <w:t>{</w:t>
      </w:r>
    </w:p>
    <w:p w14:paraId="54C9A75C" w14:textId="77777777" w:rsidR="002949B4" w:rsidRDefault="00125358">
      <w:r>
        <w:rPr>
          <w:rFonts w:ascii="Consolas" w:eastAsia="Consolas" w:hAnsi="Consolas" w:cs="Consolas"/>
          <w:sz w:val="18"/>
          <w:szCs w:val="18"/>
          <w:shd w:val="clear" w:color="auto" w:fill="CFE2F3"/>
        </w:rPr>
        <w:t xml:space="preserve">  ...,</w:t>
      </w:r>
    </w:p>
    <w:p w14:paraId="57265634" w14:textId="77777777" w:rsidR="002949B4" w:rsidRDefault="00125358">
      <w:r>
        <w:rPr>
          <w:rFonts w:ascii="Consolas" w:eastAsia="Consolas" w:hAnsi="Consolas" w:cs="Consolas"/>
          <w:sz w:val="18"/>
          <w:szCs w:val="18"/>
          <w:shd w:val="clear" w:color="auto" w:fill="CFE2F3"/>
        </w:rPr>
        <w:t xml:space="preserve">  "x_acmeinc_scoring": {</w:t>
      </w:r>
    </w:p>
    <w:p w14:paraId="74C5E44D" w14:textId="77777777" w:rsidR="002949B4" w:rsidRDefault="00125358">
      <w:r>
        <w:rPr>
          <w:rFonts w:ascii="Consolas" w:eastAsia="Consolas" w:hAnsi="Consolas" w:cs="Consolas"/>
          <w:sz w:val="18"/>
          <w:szCs w:val="18"/>
          <w:shd w:val="clear" w:color="auto" w:fill="CFE2F3"/>
        </w:rPr>
        <w:t xml:space="preserve">    "impact": "high",</w:t>
      </w:r>
    </w:p>
    <w:p w14:paraId="66D44EE3" w14:textId="77777777" w:rsidR="002949B4" w:rsidRDefault="00125358">
      <w:r>
        <w:rPr>
          <w:rFonts w:ascii="Consolas" w:eastAsia="Consolas" w:hAnsi="Consolas" w:cs="Consolas"/>
          <w:sz w:val="18"/>
          <w:szCs w:val="18"/>
          <w:shd w:val="clear" w:color="auto" w:fill="CFE2F3"/>
        </w:rPr>
        <w:t xml:space="preserve">    "probability": "low"</w:t>
      </w:r>
    </w:p>
    <w:p w14:paraId="79E35079" w14:textId="77777777" w:rsidR="002949B4" w:rsidRDefault="00125358">
      <w:r>
        <w:rPr>
          <w:rFonts w:ascii="Consolas" w:eastAsia="Consolas" w:hAnsi="Consolas" w:cs="Consolas"/>
          <w:sz w:val="18"/>
          <w:szCs w:val="18"/>
          <w:shd w:val="clear" w:color="auto" w:fill="CFE2F3"/>
        </w:rPr>
        <w:t xml:space="preserve">  },</w:t>
      </w:r>
    </w:p>
    <w:p w14:paraId="20933562" w14:textId="77777777" w:rsidR="002949B4" w:rsidRDefault="00125358">
      <w:r>
        <w:rPr>
          <w:rFonts w:ascii="Consolas" w:eastAsia="Consolas" w:hAnsi="Consolas" w:cs="Consolas"/>
          <w:sz w:val="18"/>
          <w:szCs w:val="18"/>
          <w:shd w:val="clear" w:color="auto" w:fill="CFE2F3"/>
        </w:rPr>
        <w:t xml:space="preserve">  ...</w:t>
      </w:r>
    </w:p>
    <w:p w14:paraId="4A73BB28" w14:textId="77777777" w:rsidR="002949B4" w:rsidRDefault="00125358">
      <w:r>
        <w:rPr>
          <w:rFonts w:ascii="Consolas" w:eastAsia="Consolas" w:hAnsi="Consolas" w:cs="Consolas"/>
          <w:sz w:val="18"/>
          <w:szCs w:val="18"/>
          <w:shd w:val="clear" w:color="auto" w:fill="CFE2F3"/>
        </w:rPr>
        <w:t>}</w:t>
      </w:r>
    </w:p>
    <w:p w14:paraId="54DFBD1B" w14:textId="77777777" w:rsidR="002949B4" w:rsidRDefault="002949B4"/>
    <w:p w14:paraId="26668AE7" w14:textId="77777777" w:rsidR="002949B4" w:rsidRDefault="00125358">
      <w:pPr>
        <w:pStyle w:val="Heading2"/>
        <w:contextualSpacing w:val="0"/>
      </w:pPr>
      <w:bookmarkStart w:id="125" w:name="h.7f3c4jgkyhl3" w:colFirst="0" w:colLast="0"/>
      <w:bookmarkEnd w:id="125"/>
      <w:r>
        <w:t>​</w:t>
      </w:r>
      <w:r>
        <w:t>14.2.​ Custom Objects</w:t>
      </w:r>
    </w:p>
    <w:p w14:paraId="46EB8E71" w14:textId="77777777" w:rsidR="002949B4" w:rsidRDefault="002949B4"/>
    <w:p w14:paraId="55C46CAD" w14:textId="77777777" w:rsidR="002949B4" w:rsidRDefault="00125358">
      <w:r>
        <w:t>T</w:t>
      </w:r>
      <w:r>
        <w:t xml:space="preserve">here will be cases where certain information exchanges can be improved by adding objects that are not specified nor reserved in this document; these objects are called </w:t>
      </w:r>
      <w:r>
        <w:rPr>
          <w:b/>
        </w:rPr>
        <w:t>Custom Objects</w:t>
      </w:r>
      <w:r>
        <w:t>. This section provides guidance and requirements for how producers can us</w:t>
      </w:r>
      <w:r>
        <w:t>e Custom Objects and how consumers should interpret them in order to extend STIX in an interoperable manner.</w:t>
      </w:r>
    </w:p>
    <w:p w14:paraId="6B8A0AB4" w14:textId="77777777" w:rsidR="002949B4" w:rsidRDefault="00125358">
      <w:pPr>
        <w:pStyle w:val="Heading3"/>
        <w:contextualSpacing w:val="0"/>
      </w:pPr>
      <w:bookmarkStart w:id="126" w:name="h.u7ks5xud8vj0" w:colFirst="0" w:colLast="0"/>
      <w:bookmarkEnd w:id="126"/>
      <w:r>
        <w:t>​</w:t>
      </w:r>
      <w:r>
        <w:t>14.2.1.​ Requirements</w:t>
      </w:r>
    </w:p>
    <w:p w14:paraId="29C97DC6" w14:textId="77777777" w:rsidR="002949B4" w:rsidRDefault="00125358">
      <w:pPr>
        <w:numPr>
          <w:ilvl w:val="0"/>
          <w:numId w:val="3"/>
        </w:numPr>
        <w:ind w:hanging="360"/>
        <w:contextualSpacing/>
      </w:pPr>
      <w:r>
        <w:t xml:space="preserve">Producers </w:t>
      </w:r>
      <w:r>
        <w:rPr>
          <w:b/>
        </w:rPr>
        <w:t>MAY</w:t>
      </w:r>
      <w:r>
        <w:t xml:space="preserve"> include any number of Custom Objects in STIX documents.</w:t>
      </w:r>
    </w:p>
    <w:p w14:paraId="31EADB70" w14:textId="77777777" w:rsidR="002949B4" w:rsidRDefault="00125358">
      <w:pPr>
        <w:numPr>
          <w:ilvl w:val="0"/>
          <w:numId w:val="3"/>
        </w:numPr>
        <w:ind w:hanging="360"/>
        <w:contextualSpacing/>
      </w:pPr>
      <w:r>
        <w:t xml:space="preserve">Custom Objects </w:t>
      </w:r>
      <w:r>
        <w:rPr>
          <w:b/>
        </w:rPr>
        <w:t>MUST</w:t>
      </w:r>
      <w:r>
        <w:t xml:space="preserve"> contain the required Common Properties (</w:t>
      </w:r>
      <w:r>
        <w:rPr>
          <w:rFonts w:ascii="Consolas" w:eastAsia="Consolas" w:hAnsi="Consolas" w:cs="Consolas"/>
          <w:b/>
        </w:rPr>
        <w:t>id</w:t>
      </w:r>
      <w:r>
        <w:rPr>
          <w:b/>
        </w:rPr>
        <w:t xml:space="preserve">, </w:t>
      </w:r>
      <w:r>
        <w:rPr>
          <w:rFonts w:ascii="Consolas" w:eastAsia="Consolas" w:hAnsi="Consolas" w:cs="Consolas"/>
          <w:b/>
        </w:rPr>
        <w:t>type</w:t>
      </w:r>
      <w:r>
        <w:rPr>
          <w:b/>
        </w:rPr>
        <w:t xml:space="preserve">, </w:t>
      </w:r>
      <w:r>
        <w:rPr>
          <w:rFonts w:ascii="Consolas" w:eastAsia="Consolas" w:hAnsi="Consolas" w:cs="Consolas"/>
          <w:b/>
        </w:rPr>
        <w:t>version</w:t>
      </w:r>
      <w:r>
        <w:rPr>
          <w:b/>
        </w:rPr>
        <w:t xml:space="preserve">, </w:t>
      </w:r>
      <w:r>
        <w:rPr>
          <w:rFonts w:ascii="Consolas" w:eastAsia="Consolas" w:hAnsi="Consolas" w:cs="Consolas"/>
          <w:b/>
        </w:rPr>
        <w:t>modified</w:t>
      </w:r>
      <w:r>
        <w:rPr>
          <w:b/>
        </w:rPr>
        <w:t xml:space="preserve">, </w:t>
      </w:r>
      <w:r>
        <w:rPr>
          <w:rFonts w:ascii="Consolas" w:eastAsia="Consolas" w:hAnsi="Consolas" w:cs="Consolas"/>
          <w:b/>
        </w:rPr>
        <w:t>created</w:t>
      </w:r>
      <w:r>
        <w:rPr>
          <w:b/>
        </w:rPr>
        <w:t xml:space="preserve">, </w:t>
      </w:r>
      <w:r>
        <w:rPr>
          <w:rFonts w:ascii="Consolas" w:eastAsia="Consolas" w:hAnsi="Consolas" w:cs="Consolas"/>
          <w:b/>
        </w:rPr>
        <w:t>created_by_ref</w:t>
      </w:r>
      <w:r>
        <w:t xml:space="preserve">) and </w:t>
      </w:r>
      <w:r>
        <w:rPr>
          <w:b/>
        </w:rPr>
        <w:t xml:space="preserve">MAY </w:t>
      </w:r>
      <w:r>
        <w:t xml:space="preserve">contain any optional Common Property (defined in Section TODO). </w:t>
      </w:r>
    </w:p>
    <w:p w14:paraId="19F12E9B" w14:textId="77777777" w:rsidR="002949B4" w:rsidRDefault="00125358">
      <w:pPr>
        <w:numPr>
          <w:ilvl w:val="1"/>
          <w:numId w:val="3"/>
        </w:numPr>
        <w:ind w:hanging="360"/>
        <w:contextualSpacing/>
      </w:pPr>
      <w:r>
        <w:t>The definitions of these properties are the same as those defined in Common Properties a</w:t>
      </w:r>
      <w:r>
        <w:t xml:space="preserve">nd therefore those fields </w:t>
      </w:r>
      <w:r>
        <w:rPr>
          <w:b/>
        </w:rPr>
        <w:t xml:space="preserve">MUST NOT </w:t>
      </w:r>
      <w:r>
        <w:t>be used to represent the custom properties in the object.</w:t>
      </w:r>
    </w:p>
    <w:p w14:paraId="5495BEC2" w14:textId="77777777" w:rsidR="002949B4" w:rsidRDefault="00125358">
      <w:pPr>
        <w:numPr>
          <w:ilvl w:val="0"/>
          <w:numId w:val="3"/>
        </w:numPr>
        <w:ind w:hanging="360"/>
        <w:contextualSpacing/>
      </w:pPr>
      <w:r>
        <w:t xml:space="preserve">The </w:t>
      </w:r>
      <w:r>
        <w:rPr>
          <w:b/>
        </w:rPr>
        <w:t>type</w:t>
      </w:r>
      <w:r>
        <w:t xml:space="preserve"> field in a Custom Object </w:t>
      </w:r>
      <w:r>
        <w:rPr>
          <w:b/>
        </w:rPr>
        <w:t>MUST</w:t>
      </w:r>
      <w:r>
        <w:t xml:space="preserve"> be in ASCII and are limited to the characters a-z (lowercase ASCII), 0-9, and hyphen (-).</w:t>
      </w:r>
    </w:p>
    <w:p w14:paraId="0FC3F923" w14:textId="77777777" w:rsidR="002949B4" w:rsidRDefault="00125358">
      <w:pPr>
        <w:numPr>
          <w:ilvl w:val="0"/>
          <w:numId w:val="3"/>
        </w:numPr>
        <w:ind w:hanging="360"/>
        <w:contextualSpacing/>
      </w:pPr>
      <w:r>
        <w:t xml:space="preserve">Custom Object names </w:t>
      </w:r>
      <w:r>
        <w:rPr>
          <w:b/>
        </w:rPr>
        <w:t>MUST</w:t>
      </w:r>
      <w:r>
        <w:t xml:space="preserve"> have a mi</w:t>
      </w:r>
      <w:r>
        <w:t>nimum length of 3 ASCII characters.</w:t>
      </w:r>
    </w:p>
    <w:p w14:paraId="6C397354" w14:textId="77777777" w:rsidR="002949B4" w:rsidRDefault="00125358">
      <w:pPr>
        <w:numPr>
          <w:ilvl w:val="0"/>
          <w:numId w:val="3"/>
        </w:numPr>
        <w:ind w:hanging="360"/>
        <w:contextualSpacing/>
      </w:pPr>
      <w:r>
        <w:t xml:space="preserve">Custom Object names </w:t>
      </w:r>
      <w:r>
        <w:rPr>
          <w:b/>
        </w:rPr>
        <w:t>MUST</w:t>
      </w:r>
      <w:r>
        <w:t xml:space="preserve"> be no longer than 250 ASCII characters in length.</w:t>
      </w:r>
    </w:p>
    <w:p w14:paraId="730A3F85" w14:textId="77777777" w:rsidR="002949B4" w:rsidRDefault="00125358">
      <w:pPr>
        <w:numPr>
          <w:ilvl w:val="0"/>
          <w:numId w:val="3"/>
        </w:numPr>
        <w:ind w:hanging="360"/>
        <w:contextualSpacing/>
      </w:pPr>
      <w:r>
        <w:t xml:space="preserve">The value of the </w:t>
      </w:r>
      <w:r>
        <w:rPr>
          <w:rFonts w:ascii="Consolas" w:eastAsia="Consolas" w:hAnsi="Consolas" w:cs="Consolas"/>
          <w:b/>
        </w:rPr>
        <w:t>type</w:t>
      </w:r>
      <w:r>
        <w:t xml:space="preserve"> field in a Custom Object </w:t>
      </w:r>
      <w:r>
        <w:rPr>
          <w:b/>
        </w:rPr>
        <w:t>SHOULD</w:t>
      </w:r>
      <w:r>
        <w:t xml:space="preserve"> start with “x-” followed by a source unique identifier (like a domain name), a dash and the</w:t>
      </w:r>
      <w:r>
        <w:t xml:space="preserve">n the name. For example: </w:t>
      </w:r>
      <w:r>
        <w:rPr>
          <w:rFonts w:ascii="Consolas" w:eastAsia="Consolas" w:hAnsi="Consolas" w:cs="Consolas"/>
          <w:color w:val="C7254E"/>
          <w:shd w:val="clear" w:color="auto" w:fill="F9F2F4"/>
        </w:rPr>
        <w:t>x-examplecom-customobject</w:t>
      </w:r>
      <w:r>
        <w:t>.</w:t>
      </w:r>
    </w:p>
    <w:p w14:paraId="6B33C1A2" w14:textId="77777777" w:rsidR="002949B4" w:rsidRDefault="00125358">
      <w:pPr>
        <w:numPr>
          <w:ilvl w:val="0"/>
          <w:numId w:val="3"/>
        </w:numPr>
        <w:ind w:hanging="360"/>
        <w:contextualSpacing/>
      </w:pPr>
      <w:r>
        <w:t>A Custom Object whose name is not prefixed with “x-” may be used in a future version of the specification with a different meaning. Therefore, if compatibility with future versions of this specification i</w:t>
      </w:r>
      <w:r>
        <w:t xml:space="preserve">s required, the “x-” prefix </w:t>
      </w:r>
      <w:r>
        <w:rPr>
          <w:b/>
        </w:rPr>
        <w:t>MUST</w:t>
      </w:r>
      <w:r>
        <w:t xml:space="preserve"> be used.</w:t>
      </w:r>
    </w:p>
    <w:p w14:paraId="3B98487B" w14:textId="77777777" w:rsidR="002949B4" w:rsidRDefault="00125358">
      <w:pPr>
        <w:numPr>
          <w:ilvl w:val="0"/>
          <w:numId w:val="3"/>
        </w:numPr>
        <w:ind w:hanging="360"/>
        <w:contextualSpacing/>
      </w:pPr>
      <w:r>
        <w:t xml:space="preserve">The value of the </w:t>
      </w:r>
      <w:r>
        <w:rPr>
          <w:rFonts w:ascii="Consolas" w:eastAsia="Consolas" w:hAnsi="Consolas" w:cs="Consolas"/>
          <w:b/>
        </w:rPr>
        <w:t>id</w:t>
      </w:r>
      <w:r>
        <w:t xml:space="preserve"> </w:t>
      </w:r>
      <w:r>
        <w:rPr>
          <w:rFonts w:ascii="Consolas" w:eastAsia="Consolas" w:hAnsi="Consolas" w:cs="Consolas"/>
        </w:rPr>
        <w:t>property</w:t>
      </w:r>
      <w:r>
        <w:t xml:space="preserve">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name--uuid</w:t>
      </w:r>
    </w:p>
    <w:p w14:paraId="5C216E6C" w14:textId="77777777" w:rsidR="002949B4" w:rsidRDefault="00125358">
      <w:pPr>
        <w:numPr>
          <w:ilvl w:val="0"/>
          <w:numId w:val="3"/>
        </w:numPr>
        <w:ind w:hanging="360"/>
        <w:contextualSpacing/>
      </w:pPr>
      <w:r>
        <w:t xml:space="preserve">Custom Objects </w:t>
      </w:r>
      <w:r>
        <w:rPr>
          <w:b/>
        </w:rPr>
        <w:t xml:space="preserve">SHOULD </w:t>
      </w:r>
      <w:r>
        <w:t>only be used when there is no existing STIX Object defined by the STIX speci</w:t>
      </w:r>
      <w:r>
        <w:t>fication that fulfills that need.</w:t>
      </w:r>
    </w:p>
    <w:p w14:paraId="099619FA" w14:textId="77777777" w:rsidR="002949B4" w:rsidRDefault="002949B4"/>
    <w:p w14:paraId="5E6F3F25" w14:textId="77777777" w:rsidR="002949B4" w:rsidRDefault="00125358">
      <w:r>
        <w:t xml:space="preserve">A consumer that receives a STIX document with one or more Custom Objects that it does not understand </w:t>
      </w:r>
      <w:r>
        <w:rPr>
          <w:b/>
        </w:rPr>
        <w:t>MAY</w:t>
      </w:r>
      <w:r>
        <w:t xml:space="preserve"> refuse to process the document further, or silently ignore non-understood objects and continue processing the docume</w:t>
      </w:r>
      <w:r>
        <w:t>nt.</w:t>
      </w:r>
    </w:p>
    <w:p w14:paraId="6CD6588A" w14:textId="77777777" w:rsidR="002949B4" w:rsidRDefault="002949B4"/>
    <w:p w14:paraId="760F87C3" w14:textId="77777777" w:rsidR="002949B4" w:rsidRDefault="00125358">
      <w:r>
        <w:t>Producers of STIX documents that contain Custom Objects should be aware of the variability of consumer behavior depending on whether or not the consumer understands the Custom Objects. Rules for processing Custom Objects should be well defined and ava</w:t>
      </w:r>
      <w:r>
        <w:t>ilable to any consumer that would be reasonably expected to parse them.</w:t>
      </w:r>
    </w:p>
    <w:p w14:paraId="4CD837C1" w14:textId="77777777" w:rsidR="002949B4" w:rsidRDefault="00125358">
      <w:pPr>
        <w:pStyle w:val="Heading3"/>
        <w:contextualSpacing w:val="0"/>
      </w:pPr>
      <w:bookmarkStart w:id="127" w:name="h.8gs7jkwodtw6" w:colFirst="0" w:colLast="0"/>
      <w:bookmarkEnd w:id="127"/>
      <w:r>
        <w:t>​</w:t>
      </w:r>
      <w:r>
        <w:t>14.2.2.​ Examples</w:t>
      </w:r>
    </w:p>
    <w:p w14:paraId="1DDFC0F4" w14:textId="77777777" w:rsidR="002949B4" w:rsidRDefault="00125358">
      <w:r>
        <w:rPr>
          <w:rFonts w:ascii="Consolas" w:eastAsia="Consolas" w:hAnsi="Consolas" w:cs="Consolas"/>
          <w:sz w:val="18"/>
          <w:szCs w:val="18"/>
          <w:shd w:val="clear" w:color="auto" w:fill="CFE2F3"/>
        </w:rPr>
        <w:t>{</w:t>
      </w:r>
    </w:p>
    <w:p w14:paraId="2BFA2250" w14:textId="77777777" w:rsidR="002949B4" w:rsidRDefault="00125358">
      <w:r>
        <w:rPr>
          <w:rFonts w:ascii="Consolas" w:eastAsia="Consolas" w:hAnsi="Consolas" w:cs="Consolas"/>
          <w:sz w:val="18"/>
          <w:szCs w:val="18"/>
          <w:shd w:val="clear" w:color="auto" w:fill="CFE2F3"/>
        </w:rPr>
        <w:t xml:space="preserve">  "type": "bundle",</w:t>
      </w:r>
    </w:p>
    <w:p w14:paraId="36033074" w14:textId="77777777" w:rsidR="002949B4" w:rsidRDefault="00125358">
      <w:r>
        <w:rPr>
          <w:rFonts w:ascii="Consolas" w:eastAsia="Consolas" w:hAnsi="Consolas" w:cs="Consolas"/>
          <w:sz w:val="18"/>
          <w:szCs w:val="18"/>
          <w:shd w:val="clear" w:color="auto" w:fill="CFE2F3"/>
        </w:rPr>
        <w:t xml:space="preserve">  "id": "bundle--f37aa79d-f5f5-4af7-874b-734d32c08c10",</w:t>
      </w:r>
    </w:p>
    <w:p w14:paraId="3366A05E" w14:textId="77777777" w:rsidR="002949B4" w:rsidRDefault="00125358">
      <w:r>
        <w:rPr>
          <w:rFonts w:ascii="Consolas" w:eastAsia="Consolas" w:hAnsi="Consolas" w:cs="Consolas"/>
          <w:sz w:val="18"/>
          <w:szCs w:val="18"/>
          <w:shd w:val="clear" w:color="auto" w:fill="CFE2F3"/>
        </w:rPr>
        <w:t xml:space="preserve">  "custom_objects": [</w:t>
      </w:r>
    </w:p>
    <w:p w14:paraId="032301E8" w14:textId="77777777" w:rsidR="002949B4" w:rsidRDefault="00125358">
      <w:r>
        <w:rPr>
          <w:rFonts w:ascii="Consolas" w:eastAsia="Consolas" w:hAnsi="Consolas" w:cs="Consolas"/>
          <w:sz w:val="18"/>
          <w:szCs w:val="18"/>
          <w:shd w:val="clear" w:color="auto" w:fill="CFE2F3"/>
        </w:rPr>
        <w:t xml:space="preserve">    {</w:t>
      </w:r>
    </w:p>
    <w:p w14:paraId="710CC6E5" w14:textId="77777777" w:rsidR="002949B4" w:rsidRDefault="00125358">
      <w:r>
        <w:rPr>
          <w:rFonts w:ascii="Consolas" w:eastAsia="Consolas" w:hAnsi="Consolas" w:cs="Consolas"/>
          <w:sz w:val="18"/>
          <w:szCs w:val="18"/>
          <w:shd w:val="clear" w:color="auto" w:fill="CFE2F3"/>
        </w:rPr>
        <w:t xml:space="preserve">      "type": "x-examplecom-customobject",</w:t>
      </w:r>
    </w:p>
    <w:p w14:paraId="12372014" w14:textId="77777777" w:rsidR="002949B4" w:rsidRDefault="00125358">
      <w:r>
        <w:rPr>
          <w:rFonts w:ascii="Consolas" w:eastAsia="Consolas" w:hAnsi="Consolas" w:cs="Consolas"/>
          <w:sz w:val="18"/>
          <w:szCs w:val="18"/>
          <w:shd w:val="clear" w:color="auto" w:fill="CFE2F3"/>
        </w:rPr>
        <w:t xml:space="preserve">      "id": "x-examplecom-customobject--4527e5de-8572-446a-a57a-706f15467461",</w:t>
      </w:r>
    </w:p>
    <w:p w14:paraId="67D6646C" w14:textId="77777777" w:rsidR="002949B4" w:rsidRDefault="00125358">
      <w:r>
        <w:rPr>
          <w:rFonts w:ascii="Consolas" w:eastAsia="Consolas" w:hAnsi="Consolas" w:cs="Consolas"/>
          <w:sz w:val="18"/>
          <w:szCs w:val="18"/>
          <w:shd w:val="clear" w:color="auto" w:fill="CFE2F3"/>
        </w:rPr>
        <w:t xml:space="preserve">      "created": "2016-08-01T00:00:00Z",</w:t>
      </w:r>
    </w:p>
    <w:p w14:paraId="26D7762D" w14:textId="77777777" w:rsidR="002949B4" w:rsidRDefault="00125358">
      <w:r>
        <w:rPr>
          <w:rFonts w:ascii="Consolas" w:eastAsia="Consolas" w:hAnsi="Consolas" w:cs="Consolas"/>
          <w:sz w:val="18"/>
          <w:szCs w:val="18"/>
          <w:shd w:val="clear" w:color="auto" w:fill="CFE2F3"/>
        </w:rPr>
        <w:t xml:space="preserve">      "modified": "2016-08-01T00:00:00Z",</w:t>
      </w:r>
    </w:p>
    <w:p w14:paraId="32DD6840" w14:textId="77777777" w:rsidR="002949B4" w:rsidRDefault="00125358">
      <w:r>
        <w:rPr>
          <w:rFonts w:ascii="Consolas" w:eastAsia="Consolas" w:hAnsi="Consolas" w:cs="Consolas"/>
          <w:sz w:val="18"/>
          <w:szCs w:val="18"/>
          <w:shd w:val="clear" w:color="auto" w:fill="CFE2F3"/>
        </w:rPr>
        <w:t xml:space="preserve">      "version": 1,</w:t>
      </w:r>
    </w:p>
    <w:p w14:paraId="72F53929" w14:textId="77777777" w:rsidR="002949B4" w:rsidRDefault="00125358">
      <w:r>
        <w:rPr>
          <w:rFonts w:ascii="Consolas" w:eastAsia="Consolas" w:hAnsi="Consolas" w:cs="Consolas"/>
          <w:sz w:val="18"/>
          <w:szCs w:val="18"/>
          <w:shd w:val="clear" w:color="auto" w:fill="CFE2F3"/>
        </w:rPr>
        <w:t xml:space="preserve">      "some_custom_stuff": 14,</w:t>
      </w:r>
    </w:p>
    <w:p w14:paraId="449ED8E6" w14:textId="77777777" w:rsidR="002949B4" w:rsidRDefault="00125358">
      <w:r>
        <w:rPr>
          <w:rFonts w:ascii="Consolas" w:eastAsia="Consolas" w:hAnsi="Consolas" w:cs="Consolas"/>
          <w:sz w:val="18"/>
          <w:szCs w:val="18"/>
          <w:shd w:val="clear" w:color="auto" w:fill="CFE2F3"/>
        </w:rPr>
        <w:t xml:space="preserve">      "other_custom_stuff": "hello"</w:t>
      </w:r>
    </w:p>
    <w:p w14:paraId="1CF3C4E7" w14:textId="77777777" w:rsidR="002949B4" w:rsidRDefault="00125358">
      <w:r>
        <w:rPr>
          <w:rFonts w:ascii="Consolas" w:eastAsia="Consolas" w:hAnsi="Consolas" w:cs="Consolas"/>
          <w:sz w:val="18"/>
          <w:szCs w:val="18"/>
          <w:shd w:val="clear" w:color="auto" w:fill="CFE2F3"/>
        </w:rPr>
        <w:t xml:space="preserve">    }</w:t>
      </w:r>
    </w:p>
    <w:p w14:paraId="4ED5811F" w14:textId="77777777" w:rsidR="002949B4" w:rsidRDefault="00125358">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w:t>
      </w:r>
    </w:p>
    <w:p w14:paraId="6FC76CBB" w14:textId="77777777" w:rsidR="002949B4" w:rsidRDefault="00125358">
      <w:r>
        <w:rPr>
          <w:rFonts w:ascii="Consolas" w:eastAsia="Consolas" w:hAnsi="Consolas" w:cs="Consolas"/>
          <w:sz w:val="18"/>
          <w:szCs w:val="18"/>
          <w:shd w:val="clear" w:color="auto" w:fill="CFE2F3"/>
        </w:rPr>
        <w:t>}</w:t>
      </w:r>
      <w:r>
        <w:t>​</w:t>
      </w:r>
    </w:p>
    <w:p w14:paraId="50A34668" w14:textId="77777777" w:rsidR="002949B4" w:rsidRDefault="002949B4"/>
    <w:p w14:paraId="22D0E304" w14:textId="77777777" w:rsidR="002949B4" w:rsidRDefault="00125358">
      <w:pPr>
        <w:pStyle w:val="Heading1"/>
        <w:contextualSpacing w:val="0"/>
      </w:pPr>
      <w:bookmarkStart w:id="128" w:name="h.723bbfdus238" w:colFirst="0" w:colLast="0"/>
      <w:bookmarkEnd w:id="128"/>
      <w:r>
        <w:t>​</w:t>
      </w:r>
      <w:r>
        <w:t>15.​ Glossary</w:t>
      </w:r>
    </w:p>
    <w:p w14:paraId="42A1E51F" w14:textId="77777777" w:rsidR="002949B4" w:rsidRDefault="00125358">
      <w:r>
        <w:t xml:space="preserve">CTI </w:t>
      </w:r>
      <w:r>
        <w:tab/>
        <w:t>Cyber Threat Intelligence</w:t>
      </w:r>
    </w:p>
    <w:p w14:paraId="57DFB9D7" w14:textId="77777777" w:rsidR="002949B4" w:rsidRDefault="00125358">
      <w:r>
        <w:t>SDO</w:t>
      </w:r>
      <w:r>
        <w:tab/>
        <w:t>STIX Domain Object</w:t>
      </w:r>
    </w:p>
    <w:p w14:paraId="3CE9564E" w14:textId="77777777" w:rsidR="002949B4" w:rsidRDefault="00125358">
      <w:r>
        <w:t>SRO</w:t>
      </w:r>
      <w:r>
        <w:tab/>
        <w:t>STIX Relationship Object</w:t>
      </w:r>
    </w:p>
    <w:p w14:paraId="5EA0C913" w14:textId="77777777" w:rsidR="002949B4" w:rsidRDefault="00125358">
      <w:r>
        <w:t>MVP</w:t>
      </w:r>
    </w:p>
    <w:p w14:paraId="594EB677" w14:textId="77777777" w:rsidR="002949B4" w:rsidRDefault="00125358">
      <w:r>
        <w:t>MTI</w:t>
      </w:r>
    </w:p>
    <w:p w14:paraId="3BBAE7E5" w14:textId="77777777" w:rsidR="002949B4" w:rsidRDefault="00125358">
      <w:r>
        <w:t>STIX</w:t>
      </w:r>
    </w:p>
    <w:p w14:paraId="0C5F0EEA" w14:textId="77777777" w:rsidR="002949B4" w:rsidRDefault="00125358">
      <w:r>
        <w:t>TAXII</w:t>
      </w:r>
    </w:p>
    <w:p w14:paraId="35CBEEDD" w14:textId="77777777" w:rsidR="002949B4" w:rsidRDefault="00125358">
      <w:r>
        <w:t>CybOX</w:t>
      </w:r>
    </w:p>
    <w:p w14:paraId="6B97758A" w14:textId="77777777" w:rsidR="002949B4" w:rsidRDefault="00125358">
      <w:r>
        <w:t>MAEC</w:t>
      </w:r>
    </w:p>
    <w:p w14:paraId="2C85267F" w14:textId="77777777" w:rsidR="002949B4" w:rsidRDefault="00125358">
      <w:r>
        <w:t>STIX Object</w:t>
      </w:r>
    </w:p>
    <w:p w14:paraId="0B229741" w14:textId="77777777" w:rsidR="002949B4" w:rsidRDefault="002949B4"/>
    <w:sectPr w:rsidR="002949B4">
      <w:headerReference w:type="default"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1" w:author="Mark Davidson" w:date="2016-08-03T01:55:00Z" w:initials="">
    <w:p w14:paraId="36BDCA3F" w14:textId="77777777" w:rsidR="002949B4" w:rsidRDefault="00125358">
      <w:pPr>
        <w:widowControl w:val="0"/>
        <w:spacing w:line="240" w:lineRule="auto"/>
      </w:pPr>
      <w:r>
        <w:t>Given how many requirements include</w:t>
      </w:r>
      <w:r>
        <w:t xml:space="preserve"> a reference to object creator, this definition is too vague.</w:t>
      </w:r>
    </w:p>
  </w:comment>
  <w:comment w:id="52" w:author="John Wunder" w:date="2016-08-03T01:55:00Z" w:initials="">
    <w:p w14:paraId="2A049892" w14:textId="77777777" w:rsidR="002949B4" w:rsidRDefault="00125358">
      <w:pPr>
        <w:widowControl w:val="0"/>
        <w:spacing w:line="240" w:lineRule="auto"/>
      </w:pPr>
      <w:r>
        <w:t>can you suggest a clarification?</w:t>
      </w:r>
    </w:p>
  </w:comment>
  <w:comment w:id="66" w:author="Richard Struse" w:date="2016-08-05T10:53:00Z" w:initials="">
    <w:p w14:paraId="0D5DF009" w14:textId="77777777" w:rsidR="002949B4" w:rsidRDefault="00125358">
      <w:pPr>
        <w:widowControl w:val="0"/>
        <w:spacing w:line="240" w:lineRule="auto"/>
      </w:pPr>
      <w:r>
        <w:t>I still don't know what you mean by this.  MUST I use these exact objects and ID's?</w:t>
      </w:r>
    </w:p>
  </w:comment>
  <w:comment w:id="67" w:author="John Wunder" w:date="2016-08-03T03:31:00Z" w:initials="">
    <w:p w14:paraId="67CE3853" w14:textId="77777777" w:rsidR="002949B4" w:rsidRDefault="00125358">
      <w:pPr>
        <w:widowControl w:val="0"/>
        <w:spacing w:line="240" w:lineRule="auto"/>
      </w:pPr>
      <w:r>
        <w:t>yeah exactly...can you suggest some language to clarify that?</w:t>
      </w:r>
    </w:p>
  </w:comment>
  <w:comment w:id="68" w:author="Bret Jordan" w:date="2016-08-05T10:53:00Z" w:initials="">
    <w:p w14:paraId="6D53A4B0" w14:textId="77777777" w:rsidR="002949B4" w:rsidRDefault="00125358">
      <w:pPr>
        <w:widowControl w:val="0"/>
        <w:spacing w:line="240" w:lineRule="auto"/>
      </w:pPr>
      <w:r>
        <w:t>Yes the point o</w:t>
      </w:r>
      <w:r>
        <w:t>f this is to make sure there are not thousands of different versions of basic TLP White.</w:t>
      </w:r>
    </w:p>
  </w:comment>
  <w:comment w:id="81" w:author="Jon Baker" w:date="2016-08-03T23:49:00Z" w:initials="">
    <w:p w14:paraId="3CE1DA4A" w14:textId="77777777" w:rsidR="002949B4" w:rsidRDefault="00125358">
      <w:pPr>
        <w:widowControl w:val="0"/>
        <w:spacing w:line="240" w:lineRule="auto"/>
      </w:pPr>
      <w:r>
        <w:t>should this be broader than financial?</w:t>
      </w:r>
    </w:p>
  </w:comment>
  <w:comment w:id="82" w:author="Richard Piazza" w:date="2016-08-03T23:49:00Z" w:initials="">
    <w:p w14:paraId="3F802785" w14:textId="77777777" w:rsidR="002949B4" w:rsidRDefault="00125358">
      <w:pPr>
        <w:widowControl w:val="0"/>
        <w:spacing w:line="240" w:lineRule="auto"/>
      </w:pPr>
      <w:r>
        <w:t>would that be covered by the next value in the table?</w:t>
      </w:r>
    </w:p>
  </w:comment>
  <w:comment w:id="83" w:author="Richard Piazza" w:date="2016-08-04T01:22:00Z" w:initials="">
    <w:p w14:paraId="3278DC9A" w14:textId="77777777" w:rsidR="002949B4" w:rsidRDefault="00125358">
      <w:pPr>
        <w:widowControl w:val="0"/>
        <w:spacing w:line="240" w:lineRule="auto"/>
      </w:pPr>
      <w:r>
        <w:t>do we need a word that can be used in place of both Threat Actor and Intrusion Set?</w:t>
      </w:r>
    </w:p>
  </w:comment>
  <w:comment w:id="84" w:author="Bret Jordan" w:date="2016-08-04T00:38:00Z" w:initials="">
    <w:p w14:paraId="61B3DE21" w14:textId="77777777" w:rsidR="002949B4" w:rsidRDefault="00125358">
      <w:pPr>
        <w:widowControl w:val="0"/>
        <w:spacing w:line="240" w:lineRule="auto"/>
      </w:pPr>
      <w:r>
        <w:t>That is why I was wondering about introducing the term Adversary</w:t>
      </w:r>
    </w:p>
  </w:comment>
  <w:comment w:id="85" w:author="Richard Piazza" w:date="2016-08-04T00:55:00Z" w:initials="">
    <w:p w14:paraId="4C5D7E31" w14:textId="77777777" w:rsidR="002949B4" w:rsidRDefault="00125358">
      <w:pPr>
        <w:widowControl w:val="0"/>
        <w:spacing w:line="240" w:lineRule="auto"/>
      </w:pPr>
      <w:r>
        <w:t>Yes - but Jon doesn't seem to like "adversary".  Also, I have a issue seeing an "intrusion set" as an adversary :-)</w:t>
      </w:r>
    </w:p>
  </w:comment>
  <w:comment w:id="86" w:author="Jon Baker" w:date="2016-08-04T01:22:00Z" w:initials="">
    <w:p w14:paraId="39BEEE59" w14:textId="77777777" w:rsidR="002949B4" w:rsidRDefault="00125358">
      <w:pPr>
        <w:widowControl w:val="0"/>
        <w:spacing w:line="240" w:lineRule="auto"/>
      </w:pPr>
      <w:r>
        <w:t>I had to step a way for a bit and did not get to revise all my comments after read the whole document....</w:t>
      </w:r>
    </w:p>
    <w:p w14:paraId="6CCAB049" w14:textId="77777777" w:rsidR="002949B4" w:rsidRDefault="002949B4">
      <w:pPr>
        <w:widowControl w:val="0"/>
        <w:spacing w:line="240" w:lineRule="auto"/>
      </w:pPr>
    </w:p>
    <w:p w14:paraId="36D9C633" w14:textId="77777777" w:rsidR="002949B4" w:rsidRDefault="00125358">
      <w:pPr>
        <w:widowControl w:val="0"/>
        <w:spacing w:line="240" w:lineRule="auto"/>
      </w:pPr>
      <w:r>
        <w:t>First, if we need one term to cap</w:t>
      </w:r>
      <w:r>
        <w:t>ture the nomination of Threat Actor and Intrusion Set,  i am fine with using adversary. Note that is should not be capitalized though.</w:t>
      </w:r>
    </w:p>
    <w:p w14:paraId="5B9558BC" w14:textId="77777777" w:rsidR="002949B4" w:rsidRDefault="002949B4">
      <w:pPr>
        <w:widowControl w:val="0"/>
        <w:spacing w:line="240" w:lineRule="auto"/>
      </w:pPr>
    </w:p>
    <w:p w14:paraId="0B7A05B5" w14:textId="77777777" w:rsidR="002949B4" w:rsidRDefault="00125358">
      <w:pPr>
        <w:widowControl w:val="0"/>
        <w:spacing w:line="240" w:lineRule="auto"/>
      </w:pPr>
      <w:r>
        <w:t>Like Rich P., I am still adjusting to thinking of Intrusion Sets as adversaries. however, i think this is just me workin</w:t>
      </w:r>
      <w:r>
        <w:t>g on internalizing the differences between threat actors, intrusion sets, and campaigns. One think that might help me (maybe others too?) would be to have a few of the examples use Intrusion Set rather than Threat Actor.</w:t>
      </w:r>
    </w:p>
  </w:comment>
  <w:comment w:id="88" w:author="Mark Davidson" w:date="2016-08-04T02:03:00Z" w:initials="">
    <w:p w14:paraId="6339A953" w14:textId="77777777" w:rsidR="002949B4" w:rsidRDefault="00125358">
      <w:pPr>
        <w:widowControl w:val="0"/>
        <w:spacing w:line="240" w:lineRule="auto"/>
      </w:pPr>
      <w:r>
        <w:t>I feel like these descriptions imply an ontology/classification of threat actors, when this spec does not offer one.</w:t>
      </w:r>
    </w:p>
  </w:comment>
  <w:comment w:id="89" w:author="Bret Jordan" w:date="2016-08-04T02:03:00Z" w:initials="">
    <w:p w14:paraId="3621B450" w14:textId="77777777" w:rsidR="002949B4" w:rsidRDefault="00125358">
      <w:pPr>
        <w:widowControl w:val="0"/>
        <w:spacing w:line="240" w:lineRule="auto"/>
      </w:pPr>
      <w:r>
        <w:t>please clarif</w:t>
      </w:r>
      <w:r>
        <w:t>y, I do not follow</w:t>
      </w:r>
    </w:p>
  </w:comment>
  <w:comment w:id="91" w:author="Mark Davidson" w:date="2016-08-03T11:41:00Z" w:initials="">
    <w:p w14:paraId="460F2EC3" w14:textId="77777777" w:rsidR="002949B4" w:rsidRDefault="00125358">
      <w:pPr>
        <w:widowControl w:val="0"/>
        <w:spacing w:line="240" w:lineRule="auto"/>
      </w:pPr>
      <w:r>
        <w:t>These paragraphs do not help me better understand the vocabulary entry.</w:t>
      </w:r>
    </w:p>
  </w:comment>
  <w:comment w:id="92" w:author="Bret Jordan" w:date="2016-08-03T11:41:00Z" w:initials="">
    <w:p w14:paraId="4F81D68A" w14:textId="77777777" w:rsidR="002949B4" w:rsidRDefault="00125358">
      <w:pPr>
        <w:widowControl w:val="0"/>
        <w:spacing w:line="240" w:lineRule="auto"/>
      </w:pPr>
      <w:r>
        <w:t>please suggest better descriptions.</w:t>
      </w:r>
    </w:p>
  </w:comment>
  <w:comment w:id="94" w:author="Mark Davidson" w:date="2016-08-03T11:42:00Z" w:initials="">
    <w:p w14:paraId="431054F5" w14:textId="77777777" w:rsidR="002949B4" w:rsidRDefault="00125358">
      <w:pPr>
        <w:widowControl w:val="0"/>
        <w:spacing w:line="240" w:lineRule="auto"/>
      </w:pPr>
      <w:r>
        <w:t>Not for nothing, but I sort of anticipated that the courses of action vocab would be verbs (aka "action w</w:t>
      </w:r>
      <w:r>
        <w:t>ords"); these are nouns. IDK if this comment is actionable.</w:t>
      </w:r>
    </w:p>
  </w:comment>
  <w:comment w:id="95" w:author="Bret Jordan" w:date="2016-08-03T11:42:00Z" w:initials="">
    <w:p w14:paraId="64981943" w14:textId="77777777" w:rsidR="002949B4" w:rsidRDefault="00125358">
      <w:pPr>
        <w:widowControl w:val="0"/>
        <w:spacing w:line="240" w:lineRule="auto"/>
      </w:pPr>
      <w:r>
        <w:t>now is the time to fix these.  Please suggest changes.</w:t>
      </w:r>
    </w:p>
  </w:comment>
  <w:comment w:id="97" w:author="Mark Davidson" w:date="2016-08-04T02:05:00Z" w:initials="">
    <w:p w14:paraId="3A0E0C83" w14:textId="77777777" w:rsidR="002949B4" w:rsidRDefault="00125358">
      <w:pPr>
        <w:widowControl w:val="0"/>
        <w:spacing w:line="240" w:lineRule="auto"/>
      </w:pPr>
      <w:r>
        <w:t>The definition of entity used here is very different from the "entity" that is used to describe an object creator.</w:t>
      </w:r>
    </w:p>
  </w:comment>
  <w:comment w:id="98" w:author="John Wunder" w:date="2016-08-04T02:05:00Z" w:initials="">
    <w:p w14:paraId="4802CA04" w14:textId="77777777" w:rsidR="002949B4" w:rsidRDefault="00125358">
      <w:pPr>
        <w:widowControl w:val="0"/>
        <w:spacing w:line="240" w:lineRule="auto"/>
      </w:pPr>
      <w:r>
        <w:t>t</w:t>
      </w:r>
      <w:r>
        <w:t>rue, any ideas on better terms for either?</w:t>
      </w:r>
    </w:p>
  </w:comment>
  <w:comment w:id="100" w:author="Mark Davidson" w:date="2016-08-03T19:34:00Z" w:initials="">
    <w:p w14:paraId="2E0CDFC9" w14:textId="77777777" w:rsidR="002949B4" w:rsidRDefault="00125358">
      <w:pPr>
        <w:widowControl w:val="0"/>
        <w:spacing w:line="240" w:lineRule="auto"/>
      </w:pPr>
      <w:r>
        <w:t xml:space="preserve">I'm not trying to be mean, but all vocabulary </w:t>
      </w:r>
      <w:r>
        <w:t>definitions are at a markedly lower quality level than the previous portions of the spec.</w:t>
      </w:r>
    </w:p>
  </w:comment>
  <w:comment w:id="101" w:author="Bret Jordan" w:date="2016-08-03T11:43:00Z" w:initials="">
    <w:p w14:paraId="3EF1DDD0" w14:textId="77777777" w:rsidR="002949B4" w:rsidRDefault="00125358">
      <w:pPr>
        <w:widowControl w:val="0"/>
        <w:spacing w:line="240" w:lineRule="auto"/>
      </w:pPr>
      <w:r>
        <w:t>I did not do this vocabulary.  And IMHO, this one needs the most work.  Please suggest updates.</w:t>
      </w:r>
    </w:p>
  </w:comment>
  <w:comment w:id="102" w:author="John Wunder" w:date="2016-08-03T19:34:00Z" w:initials="">
    <w:p w14:paraId="5FD74C74" w14:textId="77777777" w:rsidR="002949B4" w:rsidRDefault="00125358">
      <w:pPr>
        <w:widowControl w:val="0"/>
        <w:spacing w:line="240" w:lineRule="auto"/>
      </w:pPr>
      <w:r>
        <w:t>They came almost directly from US-CERT, it would be nice to find a "better" primary source if we change them rather than doing it ourselves</w:t>
      </w:r>
    </w:p>
  </w:comment>
  <w:comment w:id="107" w:author="Mark Davidson" w:date="2016-08-01T19:04:00Z" w:initials="">
    <w:p w14:paraId="619CDA73" w14:textId="77777777" w:rsidR="002949B4" w:rsidRDefault="00125358">
      <w:pPr>
        <w:widowControl w:val="0"/>
        <w:spacing w:line="240" w:lineRule="auto"/>
      </w:pPr>
      <w:r>
        <w:t>there needs to be a way to specify version that doesn't rely on the quality of a parser's heuristics</w:t>
      </w:r>
    </w:p>
  </w:comment>
  <w:comment w:id="111" w:author="Bret Jordan" w:date="2016-08-05T11:50:00Z" w:initials="">
    <w:p w14:paraId="59756596" w14:textId="77777777" w:rsidR="002949B4" w:rsidRDefault="00125358">
      <w:pPr>
        <w:widowControl w:val="0"/>
        <w:spacing w:line="240" w:lineRule="auto"/>
      </w:pPr>
      <w:r>
        <w:t>I am wondering if this is the right term.  If so, will people know when to use this over agent?  Maybe we should just combine them some how or change the terms to be m</w:t>
      </w:r>
      <w:r>
        <w:t>ore intuitive.</w:t>
      </w:r>
    </w:p>
  </w:comment>
  <w:comment w:id="113" w:author="Richard Piazza" w:date="2016-07-29T20:43:00Z" w:initials="">
    <w:p w14:paraId="07C71658" w14:textId="77777777" w:rsidR="002949B4" w:rsidRDefault="00125358">
      <w:pPr>
        <w:widowControl w:val="0"/>
        <w:spacing w:line="240" w:lineRule="auto"/>
      </w:pPr>
      <w:r>
        <w:t>All cited tools need references!</w:t>
      </w:r>
    </w:p>
  </w:comment>
  <w:comment w:id="114" w:author="Mark Davidson" w:date="2016-08-01T19:08:00Z" w:initials="">
    <w:p w14:paraId="7BB0E231" w14:textId="77777777" w:rsidR="002949B4" w:rsidRDefault="00125358">
      <w:pPr>
        <w:widowControl w:val="0"/>
        <w:spacing w:line="240" w:lineRule="auto"/>
      </w:pPr>
      <w:r>
        <w:t>Why are we calling out tools here? This feels like a departure from the rest of the spec.</w:t>
      </w:r>
    </w:p>
  </w:comment>
  <w:comment w:id="116" w:author="Jon Baker" w:date="2016-08-04T02:35:00Z" w:initials="">
    <w:p w14:paraId="4BE262CB" w14:textId="77777777" w:rsidR="002949B4" w:rsidRDefault="00125358">
      <w:pPr>
        <w:widowControl w:val="0"/>
        <w:spacing w:line="240" w:lineRule="auto"/>
      </w:pPr>
      <w:r>
        <w:t>add text to follow this heading.</w:t>
      </w:r>
    </w:p>
  </w:comment>
  <w:comment w:id="117" w:author="John Wunder" w:date="2016-08-04T02:18:00Z" w:initials="">
    <w:p w14:paraId="46F4DC4A" w14:textId="77777777" w:rsidR="002949B4" w:rsidRDefault="00125358">
      <w:pPr>
        <w:widowControl w:val="0"/>
        <w:spacing w:line="240" w:lineRule="auto"/>
      </w:pPr>
      <w:r>
        <w:t>to say what?</w:t>
      </w:r>
    </w:p>
  </w:comment>
  <w:comment w:id="118" w:author="Bret Jordan" w:date="2016-08-04T02:18:00Z" w:initials="">
    <w:p w14:paraId="3AB3D4DB" w14:textId="77777777" w:rsidR="002949B4" w:rsidRDefault="00125358">
      <w:pPr>
        <w:widowControl w:val="0"/>
        <w:spacing w:line="240" w:lineRule="auto"/>
      </w:pPr>
      <w:r>
        <w:t>please make a suggestion</w:t>
      </w:r>
    </w:p>
  </w:comment>
  <w:comment w:id="119" w:author="Jon Baker" w:date="2016-08-04T02:35:00Z" w:initials="">
    <w:p w14:paraId="1FF9A476" w14:textId="77777777" w:rsidR="002949B4" w:rsidRDefault="00125358">
      <w:pPr>
        <w:widowControl w:val="0"/>
        <w:spacing w:line="240" w:lineRule="auto"/>
      </w:pPr>
      <w:r>
        <w:t>This was just a note that we should not have headings without text fol</w:t>
      </w:r>
      <w:r>
        <w:t xml:space="preserve">lowing them. </w:t>
      </w:r>
    </w:p>
    <w:p w14:paraId="4727009C" w14:textId="77777777" w:rsidR="002949B4" w:rsidRDefault="002949B4">
      <w:pPr>
        <w:widowControl w:val="0"/>
        <w:spacing w:line="240" w:lineRule="auto"/>
      </w:pPr>
    </w:p>
    <w:p w14:paraId="3E4F2DEC" w14:textId="77777777" w:rsidR="002949B4" w:rsidRDefault="00125358">
      <w:pPr>
        <w:widowControl w:val="0"/>
        <w:spacing w:line="240" w:lineRule="auto"/>
      </w:pPr>
      <w:r>
        <w:t>I would simply introduce that there are two primary means of customizing STIX.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BDCA3F" w15:done="0"/>
  <w15:commentEx w15:paraId="2A049892" w15:done="0"/>
  <w15:commentEx w15:paraId="0D5DF009" w15:done="0"/>
  <w15:commentEx w15:paraId="67CE3853" w15:done="0"/>
  <w15:commentEx w15:paraId="6D53A4B0" w15:done="0"/>
  <w15:commentEx w15:paraId="3CE1DA4A" w15:done="0"/>
  <w15:commentEx w15:paraId="3F802785" w15:done="0"/>
  <w15:commentEx w15:paraId="3278DC9A" w15:done="0"/>
  <w15:commentEx w15:paraId="61B3DE21" w15:done="0"/>
  <w15:commentEx w15:paraId="4C5D7E31" w15:done="0"/>
  <w15:commentEx w15:paraId="0B7A05B5" w15:done="0"/>
  <w15:commentEx w15:paraId="6339A953" w15:done="0"/>
  <w15:commentEx w15:paraId="3621B450" w15:done="0"/>
  <w15:commentEx w15:paraId="460F2EC3" w15:done="0"/>
  <w15:commentEx w15:paraId="4F81D68A" w15:done="0"/>
  <w15:commentEx w15:paraId="431054F5" w15:done="0"/>
  <w15:commentEx w15:paraId="64981943" w15:done="0"/>
  <w15:commentEx w15:paraId="3A0E0C83" w15:done="0"/>
  <w15:commentEx w15:paraId="4802CA04" w15:done="0"/>
  <w15:commentEx w15:paraId="2E0CDFC9" w15:done="0"/>
  <w15:commentEx w15:paraId="3EF1DDD0" w15:done="0"/>
  <w15:commentEx w15:paraId="5FD74C74" w15:done="0"/>
  <w15:commentEx w15:paraId="619CDA73" w15:done="0"/>
  <w15:commentEx w15:paraId="59756596" w15:done="0"/>
  <w15:commentEx w15:paraId="07C71658" w15:done="0"/>
  <w15:commentEx w15:paraId="7BB0E231" w15:done="0"/>
  <w15:commentEx w15:paraId="4BE262CB" w15:done="0"/>
  <w15:commentEx w15:paraId="46F4DC4A" w15:done="0"/>
  <w15:commentEx w15:paraId="3AB3D4DB" w15:done="0"/>
  <w15:commentEx w15:paraId="3E4F2DE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39850" w14:textId="77777777" w:rsidR="00125358" w:rsidRDefault="00125358">
      <w:pPr>
        <w:spacing w:line="240" w:lineRule="auto"/>
      </w:pPr>
      <w:r>
        <w:separator/>
      </w:r>
    </w:p>
  </w:endnote>
  <w:endnote w:type="continuationSeparator" w:id="0">
    <w:p w14:paraId="40DCD965" w14:textId="77777777" w:rsidR="00125358" w:rsidRDefault="00125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C8F10" w14:textId="798F4AFE" w:rsidR="002949B4" w:rsidRDefault="00125358">
    <w:pPr>
      <w:jc w:val="right"/>
    </w:pPr>
    <w:r>
      <w:t xml:space="preserve">Page </w:t>
    </w:r>
    <w:r>
      <w:fldChar w:fldCharType="begin"/>
    </w:r>
    <w:r>
      <w:instrText>PAGE</w:instrText>
    </w:r>
    <w:r>
      <w:fldChar w:fldCharType="separate"/>
    </w:r>
    <w:r w:rsidR="004B491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44422" w14:textId="77777777" w:rsidR="00125358" w:rsidRDefault="00125358">
      <w:pPr>
        <w:spacing w:line="240" w:lineRule="auto"/>
      </w:pPr>
      <w:r>
        <w:separator/>
      </w:r>
    </w:p>
  </w:footnote>
  <w:footnote w:type="continuationSeparator" w:id="0">
    <w:p w14:paraId="59903B3D" w14:textId="77777777" w:rsidR="00125358" w:rsidRDefault="00125358">
      <w:pPr>
        <w:spacing w:line="240" w:lineRule="auto"/>
      </w:pPr>
      <w:r>
        <w:continuationSeparator/>
      </w:r>
    </w:p>
  </w:footnote>
  <w:footnote w:id="1">
    <w:p w14:paraId="38A32F98" w14:textId="77777777" w:rsidR="002949B4" w:rsidRDefault="00125358">
      <w:pPr>
        <w:spacing w:line="240" w:lineRule="auto"/>
      </w:pPr>
      <w:r>
        <w:rPr>
          <w:vertAlign w:val="superscript"/>
        </w:rPr>
        <w:footnoteRef/>
      </w:r>
      <w:r>
        <w:rPr>
          <w:sz w:val="20"/>
          <w:szCs w:val="20"/>
        </w:rPr>
        <w:t xml:space="preserve"> Intel Corp Threat Agent Motivations Feb 2015</w:t>
      </w:r>
    </w:p>
  </w:footnote>
  <w:footnote w:id="2">
    <w:p w14:paraId="6765A25F" w14:textId="77777777" w:rsidR="002949B4" w:rsidRDefault="00125358">
      <w:pPr>
        <w:spacing w:line="240" w:lineRule="auto"/>
      </w:pPr>
      <w:r>
        <w:rPr>
          <w:vertAlign w:val="superscript"/>
        </w:rPr>
        <w:footnoteRef/>
      </w:r>
      <w:r>
        <w:rPr>
          <w:sz w:val="20"/>
          <w:szCs w:val="20"/>
        </w:rPr>
        <w:t xml:space="preserve"> Intel Corp Threat Agent Library Sept 2007</w:t>
      </w:r>
    </w:p>
  </w:footnote>
  <w:footnote w:id="3">
    <w:p w14:paraId="411313A4" w14:textId="77777777" w:rsidR="002949B4" w:rsidRDefault="00125358">
      <w:pPr>
        <w:spacing w:line="240" w:lineRule="auto"/>
      </w:pPr>
      <w:r>
        <w:rPr>
          <w:vertAlign w:val="superscript"/>
        </w:rPr>
        <w:footnoteRef/>
      </w:r>
      <w:r>
        <w:rPr>
          <w:sz w:val="20"/>
          <w:szCs w:val="20"/>
        </w:rPr>
        <w:t xml:space="preserve"> Intel Corp Threat Agent Library Sept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1E789" w14:textId="77777777" w:rsidR="002949B4" w:rsidRDefault="002949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DBC"/>
    <w:multiLevelType w:val="multilevel"/>
    <w:tmpl w:val="2A52E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5E732E"/>
    <w:multiLevelType w:val="multilevel"/>
    <w:tmpl w:val="D8DAB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ACD73CF"/>
    <w:multiLevelType w:val="multilevel"/>
    <w:tmpl w:val="1D42B7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3F7BFB"/>
    <w:multiLevelType w:val="multilevel"/>
    <w:tmpl w:val="53E27A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542420"/>
    <w:multiLevelType w:val="multilevel"/>
    <w:tmpl w:val="0C2A04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9EC0FBB"/>
    <w:multiLevelType w:val="multilevel"/>
    <w:tmpl w:val="38266056"/>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17C1BD7"/>
    <w:multiLevelType w:val="multilevel"/>
    <w:tmpl w:val="83FE1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6AC1978"/>
    <w:multiLevelType w:val="multilevel"/>
    <w:tmpl w:val="9D52F4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01E0A96"/>
    <w:multiLevelType w:val="multilevel"/>
    <w:tmpl w:val="AD52C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C3A1189"/>
    <w:multiLevelType w:val="multilevel"/>
    <w:tmpl w:val="C858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11A4444"/>
    <w:multiLevelType w:val="multilevel"/>
    <w:tmpl w:val="543C0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5A05DFC"/>
    <w:multiLevelType w:val="multilevel"/>
    <w:tmpl w:val="A308E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DC82F1F"/>
    <w:multiLevelType w:val="multilevel"/>
    <w:tmpl w:val="0704A7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E91546F"/>
    <w:multiLevelType w:val="multilevel"/>
    <w:tmpl w:val="CB04F5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7"/>
  </w:num>
  <w:num w:numId="3">
    <w:abstractNumId w:val="8"/>
  </w:num>
  <w:num w:numId="4">
    <w:abstractNumId w:val="4"/>
  </w:num>
  <w:num w:numId="5">
    <w:abstractNumId w:val="10"/>
  </w:num>
  <w:num w:numId="6">
    <w:abstractNumId w:val="11"/>
  </w:num>
  <w:num w:numId="7">
    <w:abstractNumId w:val="6"/>
  </w:num>
  <w:num w:numId="8">
    <w:abstractNumId w:val="5"/>
  </w:num>
  <w:num w:numId="9">
    <w:abstractNumId w:val="1"/>
  </w:num>
  <w:num w:numId="10">
    <w:abstractNumId w:val="9"/>
  </w:num>
  <w:num w:numId="11">
    <w:abstractNumId w:val="13"/>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49B4"/>
    <w:rsid w:val="00125358"/>
    <w:rsid w:val="002949B4"/>
    <w:rsid w:val="004B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CCDC"/>
  <w15:docId w15:val="{7F93B6BA-36D8-49B6-8B4E-BC2E3F07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B49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wunder@mitre.org" TargetMode="External"/><Relationship Id="rId13" Type="http://schemas.openxmlformats.org/officeDocument/2006/relationships/hyperlink" Target="http://intelreport.mandiant.com/Mandiant_APT1_Report.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et.jordan@bluecoat.com" TargetMode="External"/><Relationship Id="rId12" Type="http://schemas.openxmlformats.org/officeDocument/2006/relationships/hyperlink" Target="http://capec.mitre.org/data/definitions/550.html" TargetMode="External"/><Relationship Id="rId17" Type="http://schemas.openxmlformats.org/officeDocument/2006/relationships/header" Target="header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cdb.org" TargetMode="Externa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hyperlink" Target="mailto:achernin@soltr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wunder@mitre.org" TargetMode="External"/><Relationship Id="rId14" Type="http://schemas.openxmlformats.org/officeDocument/2006/relationships/hyperlink" Target="https://issues.oasis-open.org/browse/TAB-1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15734</Words>
  <Characters>89686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Tweed, Alex</dc:creator>
  <cp:lastModifiedBy>Tweed, Alex</cp:lastModifiedBy>
  <cp:revision>2</cp:revision>
  <dcterms:created xsi:type="dcterms:W3CDTF">2016-08-08T13:29:00Z</dcterms:created>
  <dcterms:modified xsi:type="dcterms:W3CDTF">2016-08-08T13:29:00Z</dcterms:modified>
</cp:coreProperties>
</file>